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comgrade"/>
        <w:tblpPr w:leftFromText="141" w:rightFromText="141" w:vertAnchor="text" w:horzAnchor="margin" w:tblpY="86"/>
        <w:tblW w:w="0" w:type="auto"/>
        <w:tblLook w:val="04A0"/>
      </w:tblPr>
      <w:tblGrid>
        <w:gridCol w:w="639"/>
        <w:gridCol w:w="1130"/>
        <w:gridCol w:w="1475"/>
        <w:gridCol w:w="3158"/>
        <w:gridCol w:w="227"/>
        <w:gridCol w:w="850"/>
        <w:gridCol w:w="851"/>
        <w:gridCol w:w="79"/>
        <w:gridCol w:w="1140"/>
      </w:tblGrid>
      <w:tr w:rsidR="00013994" w:rsidRPr="0065503B" w:rsidTr="001E04E1">
        <w:trPr>
          <w:trHeight w:val="7540"/>
        </w:trPr>
        <w:tc>
          <w:tcPr>
            <w:tcW w:w="9549" w:type="dxa"/>
            <w:gridSpan w:val="9"/>
            <w:tcBorders>
              <w:top w:val="single" w:sz="12" w:space="0" w:color="auto"/>
              <w:left w:val="single" w:sz="12" w:space="0" w:color="auto"/>
              <w:bottom w:val="single" w:sz="12" w:space="0" w:color="auto"/>
              <w:right w:val="single" w:sz="12" w:space="0" w:color="auto"/>
            </w:tcBorders>
          </w:tcPr>
          <w:p w:rsidR="001E04E1" w:rsidRPr="0065503B" w:rsidRDefault="001E04E1" w:rsidP="001E04E1">
            <w:pPr>
              <w:spacing w:after="200" w:line="276" w:lineRule="auto"/>
              <w:rPr>
                <w:rFonts w:ascii="Arial" w:hAnsi="Arial" w:cs="Arial"/>
                <w:sz w:val="18"/>
              </w:rPr>
            </w:pPr>
          </w:p>
        </w:tc>
      </w:tr>
      <w:tr w:rsidR="00013994" w:rsidRPr="0065503B" w:rsidTr="001956FC">
        <w:tc>
          <w:tcPr>
            <w:tcW w:w="639" w:type="dxa"/>
            <w:tcBorders>
              <w:top w:val="single" w:sz="12" w:space="0" w:color="auto"/>
              <w:left w:val="single" w:sz="12" w:space="0" w:color="auto"/>
            </w:tcBorders>
            <w:vAlign w:val="center"/>
          </w:tcPr>
          <w:p w:rsidR="00013994" w:rsidRPr="0065503B" w:rsidRDefault="00013994" w:rsidP="00147308">
            <w:pPr>
              <w:jc w:val="center"/>
              <w:rPr>
                <w:rFonts w:ascii="Arial" w:hAnsi="Arial" w:cs="Arial"/>
                <w:sz w:val="18"/>
                <w:szCs w:val="18"/>
              </w:rPr>
            </w:pPr>
          </w:p>
        </w:tc>
        <w:tc>
          <w:tcPr>
            <w:tcW w:w="1130" w:type="dxa"/>
            <w:tcBorders>
              <w:top w:val="single" w:sz="12" w:space="0" w:color="auto"/>
            </w:tcBorders>
            <w:vAlign w:val="center"/>
          </w:tcPr>
          <w:p w:rsidR="00013994" w:rsidRPr="0065503B" w:rsidRDefault="00013994" w:rsidP="00147308">
            <w:pPr>
              <w:jc w:val="center"/>
              <w:rPr>
                <w:rFonts w:ascii="Arial" w:hAnsi="Arial" w:cs="Arial"/>
                <w:sz w:val="18"/>
                <w:szCs w:val="18"/>
              </w:rPr>
            </w:pPr>
          </w:p>
        </w:tc>
        <w:tc>
          <w:tcPr>
            <w:tcW w:w="4860" w:type="dxa"/>
            <w:gridSpan w:val="3"/>
            <w:tcBorders>
              <w:top w:val="single" w:sz="12" w:space="0" w:color="auto"/>
            </w:tcBorders>
            <w:vAlign w:val="center"/>
          </w:tcPr>
          <w:p w:rsidR="00013994" w:rsidRPr="0065503B" w:rsidRDefault="00013994" w:rsidP="00147308">
            <w:pPr>
              <w:jc w:val="center"/>
              <w:rPr>
                <w:rFonts w:ascii="Arial" w:hAnsi="Arial" w:cs="Arial"/>
                <w:sz w:val="18"/>
                <w:szCs w:val="18"/>
              </w:rPr>
            </w:pPr>
          </w:p>
        </w:tc>
        <w:tc>
          <w:tcPr>
            <w:tcW w:w="850" w:type="dxa"/>
            <w:tcBorders>
              <w:top w:val="single" w:sz="12" w:space="0" w:color="auto"/>
            </w:tcBorders>
            <w:vAlign w:val="center"/>
          </w:tcPr>
          <w:p w:rsidR="00013994" w:rsidRPr="0065503B" w:rsidRDefault="00013994" w:rsidP="00147308">
            <w:pPr>
              <w:jc w:val="center"/>
              <w:rPr>
                <w:rFonts w:ascii="Arial" w:hAnsi="Arial" w:cs="Arial"/>
                <w:sz w:val="18"/>
                <w:szCs w:val="18"/>
              </w:rPr>
            </w:pPr>
          </w:p>
        </w:tc>
        <w:tc>
          <w:tcPr>
            <w:tcW w:w="851" w:type="dxa"/>
            <w:tcBorders>
              <w:top w:val="single" w:sz="12" w:space="0" w:color="auto"/>
            </w:tcBorders>
            <w:vAlign w:val="center"/>
          </w:tcPr>
          <w:p w:rsidR="00013994" w:rsidRPr="0065503B" w:rsidRDefault="00013994" w:rsidP="00147308">
            <w:pPr>
              <w:jc w:val="center"/>
              <w:rPr>
                <w:rFonts w:ascii="Arial" w:hAnsi="Arial" w:cs="Arial"/>
                <w:sz w:val="18"/>
                <w:szCs w:val="18"/>
              </w:rPr>
            </w:pPr>
          </w:p>
        </w:tc>
        <w:tc>
          <w:tcPr>
            <w:tcW w:w="1219" w:type="dxa"/>
            <w:gridSpan w:val="2"/>
            <w:tcBorders>
              <w:top w:val="single" w:sz="12" w:space="0" w:color="auto"/>
              <w:right w:val="single" w:sz="12" w:space="0" w:color="auto"/>
            </w:tcBorders>
            <w:vAlign w:val="center"/>
          </w:tcPr>
          <w:p w:rsidR="00013994" w:rsidRPr="0065503B" w:rsidRDefault="00013994" w:rsidP="00147308">
            <w:pPr>
              <w:jc w:val="center"/>
              <w:rPr>
                <w:rFonts w:ascii="Arial" w:hAnsi="Arial" w:cs="Arial"/>
                <w:sz w:val="18"/>
                <w:szCs w:val="18"/>
              </w:rPr>
            </w:pPr>
          </w:p>
        </w:tc>
      </w:tr>
      <w:tr w:rsidR="00013994" w:rsidRPr="0065503B" w:rsidTr="001956FC">
        <w:tc>
          <w:tcPr>
            <w:tcW w:w="639" w:type="dxa"/>
            <w:tcBorders>
              <w:left w:val="single" w:sz="12" w:space="0" w:color="auto"/>
            </w:tcBorders>
            <w:vAlign w:val="center"/>
          </w:tcPr>
          <w:p w:rsidR="00013994" w:rsidRPr="0065503B" w:rsidRDefault="00A23CF9" w:rsidP="00147308">
            <w:pPr>
              <w:jc w:val="center"/>
              <w:rPr>
                <w:rFonts w:ascii="Arial" w:hAnsi="Arial" w:cs="Arial"/>
                <w:sz w:val="18"/>
                <w:szCs w:val="18"/>
              </w:rPr>
            </w:pPr>
            <w:r>
              <w:rPr>
                <w:rFonts w:ascii="Arial" w:hAnsi="Arial" w:cs="Arial"/>
                <w:sz w:val="18"/>
                <w:szCs w:val="18"/>
              </w:rPr>
              <w:t>3</w:t>
            </w:r>
          </w:p>
        </w:tc>
        <w:tc>
          <w:tcPr>
            <w:tcW w:w="1130" w:type="dxa"/>
            <w:vAlign w:val="center"/>
          </w:tcPr>
          <w:p w:rsidR="00013994" w:rsidRPr="0065503B" w:rsidRDefault="00A23CF9" w:rsidP="00147308">
            <w:pPr>
              <w:jc w:val="center"/>
              <w:rPr>
                <w:rFonts w:ascii="Arial" w:hAnsi="Arial" w:cs="Arial"/>
                <w:sz w:val="18"/>
                <w:szCs w:val="18"/>
              </w:rPr>
            </w:pPr>
            <w:r>
              <w:rPr>
                <w:rFonts w:ascii="Arial" w:hAnsi="Arial" w:cs="Arial"/>
                <w:sz w:val="18"/>
                <w:szCs w:val="18"/>
              </w:rPr>
              <w:t>05.02.2018</w:t>
            </w:r>
          </w:p>
        </w:tc>
        <w:tc>
          <w:tcPr>
            <w:tcW w:w="4860" w:type="dxa"/>
            <w:gridSpan w:val="3"/>
            <w:vAlign w:val="center"/>
          </w:tcPr>
          <w:p w:rsidR="00013994" w:rsidRPr="0065503B" w:rsidRDefault="00A23CF9" w:rsidP="00147308">
            <w:pPr>
              <w:jc w:val="center"/>
              <w:rPr>
                <w:rFonts w:ascii="Arial" w:hAnsi="Arial" w:cs="Arial"/>
                <w:sz w:val="18"/>
                <w:szCs w:val="18"/>
              </w:rPr>
            </w:pPr>
            <w:r>
              <w:rPr>
                <w:rFonts w:ascii="Arial" w:hAnsi="Arial" w:cs="Arial"/>
                <w:sz w:val="18"/>
                <w:szCs w:val="18"/>
              </w:rPr>
              <w:t>Reunião Eletropaulo/Promon/CISCO/Siemens</w:t>
            </w:r>
          </w:p>
        </w:tc>
        <w:tc>
          <w:tcPr>
            <w:tcW w:w="850" w:type="dxa"/>
            <w:vAlign w:val="center"/>
          </w:tcPr>
          <w:p w:rsidR="00013994" w:rsidRPr="0065503B" w:rsidRDefault="00A23CF9" w:rsidP="00147308">
            <w:pPr>
              <w:jc w:val="center"/>
              <w:rPr>
                <w:rFonts w:ascii="Arial" w:hAnsi="Arial" w:cs="Arial"/>
                <w:sz w:val="18"/>
                <w:szCs w:val="18"/>
              </w:rPr>
            </w:pPr>
            <w:r>
              <w:rPr>
                <w:rFonts w:ascii="Arial" w:hAnsi="Arial" w:cs="Arial"/>
                <w:sz w:val="18"/>
                <w:szCs w:val="18"/>
              </w:rPr>
              <w:t>RVC</w:t>
            </w:r>
          </w:p>
        </w:tc>
        <w:tc>
          <w:tcPr>
            <w:tcW w:w="851" w:type="dxa"/>
            <w:vAlign w:val="center"/>
          </w:tcPr>
          <w:p w:rsidR="00013994" w:rsidRPr="0065503B" w:rsidRDefault="00013994" w:rsidP="00147308">
            <w:pPr>
              <w:jc w:val="center"/>
              <w:rPr>
                <w:rFonts w:ascii="Arial" w:hAnsi="Arial" w:cs="Arial"/>
                <w:sz w:val="18"/>
                <w:szCs w:val="18"/>
              </w:rPr>
            </w:pPr>
          </w:p>
        </w:tc>
        <w:tc>
          <w:tcPr>
            <w:tcW w:w="1219" w:type="dxa"/>
            <w:gridSpan w:val="2"/>
            <w:tcBorders>
              <w:right w:val="single" w:sz="12" w:space="0" w:color="auto"/>
            </w:tcBorders>
            <w:vAlign w:val="center"/>
          </w:tcPr>
          <w:p w:rsidR="00013994" w:rsidRPr="0065503B" w:rsidRDefault="00013994" w:rsidP="00147308">
            <w:pPr>
              <w:jc w:val="center"/>
              <w:rPr>
                <w:rFonts w:ascii="Arial" w:hAnsi="Arial" w:cs="Arial"/>
                <w:sz w:val="18"/>
                <w:szCs w:val="18"/>
              </w:rPr>
            </w:pPr>
          </w:p>
        </w:tc>
      </w:tr>
      <w:tr w:rsidR="00EB155A" w:rsidRPr="0065503B" w:rsidTr="001956FC">
        <w:tc>
          <w:tcPr>
            <w:tcW w:w="639" w:type="dxa"/>
            <w:tcBorders>
              <w:left w:val="single" w:sz="12" w:space="0" w:color="auto"/>
            </w:tcBorders>
            <w:vAlign w:val="center"/>
          </w:tcPr>
          <w:p w:rsidR="00EB155A" w:rsidRPr="0065503B" w:rsidRDefault="00EB155A" w:rsidP="00EB155A">
            <w:pPr>
              <w:jc w:val="center"/>
              <w:rPr>
                <w:rFonts w:ascii="Arial" w:hAnsi="Arial" w:cs="Arial"/>
                <w:sz w:val="18"/>
                <w:szCs w:val="18"/>
              </w:rPr>
            </w:pPr>
            <w:r>
              <w:rPr>
                <w:rFonts w:ascii="Arial" w:hAnsi="Arial" w:cs="Arial"/>
                <w:sz w:val="18"/>
                <w:szCs w:val="18"/>
              </w:rPr>
              <w:t>2</w:t>
            </w:r>
          </w:p>
        </w:tc>
        <w:tc>
          <w:tcPr>
            <w:tcW w:w="1130" w:type="dxa"/>
            <w:vAlign w:val="center"/>
          </w:tcPr>
          <w:p w:rsidR="00EB155A" w:rsidRPr="0065503B" w:rsidRDefault="00EB155A" w:rsidP="00EB155A">
            <w:pPr>
              <w:jc w:val="center"/>
              <w:rPr>
                <w:rFonts w:ascii="Arial" w:hAnsi="Arial" w:cs="Arial"/>
                <w:sz w:val="18"/>
                <w:szCs w:val="18"/>
              </w:rPr>
            </w:pPr>
            <w:r>
              <w:rPr>
                <w:rFonts w:ascii="Arial" w:hAnsi="Arial" w:cs="Arial"/>
                <w:sz w:val="18"/>
                <w:szCs w:val="18"/>
              </w:rPr>
              <w:t>16.01.2018</w:t>
            </w:r>
          </w:p>
        </w:tc>
        <w:tc>
          <w:tcPr>
            <w:tcW w:w="4860" w:type="dxa"/>
            <w:gridSpan w:val="3"/>
            <w:vAlign w:val="center"/>
          </w:tcPr>
          <w:p w:rsidR="00C36E17" w:rsidRDefault="00A23CF9" w:rsidP="00A23CF9">
            <w:pPr>
              <w:jc w:val="center"/>
              <w:rPr>
                <w:rFonts w:ascii="Arial" w:hAnsi="Arial" w:cs="Arial"/>
                <w:sz w:val="18"/>
                <w:szCs w:val="18"/>
              </w:rPr>
            </w:pPr>
            <w:r>
              <w:rPr>
                <w:rFonts w:ascii="Arial" w:hAnsi="Arial" w:cs="Arial"/>
                <w:sz w:val="18"/>
                <w:szCs w:val="18"/>
              </w:rPr>
              <w:t xml:space="preserve">Criadas traduções e </w:t>
            </w:r>
            <w:r w:rsidR="0044730D">
              <w:rPr>
                <w:rFonts w:ascii="Arial" w:hAnsi="Arial" w:cs="Arial"/>
                <w:sz w:val="18"/>
                <w:szCs w:val="18"/>
              </w:rPr>
              <w:t>sessão observaçã</w:t>
            </w:r>
            <w:r>
              <w:rPr>
                <w:rFonts w:ascii="Arial" w:hAnsi="Arial" w:cs="Arial"/>
                <w:sz w:val="18"/>
                <w:szCs w:val="18"/>
              </w:rPr>
              <w:t>o</w:t>
            </w:r>
          </w:p>
        </w:tc>
        <w:tc>
          <w:tcPr>
            <w:tcW w:w="850" w:type="dxa"/>
            <w:vAlign w:val="center"/>
          </w:tcPr>
          <w:p w:rsidR="00EB155A" w:rsidRPr="0065503B" w:rsidRDefault="00890291" w:rsidP="00EB155A">
            <w:pPr>
              <w:jc w:val="center"/>
              <w:rPr>
                <w:rFonts w:ascii="Arial" w:hAnsi="Arial" w:cs="Arial"/>
                <w:sz w:val="18"/>
                <w:szCs w:val="18"/>
              </w:rPr>
            </w:pPr>
            <w:r>
              <w:rPr>
                <w:rFonts w:ascii="Arial" w:hAnsi="Arial" w:cs="Arial"/>
                <w:sz w:val="18"/>
                <w:szCs w:val="18"/>
              </w:rPr>
              <w:t>RVC</w:t>
            </w:r>
          </w:p>
        </w:tc>
        <w:tc>
          <w:tcPr>
            <w:tcW w:w="851" w:type="dxa"/>
            <w:vAlign w:val="center"/>
          </w:tcPr>
          <w:p w:rsidR="00EB155A" w:rsidRPr="0065503B" w:rsidRDefault="00EB155A" w:rsidP="00EB155A">
            <w:pPr>
              <w:jc w:val="center"/>
              <w:rPr>
                <w:rFonts w:ascii="Arial" w:hAnsi="Arial" w:cs="Arial"/>
                <w:sz w:val="18"/>
                <w:szCs w:val="18"/>
              </w:rPr>
            </w:pPr>
          </w:p>
        </w:tc>
        <w:tc>
          <w:tcPr>
            <w:tcW w:w="1219" w:type="dxa"/>
            <w:gridSpan w:val="2"/>
            <w:tcBorders>
              <w:right w:val="single" w:sz="12" w:space="0" w:color="auto"/>
            </w:tcBorders>
            <w:vAlign w:val="center"/>
          </w:tcPr>
          <w:p w:rsidR="00EB155A" w:rsidRPr="0065503B" w:rsidRDefault="00EB155A" w:rsidP="00EB155A">
            <w:pPr>
              <w:jc w:val="center"/>
              <w:rPr>
                <w:rFonts w:ascii="Arial" w:hAnsi="Arial" w:cs="Arial"/>
                <w:sz w:val="18"/>
                <w:szCs w:val="18"/>
              </w:rPr>
            </w:pPr>
          </w:p>
        </w:tc>
      </w:tr>
      <w:tr w:rsidR="00EB155A" w:rsidRPr="0065503B" w:rsidTr="001956FC">
        <w:tc>
          <w:tcPr>
            <w:tcW w:w="639" w:type="dxa"/>
            <w:tcBorders>
              <w:left w:val="single" w:sz="12" w:space="0" w:color="auto"/>
            </w:tcBorders>
            <w:vAlign w:val="center"/>
          </w:tcPr>
          <w:p w:rsidR="00EB155A" w:rsidRPr="0065503B" w:rsidRDefault="00EB155A" w:rsidP="00EB155A">
            <w:pPr>
              <w:jc w:val="center"/>
              <w:rPr>
                <w:rFonts w:ascii="Arial" w:hAnsi="Arial" w:cs="Arial"/>
                <w:sz w:val="18"/>
                <w:szCs w:val="18"/>
              </w:rPr>
            </w:pPr>
            <w:r>
              <w:rPr>
                <w:rFonts w:ascii="Arial" w:hAnsi="Arial" w:cs="Arial"/>
                <w:sz w:val="18"/>
                <w:szCs w:val="18"/>
              </w:rPr>
              <w:t>1</w:t>
            </w:r>
          </w:p>
        </w:tc>
        <w:tc>
          <w:tcPr>
            <w:tcW w:w="1130" w:type="dxa"/>
            <w:vAlign w:val="center"/>
          </w:tcPr>
          <w:p w:rsidR="00EB155A" w:rsidRPr="0065503B" w:rsidRDefault="00EB155A" w:rsidP="00EB155A">
            <w:pPr>
              <w:jc w:val="center"/>
              <w:rPr>
                <w:rFonts w:ascii="Arial" w:hAnsi="Arial" w:cs="Arial"/>
                <w:sz w:val="18"/>
                <w:szCs w:val="18"/>
              </w:rPr>
            </w:pPr>
            <w:r>
              <w:rPr>
                <w:rFonts w:ascii="Arial" w:hAnsi="Arial" w:cs="Arial"/>
                <w:sz w:val="18"/>
                <w:szCs w:val="18"/>
              </w:rPr>
              <w:t>20.12.2017</w:t>
            </w:r>
          </w:p>
        </w:tc>
        <w:tc>
          <w:tcPr>
            <w:tcW w:w="4860" w:type="dxa"/>
            <w:gridSpan w:val="3"/>
            <w:vAlign w:val="center"/>
          </w:tcPr>
          <w:p w:rsidR="00EB155A" w:rsidRPr="0065503B" w:rsidRDefault="00EB155A" w:rsidP="00EB155A">
            <w:pPr>
              <w:jc w:val="center"/>
              <w:rPr>
                <w:rFonts w:ascii="Arial" w:hAnsi="Arial" w:cs="Arial"/>
                <w:sz w:val="18"/>
                <w:szCs w:val="18"/>
              </w:rPr>
            </w:pPr>
            <w:r>
              <w:rPr>
                <w:rFonts w:ascii="Arial" w:hAnsi="Arial" w:cs="Arial"/>
                <w:sz w:val="18"/>
                <w:szCs w:val="18"/>
              </w:rPr>
              <w:t>Detalhamento técnico após reunião do dia 19.12.2017</w:t>
            </w:r>
          </w:p>
        </w:tc>
        <w:tc>
          <w:tcPr>
            <w:tcW w:w="850" w:type="dxa"/>
            <w:vAlign w:val="center"/>
          </w:tcPr>
          <w:p w:rsidR="00EB155A" w:rsidRPr="0065503B" w:rsidRDefault="00EB155A" w:rsidP="00EB155A">
            <w:pPr>
              <w:jc w:val="center"/>
              <w:rPr>
                <w:rFonts w:ascii="Arial" w:hAnsi="Arial" w:cs="Arial"/>
                <w:sz w:val="18"/>
                <w:szCs w:val="18"/>
              </w:rPr>
            </w:pPr>
            <w:r>
              <w:rPr>
                <w:rFonts w:ascii="Arial" w:hAnsi="Arial" w:cs="Arial"/>
                <w:sz w:val="18"/>
                <w:szCs w:val="18"/>
              </w:rPr>
              <w:t>RVC</w:t>
            </w:r>
          </w:p>
        </w:tc>
        <w:tc>
          <w:tcPr>
            <w:tcW w:w="851" w:type="dxa"/>
            <w:vAlign w:val="center"/>
          </w:tcPr>
          <w:p w:rsidR="00EB155A" w:rsidRPr="0065503B" w:rsidRDefault="00EB155A" w:rsidP="00EB155A">
            <w:pPr>
              <w:jc w:val="center"/>
              <w:rPr>
                <w:rFonts w:ascii="Arial" w:hAnsi="Arial" w:cs="Arial"/>
                <w:sz w:val="18"/>
                <w:szCs w:val="18"/>
              </w:rPr>
            </w:pPr>
          </w:p>
        </w:tc>
        <w:tc>
          <w:tcPr>
            <w:tcW w:w="1219" w:type="dxa"/>
            <w:gridSpan w:val="2"/>
            <w:tcBorders>
              <w:right w:val="single" w:sz="12" w:space="0" w:color="auto"/>
            </w:tcBorders>
            <w:vAlign w:val="center"/>
          </w:tcPr>
          <w:p w:rsidR="00EB155A" w:rsidRPr="0065503B" w:rsidRDefault="00EB155A" w:rsidP="00EB155A">
            <w:pPr>
              <w:jc w:val="center"/>
              <w:rPr>
                <w:rFonts w:ascii="Arial" w:hAnsi="Arial" w:cs="Arial"/>
                <w:sz w:val="18"/>
                <w:szCs w:val="18"/>
              </w:rPr>
            </w:pPr>
          </w:p>
        </w:tc>
      </w:tr>
      <w:tr w:rsidR="00EB155A" w:rsidRPr="0065503B" w:rsidTr="001956FC">
        <w:tc>
          <w:tcPr>
            <w:tcW w:w="639" w:type="dxa"/>
            <w:tcBorders>
              <w:left w:val="single" w:sz="12" w:space="0" w:color="auto"/>
              <w:bottom w:val="single" w:sz="4" w:space="0" w:color="auto"/>
            </w:tcBorders>
            <w:vAlign w:val="center"/>
          </w:tcPr>
          <w:p w:rsidR="00EB155A" w:rsidRPr="0065503B" w:rsidRDefault="00EB155A" w:rsidP="00EB155A">
            <w:pPr>
              <w:jc w:val="center"/>
              <w:rPr>
                <w:rFonts w:ascii="Arial" w:hAnsi="Arial" w:cs="Arial"/>
                <w:sz w:val="18"/>
                <w:szCs w:val="18"/>
              </w:rPr>
            </w:pPr>
            <w:r w:rsidRPr="0065503B">
              <w:rPr>
                <w:rFonts w:ascii="Arial" w:hAnsi="Arial" w:cs="Arial"/>
                <w:sz w:val="18"/>
                <w:szCs w:val="18"/>
              </w:rPr>
              <w:t>0</w:t>
            </w:r>
          </w:p>
        </w:tc>
        <w:tc>
          <w:tcPr>
            <w:tcW w:w="1130" w:type="dxa"/>
            <w:tcBorders>
              <w:bottom w:val="single" w:sz="4" w:space="0" w:color="auto"/>
            </w:tcBorders>
            <w:vAlign w:val="center"/>
          </w:tcPr>
          <w:p w:rsidR="00EB155A" w:rsidRPr="0065503B" w:rsidRDefault="00EB155A" w:rsidP="00EB155A">
            <w:pPr>
              <w:jc w:val="center"/>
              <w:rPr>
                <w:rFonts w:ascii="Arial" w:hAnsi="Arial" w:cs="Arial"/>
                <w:sz w:val="18"/>
                <w:szCs w:val="18"/>
              </w:rPr>
            </w:pPr>
            <w:r w:rsidRPr="0065503B">
              <w:rPr>
                <w:rFonts w:ascii="Arial" w:hAnsi="Arial" w:cs="Arial"/>
                <w:sz w:val="18"/>
                <w:szCs w:val="18"/>
              </w:rPr>
              <w:t>09.03.2015</w:t>
            </w:r>
          </w:p>
        </w:tc>
        <w:tc>
          <w:tcPr>
            <w:tcW w:w="4860" w:type="dxa"/>
            <w:gridSpan w:val="3"/>
            <w:tcBorders>
              <w:bottom w:val="single" w:sz="4" w:space="0" w:color="auto"/>
            </w:tcBorders>
            <w:vAlign w:val="center"/>
          </w:tcPr>
          <w:p w:rsidR="00EB155A" w:rsidRPr="0065503B" w:rsidRDefault="00EB155A" w:rsidP="00EB155A">
            <w:pPr>
              <w:jc w:val="center"/>
              <w:rPr>
                <w:rFonts w:ascii="Arial" w:hAnsi="Arial" w:cs="Arial"/>
                <w:sz w:val="18"/>
                <w:szCs w:val="18"/>
              </w:rPr>
            </w:pPr>
            <w:r w:rsidRPr="0065503B">
              <w:rPr>
                <w:rFonts w:ascii="Arial" w:hAnsi="Arial" w:cs="Arial"/>
                <w:sz w:val="18"/>
                <w:szCs w:val="18"/>
              </w:rPr>
              <w:t>Emissão Inicial</w:t>
            </w:r>
          </w:p>
        </w:tc>
        <w:tc>
          <w:tcPr>
            <w:tcW w:w="850" w:type="dxa"/>
            <w:tcBorders>
              <w:bottom w:val="single" w:sz="4" w:space="0" w:color="auto"/>
            </w:tcBorders>
            <w:vAlign w:val="center"/>
          </w:tcPr>
          <w:p w:rsidR="00EB155A" w:rsidRPr="0065503B" w:rsidRDefault="00EB155A" w:rsidP="00EB155A">
            <w:pPr>
              <w:jc w:val="center"/>
              <w:rPr>
                <w:rFonts w:ascii="Arial" w:hAnsi="Arial" w:cs="Arial"/>
                <w:sz w:val="18"/>
                <w:szCs w:val="18"/>
              </w:rPr>
            </w:pPr>
            <w:r>
              <w:rPr>
                <w:rFonts w:ascii="Arial" w:hAnsi="Arial" w:cs="Arial"/>
                <w:sz w:val="18"/>
                <w:szCs w:val="18"/>
              </w:rPr>
              <w:t>RVC</w:t>
            </w:r>
          </w:p>
        </w:tc>
        <w:tc>
          <w:tcPr>
            <w:tcW w:w="851" w:type="dxa"/>
            <w:tcBorders>
              <w:bottom w:val="single" w:sz="4" w:space="0" w:color="auto"/>
            </w:tcBorders>
            <w:vAlign w:val="center"/>
          </w:tcPr>
          <w:p w:rsidR="00EB155A" w:rsidRPr="0065503B" w:rsidRDefault="00EB155A" w:rsidP="00EB155A">
            <w:pPr>
              <w:jc w:val="center"/>
              <w:rPr>
                <w:rFonts w:ascii="Arial" w:hAnsi="Arial" w:cs="Arial"/>
                <w:sz w:val="18"/>
                <w:szCs w:val="18"/>
              </w:rPr>
            </w:pPr>
            <w:r>
              <w:rPr>
                <w:rFonts w:ascii="Arial" w:hAnsi="Arial" w:cs="Arial"/>
                <w:sz w:val="18"/>
                <w:szCs w:val="18"/>
              </w:rPr>
              <w:t>FLB</w:t>
            </w:r>
          </w:p>
        </w:tc>
        <w:tc>
          <w:tcPr>
            <w:tcW w:w="1219" w:type="dxa"/>
            <w:gridSpan w:val="2"/>
            <w:tcBorders>
              <w:bottom w:val="single" w:sz="4" w:space="0" w:color="auto"/>
              <w:right w:val="single" w:sz="12" w:space="0" w:color="auto"/>
            </w:tcBorders>
            <w:vAlign w:val="center"/>
          </w:tcPr>
          <w:p w:rsidR="00EB155A" w:rsidRPr="0065503B" w:rsidRDefault="00EB155A" w:rsidP="00EB155A">
            <w:pPr>
              <w:jc w:val="center"/>
              <w:rPr>
                <w:rFonts w:ascii="Arial" w:hAnsi="Arial" w:cs="Arial"/>
                <w:sz w:val="18"/>
                <w:szCs w:val="18"/>
              </w:rPr>
            </w:pPr>
            <w:r>
              <w:rPr>
                <w:rFonts w:ascii="Arial" w:hAnsi="Arial" w:cs="Arial"/>
                <w:sz w:val="18"/>
                <w:szCs w:val="18"/>
              </w:rPr>
              <w:t>BMC</w:t>
            </w:r>
          </w:p>
        </w:tc>
      </w:tr>
      <w:tr w:rsidR="00EB155A" w:rsidRPr="0065503B" w:rsidTr="001956FC">
        <w:tc>
          <w:tcPr>
            <w:tcW w:w="639" w:type="dxa"/>
            <w:tcBorders>
              <w:left w:val="single" w:sz="12" w:space="0" w:color="auto"/>
            </w:tcBorders>
            <w:shd w:val="clear" w:color="auto" w:fill="D9D9D9" w:themeFill="background1" w:themeFillShade="D9"/>
            <w:vAlign w:val="center"/>
          </w:tcPr>
          <w:p w:rsidR="00EB155A" w:rsidRPr="0065503B" w:rsidRDefault="00EB155A" w:rsidP="00EB155A">
            <w:pPr>
              <w:jc w:val="center"/>
              <w:rPr>
                <w:rFonts w:ascii="Arial" w:hAnsi="Arial" w:cs="Arial"/>
                <w:b/>
                <w:sz w:val="18"/>
                <w:szCs w:val="18"/>
              </w:rPr>
            </w:pPr>
            <w:r w:rsidRPr="0065503B">
              <w:rPr>
                <w:rFonts w:ascii="Arial" w:hAnsi="Arial" w:cs="Arial"/>
                <w:b/>
                <w:sz w:val="20"/>
                <w:szCs w:val="20"/>
              </w:rPr>
              <w:t>Rev.</w:t>
            </w:r>
          </w:p>
        </w:tc>
        <w:tc>
          <w:tcPr>
            <w:tcW w:w="1130" w:type="dxa"/>
            <w:shd w:val="clear" w:color="auto" w:fill="D9D9D9" w:themeFill="background1" w:themeFillShade="D9"/>
            <w:vAlign w:val="center"/>
          </w:tcPr>
          <w:p w:rsidR="00EB155A" w:rsidRPr="0065503B" w:rsidRDefault="00EB155A" w:rsidP="00EB155A">
            <w:pPr>
              <w:jc w:val="center"/>
              <w:rPr>
                <w:rFonts w:ascii="Arial" w:hAnsi="Arial" w:cs="Arial"/>
                <w:b/>
                <w:sz w:val="18"/>
                <w:szCs w:val="18"/>
              </w:rPr>
            </w:pPr>
            <w:r w:rsidRPr="0065503B">
              <w:rPr>
                <w:rFonts w:ascii="Arial" w:hAnsi="Arial" w:cs="Arial"/>
                <w:b/>
                <w:sz w:val="18"/>
                <w:szCs w:val="18"/>
              </w:rPr>
              <w:t>Data</w:t>
            </w:r>
          </w:p>
        </w:tc>
        <w:tc>
          <w:tcPr>
            <w:tcW w:w="4860" w:type="dxa"/>
            <w:gridSpan w:val="3"/>
            <w:shd w:val="clear" w:color="auto" w:fill="D9D9D9" w:themeFill="background1" w:themeFillShade="D9"/>
            <w:vAlign w:val="center"/>
          </w:tcPr>
          <w:p w:rsidR="00EB155A" w:rsidRPr="0065503B" w:rsidRDefault="00EB155A" w:rsidP="00EB155A">
            <w:pPr>
              <w:jc w:val="center"/>
              <w:rPr>
                <w:rFonts w:ascii="Arial" w:hAnsi="Arial" w:cs="Arial"/>
                <w:b/>
                <w:sz w:val="18"/>
                <w:szCs w:val="18"/>
              </w:rPr>
            </w:pPr>
            <w:r w:rsidRPr="0065503B">
              <w:rPr>
                <w:rFonts w:ascii="Arial" w:hAnsi="Arial" w:cs="Arial"/>
                <w:b/>
                <w:sz w:val="18"/>
                <w:szCs w:val="18"/>
              </w:rPr>
              <w:t>Descrição</w:t>
            </w:r>
          </w:p>
        </w:tc>
        <w:tc>
          <w:tcPr>
            <w:tcW w:w="850" w:type="dxa"/>
            <w:shd w:val="clear" w:color="auto" w:fill="D9D9D9" w:themeFill="background1" w:themeFillShade="D9"/>
            <w:vAlign w:val="center"/>
          </w:tcPr>
          <w:p w:rsidR="00EB155A" w:rsidRPr="0065503B" w:rsidRDefault="00EB155A" w:rsidP="00EB155A">
            <w:pPr>
              <w:jc w:val="center"/>
              <w:rPr>
                <w:rFonts w:ascii="Arial" w:hAnsi="Arial" w:cs="Arial"/>
                <w:b/>
                <w:sz w:val="18"/>
                <w:szCs w:val="18"/>
              </w:rPr>
            </w:pPr>
            <w:r w:rsidRPr="0065503B">
              <w:rPr>
                <w:rFonts w:ascii="Arial" w:hAnsi="Arial" w:cs="Arial"/>
                <w:b/>
                <w:sz w:val="18"/>
                <w:szCs w:val="18"/>
              </w:rPr>
              <w:t>Elab.</w:t>
            </w:r>
          </w:p>
        </w:tc>
        <w:tc>
          <w:tcPr>
            <w:tcW w:w="851" w:type="dxa"/>
            <w:shd w:val="clear" w:color="auto" w:fill="D9D9D9" w:themeFill="background1" w:themeFillShade="D9"/>
            <w:vAlign w:val="center"/>
          </w:tcPr>
          <w:p w:rsidR="00EB155A" w:rsidRPr="0065503B" w:rsidRDefault="00EB155A" w:rsidP="00EB155A">
            <w:pPr>
              <w:jc w:val="center"/>
              <w:rPr>
                <w:rFonts w:ascii="Arial" w:hAnsi="Arial" w:cs="Arial"/>
                <w:b/>
                <w:sz w:val="18"/>
                <w:szCs w:val="18"/>
              </w:rPr>
            </w:pPr>
            <w:r w:rsidRPr="0065503B">
              <w:rPr>
                <w:rFonts w:ascii="Arial" w:hAnsi="Arial" w:cs="Arial"/>
                <w:b/>
                <w:sz w:val="18"/>
                <w:szCs w:val="18"/>
              </w:rPr>
              <w:t>Verif.</w:t>
            </w:r>
          </w:p>
        </w:tc>
        <w:tc>
          <w:tcPr>
            <w:tcW w:w="1219" w:type="dxa"/>
            <w:gridSpan w:val="2"/>
            <w:tcBorders>
              <w:right w:val="single" w:sz="12" w:space="0" w:color="auto"/>
            </w:tcBorders>
            <w:shd w:val="clear" w:color="auto" w:fill="D9D9D9" w:themeFill="background1" w:themeFillShade="D9"/>
            <w:vAlign w:val="center"/>
          </w:tcPr>
          <w:p w:rsidR="00EB155A" w:rsidRPr="0065503B" w:rsidRDefault="00EB155A" w:rsidP="00EB155A">
            <w:pPr>
              <w:jc w:val="center"/>
              <w:rPr>
                <w:rFonts w:ascii="Arial" w:hAnsi="Arial" w:cs="Arial"/>
                <w:b/>
                <w:sz w:val="18"/>
                <w:szCs w:val="18"/>
              </w:rPr>
            </w:pPr>
            <w:r w:rsidRPr="0065503B">
              <w:rPr>
                <w:rFonts w:ascii="Arial" w:hAnsi="Arial" w:cs="Arial"/>
                <w:b/>
                <w:sz w:val="18"/>
                <w:szCs w:val="18"/>
              </w:rPr>
              <w:t>Aprov.</w:t>
            </w:r>
          </w:p>
        </w:tc>
      </w:tr>
      <w:tr w:rsidR="00EB155A" w:rsidRPr="0065503B" w:rsidTr="001956FC">
        <w:trPr>
          <w:trHeight w:val="1271"/>
        </w:trPr>
        <w:tc>
          <w:tcPr>
            <w:tcW w:w="3244" w:type="dxa"/>
            <w:gridSpan w:val="3"/>
            <w:tcBorders>
              <w:left w:val="single" w:sz="12" w:space="0" w:color="auto"/>
              <w:bottom w:val="single" w:sz="4" w:space="0" w:color="auto"/>
            </w:tcBorders>
            <w:vAlign w:val="center"/>
          </w:tcPr>
          <w:p w:rsidR="00EB155A" w:rsidRPr="0065503B" w:rsidRDefault="00EB155A" w:rsidP="00EB155A">
            <w:pPr>
              <w:jc w:val="center"/>
              <w:rPr>
                <w:rFonts w:ascii="Arial" w:hAnsi="Arial" w:cs="Arial"/>
              </w:rPr>
            </w:pPr>
          </w:p>
        </w:tc>
        <w:tc>
          <w:tcPr>
            <w:tcW w:w="3158" w:type="dxa"/>
            <w:tcBorders>
              <w:bottom w:val="single" w:sz="4" w:space="0" w:color="auto"/>
            </w:tcBorders>
            <w:vAlign w:val="center"/>
          </w:tcPr>
          <w:p w:rsidR="00EB155A" w:rsidRPr="0065503B" w:rsidRDefault="00EB155A" w:rsidP="00EB155A">
            <w:pPr>
              <w:jc w:val="center"/>
              <w:rPr>
                <w:rFonts w:ascii="Arial" w:hAnsi="Arial" w:cs="Arial"/>
              </w:rPr>
            </w:pPr>
            <w:r w:rsidRPr="0065503B">
              <w:rPr>
                <w:rFonts w:ascii="Arial" w:hAnsi="Arial" w:cs="Arial"/>
                <w:noProof/>
                <w:lang w:val="en-US" w:eastAsia="en-US"/>
              </w:rPr>
              <w:drawing>
                <wp:inline distT="0" distB="0" distL="0" distR="0">
                  <wp:extent cx="1804468" cy="286247"/>
                  <wp:effectExtent l="19050" t="0" r="5282" b="0"/>
                  <wp:docPr id="10" name="Imagem 1" descr="sie_logo_petrol_rgb_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e_logo_petrol_rgb_L.bmp"/>
                          <pic:cNvPicPr/>
                        </pic:nvPicPr>
                        <pic:blipFill>
                          <a:blip r:embed="rId11" cstate="print"/>
                          <a:stretch>
                            <a:fillRect/>
                          </a:stretch>
                        </pic:blipFill>
                        <pic:spPr>
                          <a:xfrm>
                            <a:off x="0" y="0"/>
                            <a:ext cx="1817172" cy="288262"/>
                          </a:xfrm>
                          <a:prstGeom prst="rect">
                            <a:avLst/>
                          </a:prstGeom>
                        </pic:spPr>
                      </pic:pic>
                    </a:graphicData>
                  </a:graphic>
                </wp:inline>
              </w:drawing>
            </w:r>
          </w:p>
        </w:tc>
        <w:tc>
          <w:tcPr>
            <w:tcW w:w="3147" w:type="dxa"/>
            <w:gridSpan w:val="5"/>
            <w:tcBorders>
              <w:bottom w:val="single" w:sz="4" w:space="0" w:color="auto"/>
              <w:right w:val="single" w:sz="12" w:space="0" w:color="auto"/>
            </w:tcBorders>
            <w:vAlign w:val="center"/>
          </w:tcPr>
          <w:p w:rsidR="00EB155A" w:rsidRPr="0065503B" w:rsidRDefault="00EB155A" w:rsidP="00EB155A">
            <w:pPr>
              <w:jc w:val="center"/>
              <w:rPr>
                <w:rFonts w:ascii="Arial" w:hAnsi="Arial" w:cs="Arial"/>
              </w:rPr>
            </w:pPr>
          </w:p>
        </w:tc>
      </w:tr>
      <w:tr w:rsidR="00EB155A" w:rsidRPr="0065503B" w:rsidTr="001956FC">
        <w:tc>
          <w:tcPr>
            <w:tcW w:w="3244" w:type="dxa"/>
            <w:gridSpan w:val="3"/>
            <w:tcBorders>
              <w:left w:val="single" w:sz="12" w:space="0" w:color="auto"/>
              <w:bottom w:val="nil"/>
            </w:tcBorders>
          </w:tcPr>
          <w:p w:rsidR="00EB155A" w:rsidRPr="0065503B" w:rsidRDefault="00EB155A" w:rsidP="00EB155A">
            <w:pPr>
              <w:rPr>
                <w:rFonts w:ascii="Arial" w:hAnsi="Arial" w:cs="Arial"/>
                <w:sz w:val="16"/>
                <w:szCs w:val="16"/>
              </w:rPr>
            </w:pPr>
            <w:r w:rsidRPr="0065503B">
              <w:rPr>
                <w:rFonts w:ascii="Arial" w:hAnsi="Arial" w:cs="Arial"/>
                <w:sz w:val="16"/>
                <w:szCs w:val="16"/>
              </w:rPr>
              <w:t>N° desenho:</w:t>
            </w:r>
          </w:p>
        </w:tc>
        <w:tc>
          <w:tcPr>
            <w:tcW w:w="3158" w:type="dxa"/>
            <w:tcBorders>
              <w:bottom w:val="nil"/>
            </w:tcBorders>
          </w:tcPr>
          <w:p w:rsidR="00EB155A" w:rsidRPr="0065503B" w:rsidRDefault="00EB155A" w:rsidP="00EB155A">
            <w:pPr>
              <w:rPr>
                <w:rFonts w:ascii="Arial" w:hAnsi="Arial" w:cs="Arial"/>
                <w:sz w:val="16"/>
                <w:szCs w:val="16"/>
              </w:rPr>
            </w:pPr>
            <w:r w:rsidRPr="0065503B">
              <w:rPr>
                <w:rFonts w:ascii="Arial" w:hAnsi="Arial" w:cs="Arial"/>
                <w:sz w:val="16"/>
                <w:szCs w:val="16"/>
              </w:rPr>
              <w:t>N° desenho:</w:t>
            </w:r>
          </w:p>
        </w:tc>
        <w:tc>
          <w:tcPr>
            <w:tcW w:w="3147" w:type="dxa"/>
            <w:gridSpan w:val="5"/>
            <w:tcBorders>
              <w:bottom w:val="nil"/>
              <w:right w:val="single" w:sz="12" w:space="0" w:color="auto"/>
            </w:tcBorders>
          </w:tcPr>
          <w:p w:rsidR="00EB155A" w:rsidRPr="0065503B" w:rsidRDefault="00EB155A" w:rsidP="00EB155A">
            <w:pPr>
              <w:rPr>
                <w:rFonts w:ascii="Arial" w:hAnsi="Arial" w:cs="Arial"/>
                <w:sz w:val="16"/>
                <w:szCs w:val="16"/>
              </w:rPr>
            </w:pPr>
            <w:r w:rsidRPr="0065503B">
              <w:rPr>
                <w:rFonts w:ascii="Arial" w:hAnsi="Arial" w:cs="Arial"/>
                <w:sz w:val="16"/>
                <w:szCs w:val="16"/>
              </w:rPr>
              <w:t>N° desenho:</w:t>
            </w:r>
          </w:p>
        </w:tc>
      </w:tr>
      <w:tr w:rsidR="00EB155A" w:rsidRPr="0065503B" w:rsidTr="001956FC">
        <w:trPr>
          <w:trHeight w:val="380"/>
        </w:trPr>
        <w:tc>
          <w:tcPr>
            <w:tcW w:w="3244" w:type="dxa"/>
            <w:gridSpan w:val="3"/>
            <w:tcBorders>
              <w:top w:val="nil"/>
              <w:left w:val="single" w:sz="12" w:space="0" w:color="auto"/>
            </w:tcBorders>
            <w:vAlign w:val="center"/>
          </w:tcPr>
          <w:p w:rsidR="00EB155A" w:rsidRPr="0065503B" w:rsidRDefault="00EB155A" w:rsidP="00EB155A">
            <w:pPr>
              <w:jc w:val="center"/>
              <w:rPr>
                <w:rFonts w:ascii="Arial" w:hAnsi="Arial" w:cs="Arial"/>
                <w:b/>
                <w:sz w:val="20"/>
                <w:szCs w:val="20"/>
              </w:rPr>
            </w:pPr>
            <w:r w:rsidRPr="0065503B">
              <w:rPr>
                <w:rFonts w:ascii="Arial" w:hAnsi="Arial" w:cs="Arial"/>
                <w:b/>
                <w:sz w:val="20"/>
                <w:szCs w:val="20"/>
              </w:rPr>
              <w:t>-</w:t>
            </w:r>
          </w:p>
        </w:tc>
        <w:tc>
          <w:tcPr>
            <w:tcW w:w="3158" w:type="dxa"/>
            <w:tcBorders>
              <w:top w:val="nil"/>
            </w:tcBorders>
            <w:vAlign w:val="center"/>
          </w:tcPr>
          <w:p w:rsidR="00EB155A" w:rsidRPr="0065503B" w:rsidRDefault="00EB155A" w:rsidP="00EB155A">
            <w:pPr>
              <w:jc w:val="center"/>
              <w:rPr>
                <w:rFonts w:ascii="Arial" w:hAnsi="Arial" w:cs="Arial"/>
                <w:b/>
                <w:sz w:val="20"/>
                <w:szCs w:val="20"/>
              </w:rPr>
            </w:pPr>
            <w:r w:rsidRPr="0065503B">
              <w:rPr>
                <w:rFonts w:ascii="Arial" w:hAnsi="Arial" w:cs="Arial"/>
                <w:b/>
                <w:sz w:val="20"/>
                <w:szCs w:val="20"/>
              </w:rPr>
              <w:t>-</w:t>
            </w:r>
          </w:p>
        </w:tc>
        <w:tc>
          <w:tcPr>
            <w:tcW w:w="3147" w:type="dxa"/>
            <w:gridSpan w:val="5"/>
            <w:tcBorders>
              <w:top w:val="nil"/>
              <w:right w:val="single" w:sz="12" w:space="0" w:color="auto"/>
            </w:tcBorders>
            <w:vAlign w:val="center"/>
          </w:tcPr>
          <w:p w:rsidR="00EB155A" w:rsidRPr="0065503B" w:rsidRDefault="00EB155A" w:rsidP="00EB155A">
            <w:pPr>
              <w:jc w:val="center"/>
              <w:rPr>
                <w:rFonts w:ascii="Arial" w:hAnsi="Arial" w:cs="Arial"/>
                <w:b/>
                <w:sz w:val="20"/>
                <w:szCs w:val="20"/>
              </w:rPr>
            </w:pPr>
            <w:r w:rsidRPr="0065503B">
              <w:rPr>
                <w:rFonts w:ascii="Arial" w:hAnsi="Arial" w:cs="Arial"/>
                <w:b/>
                <w:sz w:val="20"/>
                <w:szCs w:val="20"/>
              </w:rPr>
              <w:t>-</w:t>
            </w:r>
          </w:p>
        </w:tc>
      </w:tr>
      <w:tr w:rsidR="00EB155A" w:rsidRPr="0065503B" w:rsidTr="001E04E1">
        <w:tc>
          <w:tcPr>
            <w:tcW w:w="9549" w:type="dxa"/>
            <w:gridSpan w:val="9"/>
            <w:tcBorders>
              <w:left w:val="single" w:sz="12" w:space="0" w:color="auto"/>
              <w:bottom w:val="nil"/>
              <w:right w:val="single" w:sz="12" w:space="0" w:color="auto"/>
            </w:tcBorders>
          </w:tcPr>
          <w:p w:rsidR="00EB155A" w:rsidRPr="0065503B" w:rsidRDefault="00EB155A" w:rsidP="00EB155A">
            <w:pPr>
              <w:rPr>
                <w:rFonts w:ascii="Arial" w:hAnsi="Arial" w:cs="Arial"/>
                <w:sz w:val="16"/>
                <w:szCs w:val="16"/>
              </w:rPr>
            </w:pPr>
            <w:r w:rsidRPr="0065503B">
              <w:rPr>
                <w:rFonts w:ascii="Arial" w:hAnsi="Arial" w:cs="Arial"/>
                <w:sz w:val="16"/>
                <w:szCs w:val="16"/>
              </w:rPr>
              <w:t>Título:</w:t>
            </w:r>
          </w:p>
        </w:tc>
      </w:tr>
      <w:tr w:rsidR="00EB155A" w:rsidRPr="0065503B" w:rsidTr="001E04E1">
        <w:tc>
          <w:tcPr>
            <w:tcW w:w="9549" w:type="dxa"/>
            <w:gridSpan w:val="9"/>
            <w:tcBorders>
              <w:top w:val="nil"/>
              <w:left w:val="single" w:sz="12" w:space="0" w:color="auto"/>
              <w:right w:val="single" w:sz="12" w:space="0" w:color="auto"/>
            </w:tcBorders>
            <w:vAlign w:val="center"/>
          </w:tcPr>
          <w:p w:rsidR="00EB155A" w:rsidRPr="0065503B" w:rsidRDefault="00EB155A" w:rsidP="00EB155A">
            <w:pPr>
              <w:jc w:val="center"/>
              <w:rPr>
                <w:rFonts w:ascii="Arial" w:hAnsi="Arial" w:cs="Arial"/>
                <w:b/>
              </w:rPr>
            </w:pPr>
            <w:r>
              <w:rPr>
                <w:rFonts w:ascii="Arial" w:hAnsi="Arial" w:cs="Arial"/>
                <w:b/>
              </w:rPr>
              <w:t>Customizações</w:t>
            </w:r>
            <w:r w:rsidRPr="008A39DA">
              <w:rPr>
                <w:rFonts w:ascii="Arial" w:hAnsi="Arial" w:cs="Arial"/>
                <w:b/>
              </w:rPr>
              <w:t xml:space="preserve"> </w:t>
            </w:r>
            <w:r>
              <w:rPr>
                <w:rFonts w:ascii="Arial" w:hAnsi="Arial" w:cs="Arial"/>
                <w:b/>
              </w:rPr>
              <w:t xml:space="preserve">de Comunicação </w:t>
            </w:r>
            <w:r w:rsidRPr="008A39DA">
              <w:rPr>
                <w:rFonts w:ascii="Arial" w:hAnsi="Arial" w:cs="Arial"/>
                <w:b/>
              </w:rPr>
              <w:t xml:space="preserve">na </w:t>
            </w:r>
            <w:r>
              <w:rPr>
                <w:rFonts w:ascii="Arial" w:hAnsi="Arial" w:cs="Arial"/>
                <w:b/>
              </w:rPr>
              <w:t>A</w:t>
            </w:r>
            <w:r w:rsidRPr="008A39DA">
              <w:rPr>
                <w:rFonts w:ascii="Arial" w:hAnsi="Arial" w:cs="Arial"/>
                <w:b/>
              </w:rPr>
              <w:t>plicação UDIS HES</w:t>
            </w:r>
          </w:p>
        </w:tc>
      </w:tr>
      <w:tr w:rsidR="00EB155A" w:rsidRPr="0065503B" w:rsidTr="001956FC">
        <w:tc>
          <w:tcPr>
            <w:tcW w:w="8409" w:type="dxa"/>
            <w:gridSpan w:val="8"/>
            <w:tcBorders>
              <w:left w:val="single" w:sz="12" w:space="0" w:color="auto"/>
              <w:bottom w:val="nil"/>
              <w:right w:val="single" w:sz="4" w:space="0" w:color="auto"/>
            </w:tcBorders>
          </w:tcPr>
          <w:p w:rsidR="00EB155A" w:rsidRPr="0065503B" w:rsidRDefault="00EB155A" w:rsidP="00EB155A">
            <w:pPr>
              <w:rPr>
                <w:rFonts w:ascii="Arial" w:hAnsi="Arial" w:cs="Arial"/>
                <w:sz w:val="16"/>
                <w:szCs w:val="16"/>
              </w:rPr>
            </w:pPr>
            <w:r w:rsidRPr="0065503B">
              <w:rPr>
                <w:rFonts w:ascii="Arial" w:hAnsi="Arial" w:cs="Arial"/>
                <w:sz w:val="16"/>
                <w:szCs w:val="16"/>
              </w:rPr>
              <w:t>Projeto:</w:t>
            </w:r>
          </w:p>
        </w:tc>
        <w:tc>
          <w:tcPr>
            <w:tcW w:w="1140" w:type="dxa"/>
            <w:tcBorders>
              <w:top w:val="single" w:sz="4" w:space="0" w:color="auto"/>
              <w:left w:val="single" w:sz="4" w:space="0" w:color="auto"/>
              <w:bottom w:val="nil"/>
              <w:right w:val="single" w:sz="12" w:space="0" w:color="auto"/>
            </w:tcBorders>
          </w:tcPr>
          <w:p w:rsidR="00EB155A" w:rsidRPr="0065503B" w:rsidRDefault="00EB155A" w:rsidP="00EB155A">
            <w:pPr>
              <w:rPr>
                <w:rFonts w:ascii="Arial" w:hAnsi="Arial" w:cs="Arial"/>
                <w:sz w:val="16"/>
                <w:szCs w:val="16"/>
              </w:rPr>
            </w:pPr>
            <w:r w:rsidRPr="0065503B">
              <w:rPr>
                <w:rFonts w:ascii="Arial" w:hAnsi="Arial" w:cs="Arial"/>
                <w:sz w:val="16"/>
                <w:szCs w:val="16"/>
              </w:rPr>
              <w:t>Página:</w:t>
            </w:r>
          </w:p>
        </w:tc>
      </w:tr>
      <w:tr w:rsidR="00EB155A" w:rsidRPr="0065503B" w:rsidTr="001956FC">
        <w:tc>
          <w:tcPr>
            <w:tcW w:w="8409" w:type="dxa"/>
            <w:gridSpan w:val="8"/>
            <w:tcBorders>
              <w:top w:val="nil"/>
              <w:left w:val="single" w:sz="12" w:space="0" w:color="auto"/>
              <w:bottom w:val="single" w:sz="4" w:space="0" w:color="auto"/>
              <w:right w:val="single" w:sz="4" w:space="0" w:color="auto"/>
            </w:tcBorders>
            <w:vAlign w:val="center"/>
          </w:tcPr>
          <w:p w:rsidR="00EB155A" w:rsidRPr="0065503B" w:rsidRDefault="00EB155A" w:rsidP="00EB155A">
            <w:pPr>
              <w:jc w:val="center"/>
              <w:rPr>
                <w:rFonts w:ascii="Arial" w:hAnsi="Arial" w:cs="Arial"/>
                <w:b/>
              </w:rPr>
            </w:pPr>
            <w:r>
              <w:rPr>
                <w:rFonts w:ascii="Arial" w:hAnsi="Arial" w:cs="Arial"/>
                <w:b/>
              </w:rPr>
              <w:t xml:space="preserve">AES Eletropaulo – MDM </w:t>
            </w:r>
          </w:p>
        </w:tc>
        <w:tc>
          <w:tcPr>
            <w:tcW w:w="1140" w:type="dxa"/>
            <w:tcBorders>
              <w:top w:val="nil"/>
              <w:left w:val="single" w:sz="4" w:space="0" w:color="auto"/>
              <w:bottom w:val="single" w:sz="4" w:space="0" w:color="auto"/>
              <w:right w:val="single" w:sz="12" w:space="0" w:color="auto"/>
            </w:tcBorders>
            <w:vAlign w:val="center"/>
          </w:tcPr>
          <w:p w:rsidR="00EB155A" w:rsidRPr="0065503B" w:rsidRDefault="00D04FA3" w:rsidP="00EB155A">
            <w:pPr>
              <w:jc w:val="center"/>
              <w:rPr>
                <w:rFonts w:ascii="Arial" w:hAnsi="Arial" w:cs="Arial"/>
                <w:b/>
                <w:sz w:val="18"/>
                <w:szCs w:val="18"/>
              </w:rPr>
            </w:pPr>
            <w:r w:rsidRPr="0065503B">
              <w:rPr>
                <w:rFonts w:ascii="Arial" w:eastAsia="Times New Roman" w:hAnsi="Arial" w:cs="Arial"/>
                <w:b/>
                <w:sz w:val="18"/>
                <w:szCs w:val="18"/>
              </w:rPr>
              <w:fldChar w:fldCharType="begin"/>
            </w:r>
            <w:r w:rsidR="00EB155A" w:rsidRPr="0065503B">
              <w:rPr>
                <w:rFonts w:ascii="Arial" w:eastAsia="Times New Roman" w:hAnsi="Arial" w:cs="Arial"/>
                <w:b/>
                <w:sz w:val="18"/>
                <w:szCs w:val="18"/>
              </w:rPr>
              <w:instrText xml:space="preserve"> PAGE   \* MERGEFORMAT </w:instrText>
            </w:r>
            <w:r w:rsidRPr="0065503B">
              <w:rPr>
                <w:rFonts w:ascii="Arial" w:eastAsia="Times New Roman" w:hAnsi="Arial" w:cs="Arial"/>
                <w:b/>
                <w:sz w:val="18"/>
                <w:szCs w:val="18"/>
              </w:rPr>
              <w:fldChar w:fldCharType="separate"/>
            </w:r>
            <w:r w:rsidR="009E589E">
              <w:rPr>
                <w:rFonts w:ascii="Arial" w:eastAsia="Times New Roman" w:hAnsi="Arial" w:cs="Arial"/>
                <w:b/>
                <w:noProof/>
                <w:sz w:val="18"/>
                <w:szCs w:val="18"/>
              </w:rPr>
              <w:t>1</w:t>
            </w:r>
            <w:r w:rsidRPr="0065503B">
              <w:rPr>
                <w:rFonts w:ascii="Arial" w:eastAsia="Times New Roman" w:hAnsi="Arial" w:cs="Arial"/>
                <w:b/>
                <w:sz w:val="18"/>
                <w:szCs w:val="18"/>
              </w:rPr>
              <w:fldChar w:fldCharType="end"/>
            </w:r>
            <w:r w:rsidR="00EB155A" w:rsidRPr="0065503B">
              <w:rPr>
                <w:rFonts w:ascii="Arial" w:eastAsia="Times New Roman" w:hAnsi="Arial" w:cs="Arial"/>
                <w:b/>
                <w:sz w:val="18"/>
                <w:szCs w:val="18"/>
              </w:rPr>
              <w:t>/</w:t>
            </w:r>
            <w:r w:rsidR="00EB155A" w:rsidRPr="0065503B">
              <w:rPr>
                <w:rFonts w:ascii="Arial" w:hAnsi="Arial" w:cs="Arial"/>
              </w:rPr>
              <w:t>9</w:t>
            </w:r>
          </w:p>
        </w:tc>
      </w:tr>
      <w:tr w:rsidR="00EB155A" w:rsidRPr="0065503B" w:rsidTr="001956FC">
        <w:tc>
          <w:tcPr>
            <w:tcW w:w="8409" w:type="dxa"/>
            <w:gridSpan w:val="8"/>
            <w:tcBorders>
              <w:left w:val="single" w:sz="12" w:space="0" w:color="auto"/>
              <w:bottom w:val="nil"/>
            </w:tcBorders>
          </w:tcPr>
          <w:p w:rsidR="00EB155A" w:rsidRPr="0065503B" w:rsidRDefault="00EB155A" w:rsidP="00EB155A">
            <w:pPr>
              <w:rPr>
                <w:rFonts w:ascii="Arial" w:hAnsi="Arial" w:cs="Arial"/>
                <w:sz w:val="16"/>
                <w:szCs w:val="16"/>
              </w:rPr>
            </w:pPr>
            <w:r w:rsidRPr="0065503B">
              <w:rPr>
                <w:rFonts w:ascii="Arial" w:hAnsi="Arial" w:cs="Arial"/>
                <w:sz w:val="16"/>
                <w:szCs w:val="16"/>
              </w:rPr>
              <w:t>Área:</w:t>
            </w:r>
          </w:p>
        </w:tc>
        <w:tc>
          <w:tcPr>
            <w:tcW w:w="1140" w:type="dxa"/>
            <w:tcBorders>
              <w:top w:val="single" w:sz="4" w:space="0" w:color="auto"/>
              <w:bottom w:val="nil"/>
              <w:right w:val="single" w:sz="12" w:space="0" w:color="auto"/>
            </w:tcBorders>
          </w:tcPr>
          <w:p w:rsidR="00EB155A" w:rsidRPr="0065503B" w:rsidRDefault="00EB155A" w:rsidP="00EB155A">
            <w:pPr>
              <w:rPr>
                <w:rFonts w:ascii="Arial" w:hAnsi="Arial" w:cs="Arial"/>
                <w:sz w:val="16"/>
                <w:szCs w:val="16"/>
              </w:rPr>
            </w:pPr>
            <w:r w:rsidRPr="0065503B">
              <w:rPr>
                <w:rFonts w:ascii="Arial" w:hAnsi="Arial" w:cs="Arial"/>
                <w:sz w:val="16"/>
                <w:szCs w:val="16"/>
              </w:rPr>
              <w:t>Rev:</w:t>
            </w:r>
          </w:p>
        </w:tc>
      </w:tr>
      <w:tr w:rsidR="00EB155A" w:rsidRPr="0065503B" w:rsidTr="001956FC">
        <w:tc>
          <w:tcPr>
            <w:tcW w:w="8409" w:type="dxa"/>
            <w:gridSpan w:val="8"/>
            <w:tcBorders>
              <w:top w:val="nil"/>
              <w:left w:val="single" w:sz="12" w:space="0" w:color="auto"/>
              <w:bottom w:val="single" w:sz="12" w:space="0" w:color="auto"/>
            </w:tcBorders>
            <w:vAlign w:val="center"/>
          </w:tcPr>
          <w:p w:rsidR="00EB155A" w:rsidRPr="0065503B" w:rsidRDefault="00EB155A" w:rsidP="00EB155A">
            <w:pPr>
              <w:jc w:val="center"/>
              <w:rPr>
                <w:rFonts w:ascii="Arial" w:hAnsi="Arial" w:cs="Arial"/>
                <w:b/>
              </w:rPr>
            </w:pPr>
            <w:r w:rsidRPr="0065503B">
              <w:rPr>
                <w:rFonts w:ascii="Arial" w:hAnsi="Arial" w:cs="Arial"/>
                <w:b/>
              </w:rPr>
              <w:t>-</w:t>
            </w:r>
          </w:p>
        </w:tc>
        <w:tc>
          <w:tcPr>
            <w:tcW w:w="1140" w:type="dxa"/>
            <w:tcBorders>
              <w:top w:val="nil"/>
              <w:bottom w:val="single" w:sz="12" w:space="0" w:color="auto"/>
              <w:right w:val="single" w:sz="12" w:space="0" w:color="auto"/>
            </w:tcBorders>
            <w:vAlign w:val="center"/>
          </w:tcPr>
          <w:p w:rsidR="00EB155A" w:rsidRPr="0065503B" w:rsidRDefault="00EB155A" w:rsidP="00EB155A">
            <w:pPr>
              <w:jc w:val="center"/>
              <w:rPr>
                <w:rFonts w:ascii="Arial" w:hAnsi="Arial" w:cs="Arial"/>
                <w:b/>
              </w:rPr>
            </w:pPr>
            <w:r w:rsidRPr="0065503B">
              <w:rPr>
                <w:rFonts w:ascii="Arial" w:hAnsi="Arial" w:cs="Arial"/>
                <w:b/>
              </w:rPr>
              <w:t>0</w:t>
            </w:r>
          </w:p>
        </w:tc>
      </w:tr>
    </w:tbl>
    <w:p w:rsidR="00477D83" w:rsidRPr="0065503B" w:rsidRDefault="0068252A" w:rsidP="004A2F49">
      <w:pPr>
        <w:rPr>
          <w:rFonts w:ascii="Arial" w:hAnsi="Arial" w:cs="Arial"/>
          <w:sz w:val="28"/>
          <w:szCs w:val="28"/>
        </w:rPr>
      </w:pPr>
      <w:r w:rsidRPr="0065503B">
        <w:rPr>
          <w:rFonts w:ascii="Arial" w:hAnsi="Arial" w:cs="Arial"/>
        </w:rPr>
        <w:br w:type="page"/>
      </w:r>
      <w:r w:rsidR="00477D83" w:rsidRPr="0065503B">
        <w:rPr>
          <w:rFonts w:ascii="Arial" w:hAnsi="Arial" w:cs="Arial"/>
          <w:sz w:val="28"/>
          <w:szCs w:val="28"/>
        </w:rPr>
        <w:lastRenderedPageBreak/>
        <w:t>ÍNDICE</w:t>
      </w:r>
    </w:p>
    <w:p w:rsidR="009E589E" w:rsidRDefault="00D04FA3">
      <w:pPr>
        <w:pStyle w:val="Sumrio1"/>
        <w:tabs>
          <w:tab w:val="left" w:pos="440"/>
          <w:tab w:val="right" w:leader="dot" w:pos="9323"/>
        </w:tabs>
        <w:rPr>
          <w:ins w:id="0" w:author="z00353ud" w:date="2018-02-08T01:22:00Z"/>
          <w:b w:val="0"/>
          <w:bCs w:val="0"/>
          <w:caps w:val="0"/>
          <w:noProof/>
          <w:sz w:val="22"/>
          <w:szCs w:val="22"/>
          <w:lang w:val="en-US" w:eastAsia="en-US"/>
        </w:rPr>
      </w:pPr>
      <w:r w:rsidRPr="00D04FA3">
        <w:rPr>
          <w:rFonts w:ascii="Arial" w:hAnsi="Arial" w:cs="Arial"/>
        </w:rPr>
        <w:fldChar w:fldCharType="begin"/>
      </w:r>
      <w:r w:rsidR="00466C48" w:rsidRPr="0065503B">
        <w:rPr>
          <w:rFonts w:ascii="Arial" w:hAnsi="Arial" w:cs="Arial"/>
        </w:rPr>
        <w:instrText xml:space="preserve"> TOC \o "1-3" \h \z \u </w:instrText>
      </w:r>
      <w:r w:rsidRPr="00D04FA3">
        <w:rPr>
          <w:rFonts w:ascii="Arial" w:hAnsi="Arial" w:cs="Arial"/>
        </w:rPr>
        <w:fldChar w:fldCharType="separate"/>
      </w:r>
      <w:ins w:id="1" w:author="z00353ud" w:date="2018-02-08T01:22:00Z">
        <w:r w:rsidR="009E589E" w:rsidRPr="009732EA">
          <w:rPr>
            <w:rStyle w:val="Hyperlink"/>
            <w:noProof/>
          </w:rPr>
          <w:fldChar w:fldCharType="begin"/>
        </w:r>
        <w:r w:rsidR="009E589E" w:rsidRPr="009732EA">
          <w:rPr>
            <w:rStyle w:val="Hyperlink"/>
            <w:noProof/>
          </w:rPr>
          <w:instrText xml:space="preserve"> </w:instrText>
        </w:r>
        <w:r w:rsidR="009E589E">
          <w:rPr>
            <w:noProof/>
          </w:rPr>
          <w:instrText>HYPERLINK \l "_Toc505816289"</w:instrText>
        </w:r>
        <w:r w:rsidR="009E589E" w:rsidRPr="009732EA">
          <w:rPr>
            <w:rStyle w:val="Hyperlink"/>
            <w:noProof/>
          </w:rPr>
          <w:instrText xml:space="preserve"> </w:instrText>
        </w:r>
        <w:r w:rsidR="009E589E" w:rsidRPr="009732EA">
          <w:rPr>
            <w:rStyle w:val="Hyperlink"/>
            <w:noProof/>
          </w:rPr>
        </w:r>
        <w:r w:rsidR="009E589E" w:rsidRPr="009732EA">
          <w:rPr>
            <w:rStyle w:val="Hyperlink"/>
            <w:noProof/>
          </w:rPr>
          <w:fldChar w:fldCharType="separate"/>
        </w:r>
        <w:r w:rsidR="009E589E" w:rsidRPr="009732EA">
          <w:rPr>
            <w:rStyle w:val="Hyperlink"/>
            <w:rFonts w:cs="Arial"/>
            <w:noProof/>
          </w:rPr>
          <w:t>1.</w:t>
        </w:r>
        <w:r w:rsidR="009E589E">
          <w:rPr>
            <w:b w:val="0"/>
            <w:bCs w:val="0"/>
            <w:caps w:val="0"/>
            <w:noProof/>
            <w:sz w:val="22"/>
            <w:szCs w:val="22"/>
            <w:lang w:val="en-US" w:eastAsia="en-US"/>
          </w:rPr>
          <w:tab/>
        </w:r>
        <w:r w:rsidR="009E589E" w:rsidRPr="009732EA">
          <w:rPr>
            <w:rStyle w:val="Hyperlink"/>
            <w:rFonts w:cs="Arial"/>
            <w:noProof/>
          </w:rPr>
          <w:t>INTERFACES Do PROJETO</w:t>
        </w:r>
        <w:r w:rsidR="009E589E">
          <w:rPr>
            <w:noProof/>
            <w:webHidden/>
          </w:rPr>
          <w:tab/>
        </w:r>
        <w:r w:rsidR="009E589E">
          <w:rPr>
            <w:noProof/>
            <w:webHidden/>
          </w:rPr>
          <w:fldChar w:fldCharType="begin"/>
        </w:r>
        <w:r w:rsidR="009E589E">
          <w:rPr>
            <w:noProof/>
            <w:webHidden/>
          </w:rPr>
          <w:instrText xml:space="preserve"> PAGEREF _Toc505816289 \h </w:instrText>
        </w:r>
        <w:r w:rsidR="009E589E">
          <w:rPr>
            <w:noProof/>
            <w:webHidden/>
          </w:rPr>
        </w:r>
      </w:ins>
      <w:r w:rsidR="009E589E">
        <w:rPr>
          <w:noProof/>
          <w:webHidden/>
        </w:rPr>
        <w:fldChar w:fldCharType="separate"/>
      </w:r>
      <w:ins w:id="2" w:author="z00353ud" w:date="2018-02-08T01:23:00Z">
        <w:r w:rsidR="009E589E">
          <w:rPr>
            <w:noProof/>
            <w:webHidden/>
          </w:rPr>
          <w:t>3</w:t>
        </w:r>
      </w:ins>
      <w:ins w:id="3" w:author="z00353ud" w:date="2018-02-08T01:22:00Z">
        <w:r w:rsidR="009E589E">
          <w:rPr>
            <w:noProof/>
            <w:webHidden/>
          </w:rPr>
          <w:fldChar w:fldCharType="end"/>
        </w:r>
        <w:r w:rsidR="009E589E" w:rsidRPr="009732EA">
          <w:rPr>
            <w:rStyle w:val="Hyperlink"/>
            <w:noProof/>
          </w:rPr>
          <w:fldChar w:fldCharType="end"/>
        </w:r>
      </w:ins>
    </w:p>
    <w:p w:rsidR="009E589E" w:rsidRDefault="009E589E">
      <w:pPr>
        <w:pStyle w:val="Sumrio1"/>
        <w:tabs>
          <w:tab w:val="left" w:pos="440"/>
          <w:tab w:val="right" w:leader="dot" w:pos="9323"/>
        </w:tabs>
        <w:rPr>
          <w:ins w:id="4" w:author="z00353ud" w:date="2018-02-08T01:22:00Z"/>
          <w:b w:val="0"/>
          <w:bCs w:val="0"/>
          <w:caps w:val="0"/>
          <w:noProof/>
          <w:sz w:val="22"/>
          <w:szCs w:val="22"/>
          <w:lang w:val="en-US" w:eastAsia="en-US"/>
        </w:rPr>
      </w:pPr>
      <w:ins w:id="5" w:author="z00353ud" w:date="2018-02-08T01:22:00Z">
        <w:r w:rsidRPr="009732EA">
          <w:rPr>
            <w:rStyle w:val="Hyperlink"/>
            <w:noProof/>
          </w:rPr>
          <w:fldChar w:fldCharType="begin"/>
        </w:r>
        <w:r w:rsidRPr="009732EA">
          <w:rPr>
            <w:rStyle w:val="Hyperlink"/>
            <w:noProof/>
          </w:rPr>
          <w:instrText xml:space="preserve"> </w:instrText>
        </w:r>
        <w:r>
          <w:rPr>
            <w:noProof/>
          </w:rPr>
          <w:instrText>HYPERLINK \l "_Toc505816290"</w:instrText>
        </w:r>
        <w:r w:rsidRPr="009732EA">
          <w:rPr>
            <w:rStyle w:val="Hyperlink"/>
            <w:noProof/>
          </w:rPr>
          <w:instrText xml:space="preserve"> </w:instrText>
        </w:r>
        <w:r w:rsidRPr="009732EA">
          <w:rPr>
            <w:rStyle w:val="Hyperlink"/>
            <w:noProof/>
          </w:rPr>
        </w:r>
        <w:r w:rsidRPr="009732EA">
          <w:rPr>
            <w:rStyle w:val="Hyperlink"/>
            <w:noProof/>
          </w:rPr>
          <w:fldChar w:fldCharType="separate"/>
        </w:r>
        <w:r w:rsidRPr="009732EA">
          <w:rPr>
            <w:rStyle w:val="Hyperlink"/>
            <w:rFonts w:cs="Arial"/>
            <w:noProof/>
          </w:rPr>
          <w:t>2.</w:t>
        </w:r>
        <w:r>
          <w:rPr>
            <w:b w:val="0"/>
            <w:bCs w:val="0"/>
            <w:caps w:val="0"/>
            <w:noProof/>
            <w:sz w:val="22"/>
            <w:szCs w:val="22"/>
            <w:lang w:val="en-US" w:eastAsia="en-US"/>
          </w:rPr>
          <w:tab/>
        </w:r>
        <w:r w:rsidRPr="009732EA">
          <w:rPr>
            <w:rStyle w:val="Hyperlink"/>
            <w:rFonts w:cs="Arial"/>
            <w:noProof/>
          </w:rPr>
          <w:t xml:space="preserve">Escopo - </w:t>
        </w:r>
        <w:r w:rsidRPr="009732EA">
          <w:rPr>
            <w:rStyle w:val="Hyperlink"/>
            <w:rFonts w:cs="Arial"/>
            <w:i/>
            <w:noProof/>
          </w:rPr>
          <w:t>SCOPE</w:t>
        </w:r>
        <w:r>
          <w:rPr>
            <w:noProof/>
            <w:webHidden/>
          </w:rPr>
          <w:tab/>
        </w:r>
        <w:r>
          <w:rPr>
            <w:noProof/>
            <w:webHidden/>
          </w:rPr>
          <w:fldChar w:fldCharType="begin"/>
        </w:r>
        <w:r>
          <w:rPr>
            <w:noProof/>
            <w:webHidden/>
          </w:rPr>
          <w:instrText xml:space="preserve"> PAGEREF _Toc505816290 \h </w:instrText>
        </w:r>
        <w:r>
          <w:rPr>
            <w:noProof/>
            <w:webHidden/>
          </w:rPr>
        </w:r>
      </w:ins>
      <w:r>
        <w:rPr>
          <w:noProof/>
          <w:webHidden/>
        </w:rPr>
        <w:fldChar w:fldCharType="separate"/>
      </w:r>
      <w:ins w:id="6" w:author="z00353ud" w:date="2018-02-08T01:23:00Z">
        <w:r>
          <w:rPr>
            <w:noProof/>
            <w:webHidden/>
          </w:rPr>
          <w:t>4</w:t>
        </w:r>
      </w:ins>
      <w:ins w:id="7" w:author="z00353ud" w:date="2018-02-08T01:22:00Z">
        <w:r>
          <w:rPr>
            <w:noProof/>
            <w:webHidden/>
          </w:rPr>
          <w:fldChar w:fldCharType="end"/>
        </w:r>
        <w:r w:rsidRPr="009732EA">
          <w:rPr>
            <w:rStyle w:val="Hyperlink"/>
            <w:noProof/>
          </w:rPr>
          <w:fldChar w:fldCharType="end"/>
        </w:r>
      </w:ins>
    </w:p>
    <w:p w:rsidR="009E589E" w:rsidRDefault="009E589E">
      <w:pPr>
        <w:pStyle w:val="Sumrio2"/>
        <w:tabs>
          <w:tab w:val="left" w:pos="880"/>
          <w:tab w:val="right" w:leader="dot" w:pos="9323"/>
        </w:tabs>
        <w:rPr>
          <w:ins w:id="8" w:author="z00353ud" w:date="2018-02-08T01:22:00Z"/>
          <w:smallCaps w:val="0"/>
          <w:noProof/>
          <w:sz w:val="22"/>
          <w:szCs w:val="22"/>
          <w:lang w:val="en-US" w:eastAsia="en-US"/>
        </w:rPr>
      </w:pPr>
      <w:ins w:id="9" w:author="z00353ud" w:date="2018-02-08T01:22:00Z">
        <w:r w:rsidRPr="009732EA">
          <w:rPr>
            <w:rStyle w:val="Hyperlink"/>
            <w:noProof/>
          </w:rPr>
          <w:fldChar w:fldCharType="begin"/>
        </w:r>
        <w:r w:rsidRPr="009732EA">
          <w:rPr>
            <w:rStyle w:val="Hyperlink"/>
            <w:noProof/>
          </w:rPr>
          <w:instrText xml:space="preserve"> </w:instrText>
        </w:r>
        <w:r>
          <w:rPr>
            <w:noProof/>
          </w:rPr>
          <w:instrText>HYPERLINK \l "_Toc505816291"</w:instrText>
        </w:r>
        <w:r w:rsidRPr="009732EA">
          <w:rPr>
            <w:rStyle w:val="Hyperlink"/>
            <w:noProof/>
          </w:rPr>
          <w:instrText xml:space="preserve"> </w:instrText>
        </w:r>
        <w:r w:rsidRPr="009732EA">
          <w:rPr>
            <w:rStyle w:val="Hyperlink"/>
            <w:noProof/>
          </w:rPr>
        </w:r>
        <w:r w:rsidRPr="009732EA">
          <w:rPr>
            <w:rStyle w:val="Hyperlink"/>
            <w:noProof/>
          </w:rPr>
          <w:fldChar w:fldCharType="separate"/>
        </w:r>
        <w:r w:rsidRPr="009732EA">
          <w:rPr>
            <w:rStyle w:val="Hyperlink"/>
            <w:noProof/>
            <w:lang w:val="en-US"/>
          </w:rPr>
          <w:t>2.1.</w:t>
        </w:r>
        <w:r>
          <w:rPr>
            <w:smallCaps w:val="0"/>
            <w:noProof/>
            <w:sz w:val="22"/>
            <w:szCs w:val="22"/>
            <w:lang w:val="en-US" w:eastAsia="en-US"/>
          </w:rPr>
          <w:tab/>
        </w:r>
        <w:r w:rsidRPr="009732EA">
          <w:rPr>
            <w:rStyle w:val="Hyperlink"/>
            <w:noProof/>
            <w:lang w:val="en-US"/>
          </w:rPr>
          <w:t xml:space="preserve">Final da Fila - </w:t>
        </w:r>
        <w:r w:rsidRPr="009732EA">
          <w:rPr>
            <w:rStyle w:val="Hyperlink"/>
            <w:i/>
            <w:noProof/>
            <w:lang w:val="en-US"/>
          </w:rPr>
          <w:t>Best First Bad Last</w:t>
        </w:r>
        <w:r>
          <w:rPr>
            <w:noProof/>
            <w:webHidden/>
          </w:rPr>
          <w:tab/>
        </w:r>
        <w:r>
          <w:rPr>
            <w:noProof/>
            <w:webHidden/>
          </w:rPr>
          <w:fldChar w:fldCharType="begin"/>
        </w:r>
        <w:r>
          <w:rPr>
            <w:noProof/>
            <w:webHidden/>
          </w:rPr>
          <w:instrText xml:space="preserve"> PAGEREF _Toc505816291 \h </w:instrText>
        </w:r>
        <w:r>
          <w:rPr>
            <w:noProof/>
            <w:webHidden/>
          </w:rPr>
        </w:r>
      </w:ins>
      <w:r>
        <w:rPr>
          <w:noProof/>
          <w:webHidden/>
        </w:rPr>
        <w:fldChar w:fldCharType="separate"/>
      </w:r>
      <w:ins w:id="10" w:author="z00353ud" w:date="2018-02-08T01:23:00Z">
        <w:r>
          <w:rPr>
            <w:noProof/>
            <w:webHidden/>
          </w:rPr>
          <w:t>4</w:t>
        </w:r>
      </w:ins>
      <w:ins w:id="11" w:author="z00353ud" w:date="2018-02-08T01:22:00Z">
        <w:r>
          <w:rPr>
            <w:noProof/>
            <w:webHidden/>
          </w:rPr>
          <w:fldChar w:fldCharType="end"/>
        </w:r>
        <w:r w:rsidRPr="009732EA">
          <w:rPr>
            <w:rStyle w:val="Hyperlink"/>
            <w:noProof/>
          </w:rPr>
          <w:fldChar w:fldCharType="end"/>
        </w:r>
      </w:ins>
    </w:p>
    <w:p w:rsidR="009E589E" w:rsidRDefault="009E589E">
      <w:pPr>
        <w:pStyle w:val="Sumrio2"/>
        <w:tabs>
          <w:tab w:val="left" w:pos="880"/>
          <w:tab w:val="right" w:leader="dot" w:pos="9323"/>
        </w:tabs>
        <w:rPr>
          <w:ins w:id="12" w:author="z00353ud" w:date="2018-02-08T01:22:00Z"/>
          <w:smallCaps w:val="0"/>
          <w:noProof/>
          <w:sz w:val="22"/>
          <w:szCs w:val="22"/>
          <w:lang w:val="en-US" w:eastAsia="en-US"/>
        </w:rPr>
      </w:pPr>
      <w:ins w:id="13" w:author="z00353ud" w:date="2018-02-08T01:22:00Z">
        <w:r w:rsidRPr="009732EA">
          <w:rPr>
            <w:rStyle w:val="Hyperlink"/>
            <w:noProof/>
          </w:rPr>
          <w:fldChar w:fldCharType="begin"/>
        </w:r>
        <w:r w:rsidRPr="009732EA">
          <w:rPr>
            <w:rStyle w:val="Hyperlink"/>
            <w:noProof/>
          </w:rPr>
          <w:instrText xml:space="preserve"> </w:instrText>
        </w:r>
        <w:r>
          <w:rPr>
            <w:noProof/>
          </w:rPr>
          <w:instrText>HYPERLINK \l "_Toc505816292"</w:instrText>
        </w:r>
        <w:r w:rsidRPr="009732EA">
          <w:rPr>
            <w:rStyle w:val="Hyperlink"/>
            <w:noProof/>
          </w:rPr>
          <w:instrText xml:space="preserve"> </w:instrText>
        </w:r>
        <w:r w:rsidRPr="009732EA">
          <w:rPr>
            <w:rStyle w:val="Hyperlink"/>
            <w:noProof/>
          </w:rPr>
        </w:r>
        <w:r w:rsidRPr="009732EA">
          <w:rPr>
            <w:rStyle w:val="Hyperlink"/>
            <w:noProof/>
          </w:rPr>
          <w:fldChar w:fldCharType="separate"/>
        </w:r>
        <w:r w:rsidRPr="009732EA">
          <w:rPr>
            <w:rStyle w:val="Hyperlink"/>
            <w:noProof/>
            <w:lang w:val="en-US"/>
          </w:rPr>
          <w:t>2.2.</w:t>
        </w:r>
        <w:r>
          <w:rPr>
            <w:smallCaps w:val="0"/>
            <w:noProof/>
            <w:sz w:val="22"/>
            <w:szCs w:val="22"/>
            <w:lang w:val="en-US" w:eastAsia="en-US"/>
          </w:rPr>
          <w:tab/>
        </w:r>
        <w:r w:rsidRPr="009732EA">
          <w:rPr>
            <w:rStyle w:val="Hyperlink"/>
            <w:noProof/>
          </w:rPr>
          <w:t>CGR Slots ou balanceamento da carga de comunicação -</w:t>
        </w:r>
        <w:r w:rsidRPr="009732EA">
          <w:rPr>
            <w:rStyle w:val="Hyperlink"/>
            <w:i/>
            <w:noProof/>
          </w:rPr>
          <w:t xml:space="preserve"> CGR SLOTS OR BALANCING OF THE COMMUNICATION </w:t>
        </w:r>
        <w:r w:rsidRPr="009732EA">
          <w:rPr>
            <w:rStyle w:val="Hyperlink"/>
            <w:i/>
            <w:noProof/>
          </w:rPr>
          <w:t>L</w:t>
        </w:r>
        <w:r w:rsidRPr="009732EA">
          <w:rPr>
            <w:rStyle w:val="Hyperlink"/>
            <w:i/>
            <w:noProof/>
          </w:rPr>
          <w:t>OAD</w:t>
        </w:r>
        <w:r>
          <w:rPr>
            <w:noProof/>
            <w:webHidden/>
          </w:rPr>
          <w:tab/>
        </w:r>
        <w:r>
          <w:rPr>
            <w:noProof/>
            <w:webHidden/>
          </w:rPr>
          <w:fldChar w:fldCharType="begin"/>
        </w:r>
        <w:r>
          <w:rPr>
            <w:noProof/>
            <w:webHidden/>
          </w:rPr>
          <w:instrText xml:space="preserve"> PAGEREF _Toc505816292 \h </w:instrText>
        </w:r>
        <w:r>
          <w:rPr>
            <w:noProof/>
            <w:webHidden/>
          </w:rPr>
        </w:r>
      </w:ins>
      <w:r>
        <w:rPr>
          <w:noProof/>
          <w:webHidden/>
        </w:rPr>
        <w:fldChar w:fldCharType="separate"/>
      </w:r>
      <w:ins w:id="14" w:author="z00353ud" w:date="2018-02-08T01:23:00Z">
        <w:r>
          <w:rPr>
            <w:noProof/>
            <w:webHidden/>
          </w:rPr>
          <w:t>8</w:t>
        </w:r>
      </w:ins>
      <w:ins w:id="15" w:author="z00353ud" w:date="2018-02-08T01:22:00Z">
        <w:r>
          <w:rPr>
            <w:noProof/>
            <w:webHidden/>
          </w:rPr>
          <w:fldChar w:fldCharType="end"/>
        </w:r>
        <w:r w:rsidRPr="009732EA">
          <w:rPr>
            <w:rStyle w:val="Hyperlink"/>
            <w:noProof/>
          </w:rPr>
          <w:fldChar w:fldCharType="end"/>
        </w:r>
      </w:ins>
    </w:p>
    <w:p w:rsidR="009E589E" w:rsidRDefault="009E589E">
      <w:pPr>
        <w:pStyle w:val="Sumrio2"/>
        <w:tabs>
          <w:tab w:val="right" w:leader="dot" w:pos="9323"/>
        </w:tabs>
        <w:rPr>
          <w:ins w:id="16" w:author="z00353ud" w:date="2018-02-08T01:22:00Z"/>
          <w:smallCaps w:val="0"/>
          <w:noProof/>
          <w:sz w:val="22"/>
          <w:szCs w:val="22"/>
          <w:lang w:val="en-US" w:eastAsia="en-US"/>
        </w:rPr>
      </w:pPr>
      <w:ins w:id="17" w:author="z00353ud" w:date="2018-02-08T01:22:00Z">
        <w:r w:rsidRPr="009732EA">
          <w:rPr>
            <w:rStyle w:val="Hyperlink"/>
            <w:noProof/>
          </w:rPr>
          <w:fldChar w:fldCharType="begin"/>
        </w:r>
        <w:r w:rsidRPr="009732EA">
          <w:rPr>
            <w:rStyle w:val="Hyperlink"/>
            <w:noProof/>
          </w:rPr>
          <w:instrText xml:space="preserve"> </w:instrText>
        </w:r>
        <w:r>
          <w:rPr>
            <w:noProof/>
          </w:rPr>
          <w:instrText>HYPERLINK \l "_Toc505816293"</w:instrText>
        </w:r>
        <w:r w:rsidRPr="009732EA">
          <w:rPr>
            <w:rStyle w:val="Hyperlink"/>
            <w:noProof/>
          </w:rPr>
          <w:instrText xml:space="preserve"> </w:instrText>
        </w:r>
        <w:r w:rsidRPr="009732EA">
          <w:rPr>
            <w:rStyle w:val="Hyperlink"/>
            <w:noProof/>
          </w:rPr>
        </w:r>
        <w:r w:rsidRPr="009732EA">
          <w:rPr>
            <w:rStyle w:val="Hyperlink"/>
            <w:noProof/>
          </w:rPr>
          <w:fldChar w:fldCharType="separate"/>
        </w:r>
        <w:r w:rsidRPr="009732EA">
          <w:rPr>
            <w:rStyle w:val="Hyperlink"/>
            <w:noProof/>
          </w:rPr>
          <w:t>Notas da reunião 2018-02-05 - Notes from 2018-02-05 meeting</w:t>
        </w:r>
        <w:r>
          <w:rPr>
            <w:noProof/>
            <w:webHidden/>
          </w:rPr>
          <w:tab/>
        </w:r>
        <w:r>
          <w:rPr>
            <w:noProof/>
            <w:webHidden/>
          </w:rPr>
          <w:fldChar w:fldCharType="begin"/>
        </w:r>
        <w:r>
          <w:rPr>
            <w:noProof/>
            <w:webHidden/>
          </w:rPr>
          <w:instrText xml:space="preserve"> PAGEREF _Toc505816293 \h </w:instrText>
        </w:r>
        <w:r>
          <w:rPr>
            <w:noProof/>
            <w:webHidden/>
          </w:rPr>
        </w:r>
      </w:ins>
      <w:r>
        <w:rPr>
          <w:noProof/>
          <w:webHidden/>
        </w:rPr>
        <w:fldChar w:fldCharType="separate"/>
      </w:r>
      <w:ins w:id="18" w:author="z00353ud" w:date="2018-02-08T01:23:00Z">
        <w:r>
          <w:rPr>
            <w:noProof/>
            <w:webHidden/>
          </w:rPr>
          <w:t>14</w:t>
        </w:r>
      </w:ins>
      <w:ins w:id="19" w:author="z00353ud" w:date="2018-02-08T01:22:00Z">
        <w:r>
          <w:rPr>
            <w:noProof/>
            <w:webHidden/>
          </w:rPr>
          <w:fldChar w:fldCharType="end"/>
        </w:r>
        <w:r w:rsidRPr="009732EA">
          <w:rPr>
            <w:rStyle w:val="Hyperlink"/>
            <w:noProof/>
          </w:rPr>
          <w:fldChar w:fldCharType="end"/>
        </w:r>
      </w:ins>
    </w:p>
    <w:p w:rsidR="00F415D6" w:rsidDel="009E589E" w:rsidRDefault="00F415D6">
      <w:pPr>
        <w:pStyle w:val="Sumrio1"/>
        <w:tabs>
          <w:tab w:val="left" w:pos="440"/>
          <w:tab w:val="right" w:leader="dot" w:pos="9323"/>
        </w:tabs>
        <w:rPr>
          <w:del w:id="20" w:author="z00353ud" w:date="2018-02-08T01:22:00Z"/>
          <w:b w:val="0"/>
          <w:bCs w:val="0"/>
          <w:caps w:val="0"/>
          <w:noProof/>
          <w:sz w:val="22"/>
          <w:szCs w:val="22"/>
          <w:lang w:val="en-US" w:eastAsia="en-US"/>
        </w:rPr>
      </w:pPr>
      <w:del w:id="21" w:author="z00353ud" w:date="2018-02-08T01:22:00Z">
        <w:r w:rsidRPr="009E589E" w:rsidDel="009E589E">
          <w:rPr>
            <w:rFonts w:cs="Arial"/>
            <w:noProof/>
            <w:rPrChange w:id="22" w:author="z00353ud" w:date="2018-02-08T01:22:00Z">
              <w:rPr>
                <w:rStyle w:val="Hyperlink"/>
                <w:rFonts w:cs="Arial"/>
                <w:noProof/>
              </w:rPr>
            </w:rPrChange>
          </w:rPr>
          <w:delText>1.</w:delText>
        </w:r>
        <w:r w:rsidDel="009E589E">
          <w:rPr>
            <w:b w:val="0"/>
            <w:bCs w:val="0"/>
            <w:caps w:val="0"/>
            <w:noProof/>
            <w:sz w:val="22"/>
            <w:szCs w:val="22"/>
            <w:lang w:val="en-US" w:eastAsia="en-US"/>
          </w:rPr>
          <w:tab/>
        </w:r>
        <w:r w:rsidRPr="009E589E" w:rsidDel="009E589E">
          <w:rPr>
            <w:rFonts w:cs="Arial"/>
            <w:noProof/>
            <w:rPrChange w:id="23" w:author="z00353ud" w:date="2018-02-08T01:22:00Z">
              <w:rPr>
                <w:rStyle w:val="Hyperlink"/>
                <w:rFonts w:cs="Arial"/>
                <w:noProof/>
              </w:rPr>
            </w:rPrChange>
          </w:rPr>
          <w:delText>INTERFACES Do PROJETO</w:delText>
        </w:r>
        <w:r w:rsidDel="009E589E">
          <w:rPr>
            <w:noProof/>
            <w:webHidden/>
          </w:rPr>
          <w:tab/>
        </w:r>
        <w:r w:rsidR="009E589E" w:rsidDel="009E589E">
          <w:rPr>
            <w:noProof/>
            <w:webHidden/>
          </w:rPr>
          <w:delText>3</w:delText>
        </w:r>
      </w:del>
    </w:p>
    <w:p w:rsidR="00F415D6" w:rsidDel="009E589E" w:rsidRDefault="00F415D6">
      <w:pPr>
        <w:pStyle w:val="Sumrio1"/>
        <w:tabs>
          <w:tab w:val="left" w:pos="440"/>
          <w:tab w:val="right" w:leader="dot" w:pos="9323"/>
        </w:tabs>
        <w:rPr>
          <w:del w:id="24" w:author="z00353ud" w:date="2018-02-08T01:22:00Z"/>
          <w:b w:val="0"/>
          <w:bCs w:val="0"/>
          <w:caps w:val="0"/>
          <w:noProof/>
          <w:sz w:val="22"/>
          <w:szCs w:val="22"/>
          <w:lang w:val="en-US" w:eastAsia="en-US"/>
        </w:rPr>
      </w:pPr>
      <w:del w:id="25" w:author="z00353ud" w:date="2018-02-08T01:22:00Z">
        <w:r w:rsidRPr="009E589E" w:rsidDel="009E589E">
          <w:rPr>
            <w:rFonts w:cs="Arial"/>
            <w:noProof/>
            <w:rPrChange w:id="26" w:author="z00353ud" w:date="2018-02-08T01:22:00Z">
              <w:rPr>
                <w:rStyle w:val="Hyperlink"/>
                <w:rFonts w:cs="Arial"/>
                <w:noProof/>
              </w:rPr>
            </w:rPrChange>
          </w:rPr>
          <w:delText>2.</w:delText>
        </w:r>
        <w:r w:rsidDel="009E589E">
          <w:rPr>
            <w:b w:val="0"/>
            <w:bCs w:val="0"/>
            <w:caps w:val="0"/>
            <w:noProof/>
            <w:sz w:val="22"/>
            <w:szCs w:val="22"/>
            <w:lang w:val="en-US" w:eastAsia="en-US"/>
          </w:rPr>
          <w:tab/>
        </w:r>
        <w:r w:rsidRPr="009E589E" w:rsidDel="009E589E">
          <w:rPr>
            <w:rFonts w:cs="Arial"/>
            <w:noProof/>
            <w:rPrChange w:id="27" w:author="z00353ud" w:date="2018-02-08T01:22:00Z">
              <w:rPr>
                <w:rStyle w:val="Hyperlink"/>
                <w:rFonts w:cs="Arial"/>
                <w:noProof/>
              </w:rPr>
            </w:rPrChange>
          </w:rPr>
          <w:delText xml:space="preserve">Escopo - </w:delText>
        </w:r>
        <w:r w:rsidRPr="009E589E" w:rsidDel="009E589E">
          <w:rPr>
            <w:rFonts w:cs="Arial"/>
            <w:i/>
            <w:noProof/>
            <w:rPrChange w:id="28" w:author="z00353ud" w:date="2018-02-08T01:22:00Z">
              <w:rPr>
                <w:rStyle w:val="Hyperlink"/>
                <w:rFonts w:cs="Arial"/>
                <w:i/>
                <w:noProof/>
              </w:rPr>
            </w:rPrChange>
          </w:rPr>
          <w:delText>SCOPE</w:delText>
        </w:r>
        <w:r w:rsidDel="009E589E">
          <w:rPr>
            <w:noProof/>
            <w:webHidden/>
          </w:rPr>
          <w:tab/>
        </w:r>
        <w:r w:rsidR="009E589E" w:rsidDel="009E589E">
          <w:rPr>
            <w:noProof/>
            <w:webHidden/>
          </w:rPr>
          <w:delText>4</w:delText>
        </w:r>
      </w:del>
    </w:p>
    <w:p w:rsidR="00F415D6" w:rsidDel="009E589E" w:rsidRDefault="00F415D6">
      <w:pPr>
        <w:pStyle w:val="Sumrio2"/>
        <w:tabs>
          <w:tab w:val="left" w:pos="880"/>
          <w:tab w:val="right" w:leader="dot" w:pos="9323"/>
        </w:tabs>
        <w:rPr>
          <w:del w:id="29" w:author="z00353ud" w:date="2018-02-08T01:22:00Z"/>
          <w:smallCaps w:val="0"/>
          <w:noProof/>
          <w:sz w:val="22"/>
          <w:szCs w:val="22"/>
          <w:lang w:val="en-US" w:eastAsia="en-US"/>
        </w:rPr>
      </w:pPr>
      <w:del w:id="30" w:author="z00353ud" w:date="2018-02-08T01:22:00Z">
        <w:r w:rsidRPr="009E589E" w:rsidDel="009E589E">
          <w:rPr>
            <w:noProof/>
            <w:rPrChange w:id="31" w:author="z00353ud" w:date="2018-02-08T01:22:00Z">
              <w:rPr>
                <w:rStyle w:val="Hyperlink"/>
                <w:noProof/>
              </w:rPr>
            </w:rPrChange>
          </w:rPr>
          <w:delText>2.1.</w:delText>
        </w:r>
        <w:r w:rsidDel="009E589E">
          <w:rPr>
            <w:smallCaps w:val="0"/>
            <w:noProof/>
            <w:sz w:val="22"/>
            <w:szCs w:val="22"/>
            <w:lang w:val="en-US" w:eastAsia="en-US"/>
          </w:rPr>
          <w:tab/>
        </w:r>
        <w:r w:rsidRPr="009E589E" w:rsidDel="009E589E">
          <w:rPr>
            <w:noProof/>
            <w:rPrChange w:id="32" w:author="z00353ud" w:date="2018-02-08T01:22:00Z">
              <w:rPr>
                <w:rStyle w:val="Hyperlink"/>
                <w:noProof/>
              </w:rPr>
            </w:rPrChange>
          </w:rPr>
          <w:delText xml:space="preserve">Tempo Entre retentativas ou Final da Fila - </w:delText>
        </w:r>
        <w:r w:rsidRPr="009E589E" w:rsidDel="009E589E">
          <w:rPr>
            <w:i/>
            <w:noProof/>
            <w:rPrChange w:id="33" w:author="z00353ud" w:date="2018-02-08T01:22:00Z">
              <w:rPr>
                <w:rStyle w:val="Hyperlink"/>
                <w:i/>
                <w:noProof/>
              </w:rPr>
            </w:rPrChange>
          </w:rPr>
          <w:delText>Best First Bad Last</w:delText>
        </w:r>
        <w:r w:rsidDel="009E589E">
          <w:rPr>
            <w:noProof/>
            <w:webHidden/>
          </w:rPr>
          <w:tab/>
        </w:r>
        <w:r w:rsidR="009E589E" w:rsidDel="009E589E">
          <w:rPr>
            <w:noProof/>
            <w:webHidden/>
          </w:rPr>
          <w:delText>4</w:delText>
        </w:r>
      </w:del>
    </w:p>
    <w:p w:rsidR="00F415D6" w:rsidDel="009E589E" w:rsidRDefault="00F415D6">
      <w:pPr>
        <w:pStyle w:val="Sumrio2"/>
        <w:tabs>
          <w:tab w:val="left" w:pos="880"/>
          <w:tab w:val="right" w:leader="dot" w:pos="9323"/>
        </w:tabs>
        <w:rPr>
          <w:del w:id="34" w:author="z00353ud" w:date="2018-02-08T01:22:00Z"/>
          <w:smallCaps w:val="0"/>
          <w:noProof/>
          <w:sz w:val="22"/>
          <w:szCs w:val="22"/>
          <w:lang w:val="en-US" w:eastAsia="en-US"/>
        </w:rPr>
      </w:pPr>
      <w:del w:id="35" w:author="z00353ud" w:date="2018-02-08T01:22:00Z">
        <w:r w:rsidRPr="009E589E" w:rsidDel="009E589E">
          <w:rPr>
            <w:noProof/>
            <w:lang w:val="en-US"/>
            <w:rPrChange w:id="36" w:author="z00353ud" w:date="2018-02-08T01:22:00Z">
              <w:rPr>
                <w:rStyle w:val="Hyperlink"/>
                <w:noProof/>
                <w:lang w:val="en-US"/>
              </w:rPr>
            </w:rPrChange>
          </w:rPr>
          <w:delText>2.2.</w:delText>
        </w:r>
        <w:r w:rsidDel="009E589E">
          <w:rPr>
            <w:smallCaps w:val="0"/>
            <w:noProof/>
            <w:sz w:val="22"/>
            <w:szCs w:val="22"/>
            <w:lang w:val="en-US" w:eastAsia="en-US"/>
          </w:rPr>
          <w:tab/>
        </w:r>
        <w:r w:rsidRPr="009E589E" w:rsidDel="009E589E">
          <w:rPr>
            <w:noProof/>
            <w:rPrChange w:id="37" w:author="z00353ud" w:date="2018-02-08T01:22:00Z">
              <w:rPr>
                <w:rStyle w:val="Hyperlink"/>
                <w:noProof/>
              </w:rPr>
            </w:rPrChange>
          </w:rPr>
          <w:delText>CGR Slots ou balanceamento da carga de comunicação -</w:delText>
        </w:r>
        <w:r w:rsidRPr="009E589E" w:rsidDel="009E589E">
          <w:rPr>
            <w:i/>
            <w:noProof/>
            <w:rPrChange w:id="38" w:author="z00353ud" w:date="2018-02-08T01:22:00Z">
              <w:rPr>
                <w:rStyle w:val="Hyperlink"/>
                <w:i/>
                <w:noProof/>
              </w:rPr>
            </w:rPrChange>
          </w:rPr>
          <w:delText xml:space="preserve"> CGR SLOTS OR BALANCING OF THE COMMUNICATION LOAD</w:delText>
        </w:r>
        <w:r w:rsidDel="009E589E">
          <w:rPr>
            <w:noProof/>
            <w:webHidden/>
          </w:rPr>
          <w:tab/>
          <w:delText>7</w:delText>
        </w:r>
      </w:del>
    </w:p>
    <w:p w:rsidR="00466C48" w:rsidRPr="0065503B" w:rsidRDefault="00D04FA3" w:rsidP="00C852ED">
      <w:pPr>
        <w:pStyle w:val="TextoLivre"/>
        <w:rPr>
          <w:rFonts w:cs="Arial"/>
        </w:rPr>
      </w:pPr>
      <w:r w:rsidRPr="0065503B">
        <w:rPr>
          <w:rFonts w:cs="Arial"/>
        </w:rPr>
        <w:fldChar w:fldCharType="end"/>
      </w:r>
    </w:p>
    <w:p w:rsidR="00D36BA4" w:rsidRPr="0065503B" w:rsidRDefault="00796AE9" w:rsidP="00BE3573">
      <w:pPr>
        <w:pStyle w:val="Ttulo1"/>
        <w:rPr>
          <w:rFonts w:cs="Arial"/>
        </w:rPr>
      </w:pPr>
      <w:bookmarkStart w:id="39" w:name="_Toc505816289"/>
      <w:r w:rsidRPr="0065503B">
        <w:rPr>
          <w:rFonts w:cs="Arial"/>
        </w:rPr>
        <w:lastRenderedPageBreak/>
        <w:t>INTERFACES D</w:t>
      </w:r>
      <w:r w:rsidR="0037068E" w:rsidRPr="0065503B">
        <w:rPr>
          <w:rFonts w:cs="Arial"/>
        </w:rPr>
        <w:t>o</w:t>
      </w:r>
      <w:r w:rsidRPr="0065503B">
        <w:rPr>
          <w:rFonts w:cs="Arial"/>
        </w:rPr>
        <w:t xml:space="preserve"> PROJETO</w:t>
      </w:r>
      <w:bookmarkEnd w:id="39"/>
    </w:p>
    <w:p w:rsidR="00824154" w:rsidRPr="0065503B" w:rsidRDefault="007F49BE" w:rsidP="00FF3CB4">
      <w:pPr>
        <w:pStyle w:val="TextoLivre"/>
        <w:rPr>
          <w:rFonts w:cs="Arial"/>
          <w:b/>
          <w:sz w:val="24"/>
        </w:rPr>
      </w:pPr>
      <w:r w:rsidRPr="0065503B">
        <w:rPr>
          <w:rFonts w:cs="Arial"/>
          <w:b/>
          <w:sz w:val="24"/>
        </w:rPr>
        <w:t>SIEMENS</w:t>
      </w:r>
    </w:p>
    <w:p w:rsidR="00266C78" w:rsidRPr="008A39DA" w:rsidRDefault="00266C78" w:rsidP="00266C78">
      <w:pPr>
        <w:pStyle w:val="TextoLivre"/>
        <w:spacing w:after="0"/>
        <w:ind w:left="708"/>
        <w:rPr>
          <w:rFonts w:cs="Arial"/>
          <w:b/>
        </w:rPr>
      </w:pPr>
      <w:r w:rsidRPr="008A39DA">
        <w:rPr>
          <w:rFonts w:cs="Arial"/>
          <w:b/>
        </w:rPr>
        <w:t>GERENTE DE PROJETO</w:t>
      </w:r>
      <w:r w:rsidR="00C30094" w:rsidRPr="008A39DA">
        <w:rPr>
          <w:rFonts w:cs="Arial"/>
          <w:b/>
        </w:rPr>
        <w:t>:</w:t>
      </w:r>
    </w:p>
    <w:p w:rsidR="00B76D8F" w:rsidRPr="008A39DA" w:rsidRDefault="00B76D8F" w:rsidP="00266C78">
      <w:pPr>
        <w:pStyle w:val="TextoLivre"/>
        <w:spacing w:after="0"/>
        <w:ind w:left="708"/>
        <w:rPr>
          <w:rFonts w:cs="Arial"/>
        </w:rPr>
      </w:pPr>
      <w:r w:rsidRPr="008A39DA">
        <w:rPr>
          <w:rFonts w:cs="Arial"/>
        </w:rPr>
        <w:t>Nome</w:t>
      </w:r>
      <w:r w:rsidR="008A39DA" w:rsidRPr="008A39DA">
        <w:rPr>
          <w:rFonts w:cs="Arial"/>
        </w:rPr>
        <w:t>: Bruno Meza</w:t>
      </w:r>
    </w:p>
    <w:p w:rsidR="00B76D8F" w:rsidRPr="008A39DA" w:rsidRDefault="00B76D8F" w:rsidP="00266C78">
      <w:pPr>
        <w:pStyle w:val="TextoLivre"/>
        <w:spacing w:after="0"/>
        <w:ind w:left="708"/>
        <w:rPr>
          <w:rFonts w:cs="Arial"/>
        </w:rPr>
      </w:pPr>
      <w:r w:rsidRPr="008A39DA">
        <w:rPr>
          <w:rFonts w:cs="Arial"/>
        </w:rPr>
        <w:t>Email</w:t>
      </w:r>
      <w:r w:rsidR="008A39DA" w:rsidRPr="008A39DA">
        <w:rPr>
          <w:rFonts w:cs="Arial"/>
        </w:rPr>
        <w:t xml:space="preserve">: </w:t>
      </w:r>
      <w:hyperlink r:id="rId12" w:history="1">
        <w:r w:rsidR="008A39DA" w:rsidRPr="008A39DA">
          <w:rPr>
            <w:rStyle w:val="Hyperlink"/>
            <w:rFonts w:cs="Arial"/>
          </w:rPr>
          <w:t>bruno.meza@siemens.com</w:t>
        </w:r>
      </w:hyperlink>
      <w:r w:rsidR="008A39DA" w:rsidRPr="008A39DA">
        <w:rPr>
          <w:rFonts w:cs="Arial"/>
        </w:rPr>
        <w:t xml:space="preserve"> </w:t>
      </w:r>
    </w:p>
    <w:p w:rsidR="00B76D8F" w:rsidRPr="008A39DA" w:rsidRDefault="008A39DA" w:rsidP="00266C78">
      <w:pPr>
        <w:pStyle w:val="TextoLivre"/>
        <w:spacing w:after="0"/>
        <w:ind w:left="708"/>
        <w:rPr>
          <w:rFonts w:cs="Arial"/>
        </w:rPr>
      </w:pPr>
      <w:r w:rsidRPr="008A39DA">
        <w:rPr>
          <w:rFonts w:cs="Arial"/>
        </w:rPr>
        <w:t>Telefone: +55 11 99928-8740</w:t>
      </w:r>
    </w:p>
    <w:p w:rsidR="00824154" w:rsidRPr="008A39DA" w:rsidRDefault="00824154" w:rsidP="00FF3CB4">
      <w:pPr>
        <w:pStyle w:val="TextoLivre"/>
        <w:spacing w:after="0"/>
        <w:ind w:left="708"/>
        <w:rPr>
          <w:rFonts w:cs="Arial"/>
        </w:rPr>
      </w:pPr>
    </w:p>
    <w:p w:rsidR="00824154" w:rsidRPr="008A39DA" w:rsidRDefault="001956FC" w:rsidP="00FF3CB4">
      <w:pPr>
        <w:pStyle w:val="TextoLivre"/>
        <w:spacing w:after="0"/>
        <w:ind w:left="708"/>
        <w:rPr>
          <w:rFonts w:cs="Arial"/>
          <w:b/>
        </w:rPr>
      </w:pPr>
      <w:r w:rsidRPr="008A39DA">
        <w:rPr>
          <w:rFonts w:cs="Arial"/>
          <w:b/>
        </w:rPr>
        <w:t>RESPONSÁ</w:t>
      </w:r>
      <w:r w:rsidR="00824154" w:rsidRPr="008A39DA">
        <w:rPr>
          <w:rFonts w:cs="Arial"/>
          <w:b/>
        </w:rPr>
        <w:t xml:space="preserve">VEL </w:t>
      </w:r>
      <w:r w:rsidRPr="008A39DA">
        <w:rPr>
          <w:rFonts w:cs="Arial"/>
          <w:b/>
        </w:rPr>
        <w:t>TÉ</w:t>
      </w:r>
      <w:r w:rsidR="0057004D" w:rsidRPr="008A39DA">
        <w:rPr>
          <w:rFonts w:cs="Arial"/>
          <w:b/>
        </w:rPr>
        <w:t>CNICO</w:t>
      </w:r>
      <w:r w:rsidR="008A39DA" w:rsidRPr="008A39DA">
        <w:rPr>
          <w:rFonts w:cs="Arial"/>
          <w:b/>
        </w:rPr>
        <w:t>:</w:t>
      </w:r>
    </w:p>
    <w:p w:rsidR="00B76D8F" w:rsidRPr="008A39DA" w:rsidRDefault="00B76D8F" w:rsidP="00B76D8F">
      <w:pPr>
        <w:pStyle w:val="TextoLivre"/>
        <w:spacing w:after="0"/>
        <w:ind w:left="708"/>
        <w:rPr>
          <w:rFonts w:cs="Arial"/>
        </w:rPr>
      </w:pPr>
      <w:r w:rsidRPr="008A39DA">
        <w:rPr>
          <w:rFonts w:cs="Arial"/>
        </w:rPr>
        <w:t>Nome</w:t>
      </w:r>
      <w:r w:rsidR="008A39DA" w:rsidRPr="008A39DA">
        <w:rPr>
          <w:rFonts w:cs="Arial"/>
        </w:rPr>
        <w:t xml:space="preserve">: Rafael Vieira Carvalho </w:t>
      </w:r>
    </w:p>
    <w:p w:rsidR="00B76D8F" w:rsidRPr="008A39DA" w:rsidRDefault="00B76D8F" w:rsidP="00B76D8F">
      <w:pPr>
        <w:pStyle w:val="TextoLivre"/>
        <w:spacing w:after="0"/>
        <w:ind w:left="708"/>
        <w:rPr>
          <w:rFonts w:cs="Arial"/>
        </w:rPr>
      </w:pPr>
      <w:r w:rsidRPr="008A39DA">
        <w:rPr>
          <w:rFonts w:cs="Arial"/>
        </w:rPr>
        <w:t>Email</w:t>
      </w:r>
      <w:r w:rsidR="008A39DA" w:rsidRPr="008A39DA">
        <w:rPr>
          <w:rFonts w:cs="Arial"/>
        </w:rPr>
        <w:t xml:space="preserve">: </w:t>
      </w:r>
      <w:hyperlink r:id="rId13" w:history="1">
        <w:r w:rsidR="008A39DA" w:rsidRPr="008A39DA">
          <w:rPr>
            <w:rStyle w:val="Hyperlink"/>
            <w:rFonts w:cs="Arial"/>
          </w:rPr>
          <w:t>rafael.carvalho@siemens.com</w:t>
        </w:r>
      </w:hyperlink>
      <w:r w:rsidR="008A39DA" w:rsidRPr="008A39DA">
        <w:rPr>
          <w:rFonts w:cs="Arial"/>
        </w:rPr>
        <w:t xml:space="preserve"> </w:t>
      </w:r>
    </w:p>
    <w:p w:rsidR="00B76D8F" w:rsidRPr="008A39DA" w:rsidRDefault="008A39DA" w:rsidP="00B76D8F">
      <w:pPr>
        <w:pStyle w:val="TextoLivre"/>
        <w:spacing w:after="0"/>
        <w:ind w:left="708"/>
        <w:rPr>
          <w:rFonts w:cs="Arial"/>
        </w:rPr>
      </w:pPr>
      <w:r w:rsidRPr="008A39DA">
        <w:rPr>
          <w:rFonts w:cs="Arial"/>
        </w:rPr>
        <w:t>Telefone: +55 31 99858-5466</w:t>
      </w:r>
    </w:p>
    <w:p w:rsidR="00B149BC" w:rsidRPr="0065503B" w:rsidRDefault="00B149BC" w:rsidP="00FF3CB4">
      <w:pPr>
        <w:pStyle w:val="TextoLivre"/>
        <w:rPr>
          <w:rFonts w:cs="Arial"/>
          <w:b/>
          <w:sz w:val="24"/>
        </w:rPr>
      </w:pPr>
    </w:p>
    <w:p w:rsidR="00824154" w:rsidRDefault="0037068E" w:rsidP="00FF3CB4">
      <w:pPr>
        <w:pStyle w:val="TextoLivre"/>
        <w:rPr>
          <w:rFonts w:cs="Arial"/>
          <w:b/>
          <w:sz w:val="24"/>
        </w:rPr>
      </w:pPr>
      <w:r w:rsidRPr="0065503B">
        <w:rPr>
          <w:rFonts w:cs="Arial"/>
          <w:b/>
          <w:sz w:val="24"/>
        </w:rPr>
        <w:t>CLIENTE</w:t>
      </w:r>
    </w:p>
    <w:p w:rsidR="008A39DA" w:rsidRPr="008A39DA" w:rsidRDefault="008A39DA" w:rsidP="008A39DA">
      <w:pPr>
        <w:pStyle w:val="TextoLivre"/>
        <w:spacing w:after="0"/>
        <w:ind w:left="708"/>
        <w:rPr>
          <w:rFonts w:cs="Arial"/>
          <w:b/>
        </w:rPr>
      </w:pPr>
      <w:r>
        <w:rPr>
          <w:rFonts w:cs="Arial"/>
          <w:b/>
        </w:rPr>
        <w:t>RESPONSÁVEIS</w:t>
      </w:r>
      <w:r w:rsidRPr="008A39DA">
        <w:rPr>
          <w:rFonts w:cs="Arial"/>
          <w:b/>
        </w:rPr>
        <w:t>:</w:t>
      </w:r>
    </w:p>
    <w:p w:rsidR="008A39DA" w:rsidRPr="008A39DA" w:rsidRDefault="008A39DA" w:rsidP="008A39DA">
      <w:pPr>
        <w:pStyle w:val="TextoLivre"/>
        <w:spacing w:after="0"/>
        <w:ind w:left="708"/>
        <w:rPr>
          <w:rFonts w:cs="Arial"/>
        </w:rPr>
      </w:pPr>
      <w:r w:rsidRPr="008A39DA">
        <w:rPr>
          <w:rFonts w:cs="Arial"/>
        </w:rPr>
        <w:t>Nome: Marcus Martinelli</w:t>
      </w:r>
    </w:p>
    <w:p w:rsidR="008A39DA" w:rsidRPr="008A39DA" w:rsidRDefault="008A39DA" w:rsidP="008A39DA">
      <w:pPr>
        <w:pStyle w:val="TextoLivre"/>
        <w:spacing w:after="0"/>
        <w:ind w:left="708"/>
        <w:rPr>
          <w:rFonts w:cs="Arial"/>
          <w:lang w:val="fr-FR"/>
        </w:rPr>
      </w:pPr>
      <w:r w:rsidRPr="008A39DA">
        <w:rPr>
          <w:rFonts w:cs="Arial"/>
          <w:lang w:val="fr-FR"/>
        </w:rPr>
        <w:t xml:space="preserve">Email: </w:t>
      </w:r>
      <w:hyperlink r:id="rId14" w:history="1">
        <w:r w:rsidRPr="008A39DA">
          <w:rPr>
            <w:rStyle w:val="Hyperlink"/>
            <w:rFonts w:cs="Arial"/>
            <w:lang w:val="fr-FR"/>
          </w:rPr>
          <w:t>marcus.martinelli@aes.com</w:t>
        </w:r>
      </w:hyperlink>
      <w:r w:rsidRPr="008A39DA">
        <w:rPr>
          <w:rFonts w:cs="Arial"/>
          <w:lang w:val="fr-FR"/>
        </w:rPr>
        <w:t xml:space="preserve">  </w:t>
      </w:r>
    </w:p>
    <w:p w:rsidR="008A39DA" w:rsidRDefault="008A39DA" w:rsidP="008A39DA">
      <w:pPr>
        <w:pStyle w:val="TextoLivre"/>
        <w:spacing w:after="0"/>
        <w:ind w:left="708"/>
        <w:rPr>
          <w:rFonts w:cs="Arial"/>
        </w:rPr>
      </w:pPr>
      <w:r w:rsidRPr="008A39DA">
        <w:rPr>
          <w:rFonts w:cs="Arial"/>
        </w:rPr>
        <w:t xml:space="preserve">Telefone: +55 11 2195 4904  </w:t>
      </w:r>
    </w:p>
    <w:p w:rsidR="008A39DA" w:rsidRDefault="008A39DA" w:rsidP="008A39DA">
      <w:pPr>
        <w:pStyle w:val="TextoLivre"/>
        <w:spacing w:after="0"/>
        <w:ind w:left="708"/>
        <w:rPr>
          <w:rFonts w:cs="Arial"/>
        </w:rPr>
      </w:pPr>
    </w:p>
    <w:p w:rsidR="008A39DA" w:rsidRDefault="008A39DA" w:rsidP="008A39DA">
      <w:pPr>
        <w:pStyle w:val="TextoLivre"/>
        <w:spacing w:after="0"/>
        <w:ind w:left="708"/>
        <w:rPr>
          <w:rFonts w:cs="Arial"/>
        </w:rPr>
      </w:pPr>
      <w:r w:rsidRPr="008A39DA">
        <w:rPr>
          <w:rFonts w:cs="Arial"/>
        </w:rPr>
        <w:t xml:space="preserve">Nome: </w:t>
      </w:r>
      <w:r>
        <w:rPr>
          <w:rFonts w:cs="Arial"/>
        </w:rPr>
        <w:t>Viviane Nígula</w:t>
      </w:r>
    </w:p>
    <w:p w:rsidR="008A39DA" w:rsidRPr="008A39DA" w:rsidRDefault="008A39DA" w:rsidP="008A39DA">
      <w:pPr>
        <w:pStyle w:val="TextoLivre"/>
        <w:spacing w:after="0"/>
        <w:ind w:left="708"/>
        <w:rPr>
          <w:rFonts w:cs="Arial"/>
        </w:rPr>
      </w:pPr>
      <w:r w:rsidRPr="008A39DA">
        <w:rPr>
          <w:rFonts w:cs="Arial"/>
        </w:rPr>
        <w:t xml:space="preserve">Email: </w:t>
      </w:r>
      <w:hyperlink r:id="rId15" w:history="1">
        <w:r w:rsidRPr="00B866C0">
          <w:rPr>
            <w:rStyle w:val="Hyperlink"/>
            <w:rFonts w:cs="Arial"/>
          </w:rPr>
          <w:t>Viviane.nigula@aes.com</w:t>
        </w:r>
      </w:hyperlink>
      <w:r>
        <w:rPr>
          <w:rFonts w:cs="Arial"/>
        </w:rPr>
        <w:t xml:space="preserve"> </w:t>
      </w:r>
    </w:p>
    <w:p w:rsidR="008A39DA" w:rsidRPr="008A39DA" w:rsidRDefault="008A39DA" w:rsidP="008A39DA">
      <w:pPr>
        <w:pStyle w:val="TextoLivre"/>
        <w:spacing w:after="0"/>
        <w:ind w:left="708"/>
        <w:rPr>
          <w:rFonts w:cs="Arial"/>
        </w:rPr>
      </w:pPr>
      <w:r w:rsidRPr="008A39DA">
        <w:rPr>
          <w:rFonts w:cs="Arial"/>
        </w:rPr>
        <w:t>Telefone: +55 11 2195 4865</w:t>
      </w:r>
    </w:p>
    <w:p w:rsidR="008A39DA" w:rsidRDefault="008A39DA" w:rsidP="008A39DA">
      <w:pPr>
        <w:pStyle w:val="TextoLivre"/>
        <w:rPr>
          <w:rFonts w:cs="Arial"/>
          <w:sz w:val="24"/>
        </w:rPr>
      </w:pPr>
    </w:p>
    <w:p w:rsidR="008A39DA" w:rsidRDefault="008A39DA" w:rsidP="0037068E">
      <w:pPr>
        <w:rPr>
          <w:rFonts w:ascii="Verdana" w:hAnsi="Verdana"/>
          <w:color w:val="000080"/>
          <w:sz w:val="18"/>
          <w:szCs w:val="18"/>
        </w:rPr>
      </w:pPr>
    </w:p>
    <w:p w:rsidR="008A39DA" w:rsidRPr="0065503B" w:rsidRDefault="008A39DA" w:rsidP="0037068E">
      <w:pPr>
        <w:rPr>
          <w:rFonts w:ascii="Arial" w:hAnsi="Arial" w:cs="Arial"/>
        </w:rPr>
      </w:pPr>
    </w:p>
    <w:p w:rsidR="00824154" w:rsidRPr="0065503B" w:rsidRDefault="00EE3D55" w:rsidP="00DE439E">
      <w:pPr>
        <w:pStyle w:val="Ttulo1"/>
        <w:rPr>
          <w:rFonts w:cs="Arial"/>
        </w:rPr>
      </w:pPr>
      <w:bookmarkStart w:id="40" w:name="_Toc505816290"/>
      <w:r>
        <w:rPr>
          <w:rFonts w:cs="Arial"/>
        </w:rPr>
        <w:lastRenderedPageBreak/>
        <w:t>Escopo</w:t>
      </w:r>
      <w:r w:rsidR="00A6376D">
        <w:rPr>
          <w:rFonts w:cs="Arial"/>
        </w:rPr>
        <w:t xml:space="preserve"> - </w:t>
      </w:r>
      <w:r w:rsidR="00C36E17" w:rsidRPr="00C36E17">
        <w:rPr>
          <w:rFonts w:cs="Arial"/>
          <w:i/>
        </w:rPr>
        <w:t>SCOPE</w:t>
      </w:r>
      <w:bookmarkEnd w:id="40"/>
    </w:p>
    <w:p w:rsidR="00CC3F2D" w:rsidRDefault="00CC3F2D" w:rsidP="00EB155A">
      <w:pPr>
        <w:jc w:val="both"/>
      </w:pPr>
      <w:r>
        <w:t>Abaixo listamos as customizações pedidas pela AES Eletropaulo e detalhamos tecnicamente com as sugestões e definições realizadas entre Siemens, AES Eletropaulo e Promon.</w:t>
      </w:r>
      <w:r w:rsidR="006F145B">
        <w:t xml:space="preserve"> A motivação dessas customizações é contornar no sistema de leitura as limitações de banda dos CGRs do projeto, hoje em 75kbps, que hoje impactam em grande atraso e até perda de pacotes de requisição do sistema e resposta dos medidores.</w:t>
      </w:r>
    </w:p>
    <w:p w:rsidR="00A6376D" w:rsidRPr="00A6376D" w:rsidRDefault="00C36E17" w:rsidP="00A6376D">
      <w:pPr>
        <w:jc w:val="both"/>
        <w:rPr>
          <w:i/>
          <w:color w:val="808080" w:themeColor="background1" w:themeShade="80"/>
          <w:lang w:val="en-US"/>
        </w:rPr>
      </w:pPr>
      <w:r w:rsidRPr="00A23CF9">
        <w:rPr>
          <w:i/>
          <w:color w:val="808080" w:themeColor="background1" w:themeShade="80"/>
          <w:lang w:val="en-US"/>
        </w:rPr>
        <w:t>Below we list the customizations requested by AES Eletropaulo and we detail technically with the suggestions and definitions made between Siemens, AES Eletropaulo and Promon</w:t>
      </w:r>
      <w:r w:rsidR="00FA7C08" w:rsidRPr="00A23CF9">
        <w:rPr>
          <w:i/>
          <w:color w:val="808080" w:themeColor="background1" w:themeShade="80"/>
          <w:lang w:val="en-US"/>
        </w:rPr>
        <w:t xml:space="preserve"> (CISCO)</w:t>
      </w:r>
      <w:r w:rsidRPr="00A23CF9">
        <w:rPr>
          <w:i/>
          <w:color w:val="808080" w:themeColor="background1" w:themeShade="80"/>
          <w:lang w:val="en-US"/>
        </w:rPr>
        <w:t>. The motivation of these customizations is to circumvent in the system of reading the band limitations of the project CGRs, today at 75kbps, which today impact in great delay and even loss of system request packets and meter response.</w:t>
      </w:r>
    </w:p>
    <w:p w:rsidR="00F63ED8" w:rsidRPr="008C6F8D" w:rsidRDefault="00D04FA3" w:rsidP="00DF5AF5">
      <w:pPr>
        <w:pStyle w:val="Ttulo2"/>
        <w:ind w:left="777" w:hanging="777"/>
        <w:rPr>
          <w:lang w:val="en-US"/>
          <w:rPrChange w:id="41" w:author="z00353ud" w:date="2018-02-07T16:36:00Z">
            <w:rPr/>
          </w:rPrChange>
        </w:rPr>
      </w:pPr>
      <w:del w:id="42" w:author="z00353ud" w:date="2018-02-05T21:08:00Z">
        <w:r w:rsidRPr="00D04FA3">
          <w:rPr>
            <w:lang w:val="en-US"/>
            <w:rPrChange w:id="43" w:author="z00353ud" w:date="2018-02-07T16:36:00Z">
              <w:rPr/>
            </w:rPrChange>
          </w:rPr>
          <w:delText xml:space="preserve">Tempo Entre retentativas ou </w:delText>
        </w:r>
      </w:del>
      <w:bookmarkStart w:id="44" w:name="_Toc505816291"/>
      <w:r w:rsidRPr="00D04FA3">
        <w:rPr>
          <w:lang w:val="en-US"/>
          <w:rPrChange w:id="45" w:author="z00353ud" w:date="2018-02-07T16:36:00Z">
            <w:rPr/>
          </w:rPrChange>
        </w:rPr>
        <w:t xml:space="preserve">Final da Fila - </w:t>
      </w:r>
      <w:del w:id="46" w:author="z00353ud" w:date="2018-02-05T09:41:00Z">
        <w:r w:rsidRPr="00D04FA3">
          <w:rPr>
            <w:i/>
            <w:color w:val="808080" w:themeColor="background1" w:themeShade="80"/>
            <w:lang w:val="en-US"/>
            <w:rPrChange w:id="47" w:author="z00353ud" w:date="2018-02-07T16:36:00Z">
              <w:rPr>
                <w:i/>
                <w:color w:val="808080" w:themeColor="background1" w:themeShade="80"/>
              </w:rPr>
            </w:rPrChange>
          </w:rPr>
          <w:delText>Retry Times or End of Line</w:delText>
        </w:r>
      </w:del>
      <w:ins w:id="48" w:author="z00353ud" w:date="2018-02-05T09:41:00Z">
        <w:r w:rsidRPr="00D04FA3">
          <w:rPr>
            <w:i/>
            <w:color w:val="808080" w:themeColor="background1" w:themeShade="80"/>
            <w:lang w:val="en-US"/>
            <w:rPrChange w:id="49" w:author="z00353ud" w:date="2018-02-07T16:36:00Z">
              <w:rPr>
                <w:i/>
                <w:color w:val="808080" w:themeColor="background1" w:themeShade="80"/>
              </w:rPr>
            </w:rPrChange>
          </w:rPr>
          <w:t>Best First Bad Last</w:t>
        </w:r>
      </w:ins>
      <w:bookmarkEnd w:id="44"/>
    </w:p>
    <w:p w:rsidR="00CC3F2D" w:rsidRDefault="00CC3F2D" w:rsidP="00DF5AF5">
      <w:pPr>
        <w:jc w:val="both"/>
        <w:rPr>
          <w:rFonts w:ascii="Arial" w:hAnsi="Arial" w:cs="Arial"/>
          <w:sz w:val="20"/>
          <w:szCs w:val="20"/>
          <w:lang w:eastAsia="en-US"/>
        </w:rPr>
      </w:pPr>
      <w:r>
        <w:rPr>
          <w:rFonts w:ascii="Arial" w:hAnsi="Arial" w:cs="Arial"/>
          <w:sz w:val="20"/>
          <w:szCs w:val="20"/>
          <w:lang w:eastAsia="en-US"/>
        </w:rPr>
        <w:t xml:space="preserve">Durante o agendamento de leituras, o UDIS organizará cada medidor com agendamento em uma tarefa </w:t>
      </w:r>
      <w:r w:rsidR="006F145B">
        <w:rPr>
          <w:rFonts w:ascii="Arial" w:hAnsi="Arial" w:cs="Arial"/>
          <w:sz w:val="20"/>
          <w:szCs w:val="20"/>
          <w:lang w:eastAsia="en-US"/>
        </w:rPr>
        <w:t xml:space="preserve">– </w:t>
      </w:r>
      <w:r w:rsidR="006F145B" w:rsidRPr="006F145B">
        <w:rPr>
          <w:rFonts w:ascii="Arial" w:hAnsi="Arial" w:cs="Arial"/>
          <w:i/>
          <w:sz w:val="20"/>
          <w:szCs w:val="20"/>
          <w:lang w:eastAsia="en-US"/>
        </w:rPr>
        <w:t>Main</w:t>
      </w:r>
      <w:r w:rsidR="006F145B">
        <w:rPr>
          <w:rFonts w:ascii="Arial" w:hAnsi="Arial" w:cs="Arial"/>
          <w:i/>
          <w:sz w:val="20"/>
          <w:szCs w:val="20"/>
          <w:lang w:eastAsia="en-US"/>
        </w:rPr>
        <w:t>_</w:t>
      </w:r>
      <w:r w:rsidR="006F145B" w:rsidRPr="006F145B">
        <w:rPr>
          <w:rFonts w:ascii="Arial" w:hAnsi="Arial" w:cs="Arial"/>
          <w:i/>
          <w:sz w:val="20"/>
          <w:szCs w:val="20"/>
          <w:lang w:eastAsia="en-US"/>
        </w:rPr>
        <w:t>Task</w:t>
      </w:r>
      <w:r w:rsidR="006F145B">
        <w:rPr>
          <w:rFonts w:ascii="Arial" w:hAnsi="Arial" w:cs="Arial"/>
          <w:sz w:val="20"/>
          <w:szCs w:val="20"/>
          <w:lang w:eastAsia="en-US"/>
        </w:rPr>
        <w:t xml:space="preserve"> – </w:t>
      </w:r>
      <w:r>
        <w:rPr>
          <w:rFonts w:ascii="Arial" w:hAnsi="Arial" w:cs="Arial"/>
          <w:sz w:val="20"/>
          <w:szCs w:val="20"/>
          <w:lang w:eastAsia="en-US"/>
        </w:rPr>
        <w:t>e cada informação a ser coletada do medidor como uma subtarefa desta tarefa principal do medidor</w:t>
      </w:r>
      <w:r w:rsidR="006F145B">
        <w:rPr>
          <w:rFonts w:ascii="Arial" w:hAnsi="Arial" w:cs="Arial"/>
          <w:sz w:val="20"/>
          <w:szCs w:val="20"/>
          <w:lang w:eastAsia="en-US"/>
        </w:rPr>
        <w:t xml:space="preserve"> – </w:t>
      </w:r>
      <w:r w:rsidR="006F145B" w:rsidRPr="006F145B">
        <w:rPr>
          <w:rFonts w:ascii="Arial" w:hAnsi="Arial" w:cs="Arial"/>
          <w:i/>
          <w:sz w:val="20"/>
          <w:szCs w:val="20"/>
          <w:lang w:eastAsia="en-US"/>
        </w:rPr>
        <w:t>sub_task</w:t>
      </w:r>
      <w:r>
        <w:rPr>
          <w:rFonts w:ascii="Arial" w:hAnsi="Arial" w:cs="Arial"/>
          <w:sz w:val="20"/>
          <w:szCs w:val="20"/>
          <w:lang w:eastAsia="en-US"/>
        </w:rPr>
        <w:t>. Todas essas tarefas são organizada</w:t>
      </w:r>
      <w:r w:rsidR="006F145B">
        <w:rPr>
          <w:rFonts w:ascii="Arial" w:hAnsi="Arial" w:cs="Arial"/>
          <w:sz w:val="20"/>
          <w:szCs w:val="20"/>
          <w:lang w:eastAsia="en-US"/>
        </w:rPr>
        <w:t xml:space="preserve">s </w:t>
      </w:r>
      <w:r>
        <w:rPr>
          <w:rFonts w:ascii="Arial" w:hAnsi="Arial" w:cs="Arial"/>
          <w:sz w:val="20"/>
          <w:szCs w:val="20"/>
          <w:lang w:eastAsia="en-US"/>
        </w:rPr>
        <w:t>em filas</w:t>
      </w:r>
      <w:r w:rsidR="006F145B">
        <w:rPr>
          <w:rFonts w:ascii="Arial" w:hAnsi="Arial" w:cs="Arial"/>
          <w:sz w:val="20"/>
          <w:szCs w:val="20"/>
          <w:lang w:eastAsia="en-US"/>
        </w:rPr>
        <w:t xml:space="preserve"> – </w:t>
      </w:r>
      <w:r w:rsidR="006F145B" w:rsidRPr="006F145B">
        <w:rPr>
          <w:rFonts w:ascii="Arial" w:hAnsi="Arial" w:cs="Arial"/>
          <w:i/>
          <w:sz w:val="20"/>
          <w:szCs w:val="20"/>
          <w:lang w:eastAsia="en-US"/>
        </w:rPr>
        <w:t>Task Slot</w:t>
      </w:r>
      <w:r w:rsidR="002509FF">
        <w:rPr>
          <w:rFonts w:ascii="Arial" w:hAnsi="Arial" w:cs="Arial"/>
          <w:sz w:val="20"/>
          <w:szCs w:val="20"/>
          <w:lang w:eastAsia="en-US"/>
        </w:rPr>
        <w:t xml:space="preserve"> (a seta para direita representa o sentido da fila, ou seja, as tarefas mais próximas à seta serão processadas primeiro, e quando essas terminarem, serão removidas da fila e a próxima atividade à esquerda é executada).</w:t>
      </w:r>
    </w:p>
    <w:p w:rsidR="00A6376D" w:rsidRPr="00A6376D" w:rsidRDefault="00C36E17" w:rsidP="00DF5AF5">
      <w:pPr>
        <w:jc w:val="both"/>
        <w:rPr>
          <w:rFonts w:ascii="Arial" w:hAnsi="Arial" w:cs="Arial"/>
          <w:i/>
          <w:color w:val="808080" w:themeColor="background1" w:themeShade="80"/>
          <w:sz w:val="20"/>
          <w:szCs w:val="20"/>
          <w:lang w:val="en-US" w:eastAsia="en-US"/>
        </w:rPr>
      </w:pPr>
      <w:del w:id="50" w:author="z00353ud" w:date="2018-02-05T21:10:00Z">
        <w:r w:rsidRPr="00A23CF9" w:rsidDel="003121E8">
          <w:rPr>
            <w:rFonts w:ascii="Arial" w:hAnsi="Arial" w:cs="Arial"/>
            <w:sz w:val="20"/>
            <w:szCs w:val="20"/>
            <w:lang w:val="en-US" w:eastAsia="en-US"/>
          </w:rPr>
          <w:br/>
        </w:r>
      </w:del>
      <w:r w:rsidRPr="00C36E17">
        <w:rPr>
          <w:rFonts w:ascii="Arial" w:hAnsi="Arial" w:cs="Arial"/>
          <w:i/>
          <w:color w:val="808080" w:themeColor="background1" w:themeShade="80"/>
          <w:sz w:val="20"/>
          <w:szCs w:val="20"/>
          <w:lang w:val="en-US" w:eastAsia="en-US"/>
        </w:rPr>
        <w:t>During scheduling of readings, UDIS will organize each meter with scheduling on a task - Main_Task - and each information to be collected from the meter as a subtask of this meter's main task - sub_task. All of these tasks are organized in queues - the Task Slot (the right arrow represents the queue direction, ie the tasks closest to the arrow will be processed first, and when they are finished, they will be removed from the queue and the next activity on the left is performed).</w:t>
      </w:r>
    </w:p>
    <w:p w:rsidR="00CC3F2D" w:rsidRDefault="00CC3F2D" w:rsidP="00DF5AF5">
      <w:pPr>
        <w:jc w:val="both"/>
        <w:rPr>
          <w:rFonts w:ascii="Arial" w:hAnsi="Arial" w:cs="Arial"/>
          <w:sz w:val="20"/>
          <w:szCs w:val="20"/>
          <w:lang w:eastAsia="en-US"/>
        </w:rPr>
      </w:pPr>
      <w:r>
        <w:rPr>
          <w:rFonts w:ascii="Arial" w:hAnsi="Arial" w:cs="Arial"/>
          <w:noProof/>
          <w:sz w:val="20"/>
          <w:szCs w:val="20"/>
          <w:lang w:val="en-US" w:eastAsia="en-US"/>
        </w:rPr>
        <w:drawing>
          <wp:inline distT="0" distB="0" distL="0" distR="0">
            <wp:extent cx="5926455" cy="1093414"/>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26455" cy="1093414"/>
                    </a:xfrm>
                    <a:prstGeom prst="rect">
                      <a:avLst/>
                    </a:prstGeom>
                    <a:noFill/>
                    <a:ln w="9525">
                      <a:noFill/>
                      <a:miter lim="800000"/>
                      <a:headEnd/>
                      <a:tailEnd/>
                    </a:ln>
                  </pic:spPr>
                </pic:pic>
              </a:graphicData>
            </a:graphic>
          </wp:inline>
        </w:drawing>
      </w:r>
    </w:p>
    <w:p w:rsidR="006F145B" w:rsidRDefault="002509FF" w:rsidP="00DF5AF5">
      <w:pPr>
        <w:jc w:val="both"/>
        <w:rPr>
          <w:rFonts w:ascii="Arial" w:hAnsi="Arial" w:cs="Arial"/>
          <w:sz w:val="20"/>
          <w:szCs w:val="20"/>
          <w:lang w:eastAsia="en-US"/>
        </w:rPr>
      </w:pPr>
      <w:r>
        <w:rPr>
          <w:rFonts w:ascii="Arial" w:hAnsi="Arial" w:cs="Arial"/>
          <w:sz w:val="20"/>
          <w:szCs w:val="20"/>
          <w:lang w:eastAsia="en-US"/>
        </w:rPr>
        <w:t>Será mantido que,</w:t>
      </w:r>
      <w:r w:rsidR="006F145B">
        <w:rPr>
          <w:rFonts w:ascii="Arial" w:hAnsi="Arial" w:cs="Arial"/>
          <w:sz w:val="20"/>
          <w:szCs w:val="20"/>
          <w:lang w:eastAsia="en-US"/>
        </w:rPr>
        <w:t xml:space="preserve"> </w:t>
      </w:r>
      <w:r>
        <w:rPr>
          <w:rFonts w:ascii="Arial" w:hAnsi="Arial" w:cs="Arial"/>
          <w:sz w:val="20"/>
          <w:szCs w:val="20"/>
          <w:lang w:eastAsia="en-US"/>
        </w:rPr>
        <w:t xml:space="preserve">antes </w:t>
      </w:r>
      <w:r w:rsidR="006F145B">
        <w:rPr>
          <w:rFonts w:ascii="Arial" w:hAnsi="Arial" w:cs="Arial"/>
          <w:sz w:val="20"/>
          <w:szCs w:val="20"/>
          <w:lang w:eastAsia="en-US"/>
        </w:rPr>
        <w:t>de fazer uma requisição de leitura ao medidor, o sistema de leitura deve se autenticar ao medidor, abrindo uma conexão que ficará aberta enquanto houverem mensagens sendo trocadas. Caso não haja mensagens por mais de um período configurado</w:t>
      </w:r>
      <w:r>
        <w:rPr>
          <w:rFonts w:ascii="Arial" w:hAnsi="Arial" w:cs="Arial"/>
          <w:sz w:val="20"/>
          <w:szCs w:val="20"/>
          <w:lang w:eastAsia="en-US"/>
        </w:rPr>
        <w:t xml:space="preserve"> - </w:t>
      </w:r>
      <w:r>
        <w:rPr>
          <w:rFonts w:ascii="Arial" w:hAnsi="Arial" w:cs="Arial"/>
          <w:i/>
          <w:iCs/>
          <w:sz w:val="20"/>
          <w:szCs w:val="20"/>
        </w:rPr>
        <w:t>Max Wait Time</w:t>
      </w:r>
      <w:r w:rsidR="006F145B">
        <w:rPr>
          <w:rFonts w:ascii="Arial" w:hAnsi="Arial" w:cs="Arial"/>
          <w:sz w:val="20"/>
          <w:szCs w:val="20"/>
          <w:lang w:eastAsia="en-US"/>
        </w:rPr>
        <w:t>, a conexão é encerrada pelo sistema de leitura. O tempo limite para término de conexão pelo medidor é de 30 minutos para WEG e 3 minutos para Siemens, sendo que esta conexão pode ser encerrada prematuramente em caso de falha na comunicação (ex.: interrupção no CGR).</w:t>
      </w:r>
    </w:p>
    <w:p w:rsidR="006F145B" w:rsidRDefault="006F145B" w:rsidP="00DF5AF5">
      <w:pPr>
        <w:jc w:val="both"/>
        <w:rPr>
          <w:rFonts w:ascii="Arial" w:hAnsi="Arial" w:cs="Arial"/>
          <w:sz w:val="20"/>
          <w:szCs w:val="20"/>
          <w:lang w:eastAsia="en-US"/>
        </w:rPr>
      </w:pPr>
      <w:r>
        <w:rPr>
          <w:rFonts w:ascii="Arial" w:hAnsi="Arial" w:cs="Arial"/>
          <w:sz w:val="20"/>
          <w:szCs w:val="20"/>
          <w:lang w:eastAsia="en-US"/>
        </w:rPr>
        <w:t>Após envio da mensagem de autenticação, o sistema de leitura aguarda um período</w:t>
      </w:r>
      <w:r w:rsidRPr="00B70DB2">
        <w:rPr>
          <w:rFonts w:ascii="Arial" w:hAnsi="Arial" w:cs="Arial"/>
          <w:sz w:val="20"/>
          <w:szCs w:val="20"/>
          <w:lang w:eastAsia="en-US"/>
        </w:rPr>
        <w:t xml:space="preserve"> configurado via </w:t>
      </w:r>
      <w:r>
        <w:rPr>
          <w:rFonts w:ascii="Arial" w:hAnsi="Arial" w:cs="Arial"/>
          <w:sz w:val="20"/>
          <w:szCs w:val="20"/>
          <w:lang w:eastAsia="en-US"/>
        </w:rPr>
        <w:t xml:space="preserve">Interface Gráfica do </w:t>
      </w:r>
      <w:r w:rsidRPr="00B70DB2">
        <w:rPr>
          <w:rFonts w:ascii="Arial" w:hAnsi="Arial" w:cs="Arial"/>
          <w:sz w:val="20"/>
          <w:szCs w:val="20"/>
          <w:lang w:eastAsia="en-US"/>
        </w:rPr>
        <w:t>UDIS</w:t>
      </w:r>
      <w:r w:rsidR="002509FF">
        <w:rPr>
          <w:rFonts w:ascii="Arial" w:hAnsi="Arial" w:cs="Arial"/>
          <w:sz w:val="20"/>
          <w:szCs w:val="20"/>
          <w:lang w:eastAsia="en-US"/>
        </w:rPr>
        <w:t xml:space="preserve"> -</w:t>
      </w:r>
      <w:r w:rsidR="002509FF">
        <w:rPr>
          <w:rFonts w:ascii="Arial" w:hAnsi="Arial" w:cs="Arial"/>
          <w:i/>
          <w:iCs/>
          <w:sz w:val="20"/>
          <w:szCs w:val="20"/>
        </w:rPr>
        <w:t xml:space="preserve"> Time Out for AA</w:t>
      </w:r>
      <w:r w:rsidRPr="00B70DB2">
        <w:rPr>
          <w:rFonts w:ascii="Arial" w:hAnsi="Arial" w:cs="Arial"/>
          <w:sz w:val="20"/>
          <w:szCs w:val="20"/>
          <w:lang w:eastAsia="en-US"/>
        </w:rPr>
        <w:t>.</w:t>
      </w:r>
      <w:r>
        <w:rPr>
          <w:rFonts w:ascii="Arial" w:hAnsi="Arial" w:cs="Arial"/>
          <w:sz w:val="20"/>
          <w:szCs w:val="20"/>
          <w:lang w:eastAsia="en-US"/>
        </w:rPr>
        <w:t xml:space="preserve"> </w:t>
      </w:r>
      <w:r w:rsidR="00CC3F2D">
        <w:rPr>
          <w:rFonts w:ascii="Arial" w:hAnsi="Arial" w:cs="Arial"/>
          <w:sz w:val="20"/>
          <w:szCs w:val="20"/>
          <w:lang w:eastAsia="en-US"/>
        </w:rPr>
        <w:t xml:space="preserve">Quando um medidor no início da fila não </w:t>
      </w:r>
      <w:r>
        <w:rPr>
          <w:rFonts w:ascii="Arial" w:hAnsi="Arial" w:cs="Arial"/>
          <w:sz w:val="20"/>
          <w:szCs w:val="20"/>
          <w:lang w:eastAsia="en-US"/>
        </w:rPr>
        <w:t xml:space="preserve">responder a </w:t>
      </w:r>
      <w:r w:rsidR="00CC3F2D">
        <w:rPr>
          <w:rFonts w:ascii="Arial" w:hAnsi="Arial" w:cs="Arial"/>
          <w:sz w:val="20"/>
          <w:szCs w:val="20"/>
          <w:lang w:eastAsia="en-US"/>
        </w:rPr>
        <w:t>autentica</w:t>
      </w:r>
      <w:r>
        <w:rPr>
          <w:rFonts w:ascii="Arial" w:hAnsi="Arial" w:cs="Arial"/>
          <w:sz w:val="20"/>
          <w:szCs w:val="20"/>
          <w:lang w:eastAsia="en-US"/>
        </w:rPr>
        <w:t>ção</w:t>
      </w:r>
      <w:r w:rsidR="002509FF">
        <w:rPr>
          <w:rFonts w:ascii="Arial" w:hAnsi="Arial" w:cs="Arial"/>
          <w:sz w:val="20"/>
          <w:szCs w:val="20"/>
          <w:lang w:eastAsia="en-US"/>
        </w:rPr>
        <w:t xml:space="preserve"> no tempo configurado</w:t>
      </w:r>
      <w:r w:rsidR="00CC3F2D">
        <w:rPr>
          <w:rFonts w:ascii="Arial" w:hAnsi="Arial" w:cs="Arial"/>
          <w:sz w:val="20"/>
          <w:szCs w:val="20"/>
          <w:lang w:eastAsia="en-US"/>
        </w:rPr>
        <w:t xml:space="preserve">, </w:t>
      </w:r>
      <w:r w:rsidR="002509FF">
        <w:rPr>
          <w:rFonts w:ascii="Arial" w:hAnsi="Arial" w:cs="Arial"/>
          <w:sz w:val="20"/>
          <w:szCs w:val="20"/>
          <w:lang w:eastAsia="en-US"/>
        </w:rPr>
        <w:t xml:space="preserve">entenderemos que o medidor não está em um ambiente favorável para leituras no momento, então </w:t>
      </w:r>
      <w:r w:rsidR="00F63ED8" w:rsidRPr="00B70DB2">
        <w:rPr>
          <w:rFonts w:ascii="Arial" w:hAnsi="Arial" w:cs="Arial"/>
          <w:sz w:val="20"/>
          <w:szCs w:val="20"/>
          <w:lang w:eastAsia="en-US"/>
        </w:rPr>
        <w:t>mover</w:t>
      </w:r>
      <w:r w:rsidR="00CC3F2D">
        <w:rPr>
          <w:rFonts w:ascii="Arial" w:hAnsi="Arial" w:cs="Arial"/>
          <w:sz w:val="20"/>
          <w:szCs w:val="20"/>
          <w:lang w:eastAsia="en-US"/>
        </w:rPr>
        <w:t>emos todas</w:t>
      </w:r>
      <w:r w:rsidR="00F63ED8" w:rsidRPr="00B70DB2">
        <w:rPr>
          <w:rFonts w:ascii="Arial" w:hAnsi="Arial" w:cs="Arial"/>
          <w:sz w:val="20"/>
          <w:szCs w:val="20"/>
          <w:lang w:eastAsia="en-US"/>
        </w:rPr>
        <w:t xml:space="preserve"> as tarefas </w:t>
      </w:r>
      <w:r w:rsidR="00CC3F2D">
        <w:rPr>
          <w:rFonts w:ascii="Arial" w:hAnsi="Arial" w:cs="Arial"/>
          <w:sz w:val="20"/>
          <w:szCs w:val="20"/>
          <w:lang w:eastAsia="en-US"/>
        </w:rPr>
        <w:t>deste mesmo medidor</w:t>
      </w:r>
      <w:r w:rsidR="00F63ED8" w:rsidRPr="00B70DB2">
        <w:rPr>
          <w:rFonts w:ascii="Arial" w:hAnsi="Arial" w:cs="Arial"/>
          <w:sz w:val="20"/>
          <w:szCs w:val="20"/>
          <w:lang w:eastAsia="en-US"/>
        </w:rPr>
        <w:t xml:space="preserve"> para o fim da fila</w:t>
      </w:r>
      <w:r>
        <w:rPr>
          <w:rFonts w:ascii="Arial" w:hAnsi="Arial" w:cs="Arial"/>
          <w:sz w:val="20"/>
          <w:szCs w:val="20"/>
          <w:lang w:eastAsia="en-US"/>
        </w:rPr>
        <w:t xml:space="preserve"> </w:t>
      </w:r>
      <w:r w:rsidR="002509FF">
        <w:rPr>
          <w:rFonts w:ascii="Arial" w:hAnsi="Arial" w:cs="Arial"/>
          <w:sz w:val="20"/>
          <w:szCs w:val="20"/>
          <w:lang w:eastAsia="en-US"/>
        </w:rPr>
        <w:t xml:space="preserve">de </w:t>
      </w:r>
      <w:r w:rsidR="002509FF">
        <w:rPr>
          <w:rFonts w:ascii="Arial" w:hAnsi="Arial" w:cs="Arial"/>
          <w:sz w:val="20"/>
          <w:szCs w:val="20"/>
          <w:lang w:eastAsia="en-US"/>
        </w:rPr>
        <w:lastRenderedPageBreak/>
        <w:t xml:space="preserve">tarefas para leitura apenas depois que todas as tarefas dos medidores que estiverem respondendo tenham finalizado </w:t>
      </w:r>
      <w:r>
        <w:rPr>
          <w:rFonts w:ascii="Arial" w:hAnsi="Arial" w:cs="Arial"/>
          <w:sz w:val="20"/>
          <w:szCs w:val="20"/>
          <w:lang w:eastAsia="en-US"/>
        </w:rPr>
        <w:t>(veja tarefas de medidores marcados em preto abaixo)</w:t>
      </w:r>
      <w:r w:rsidR="00F63ED8" w:rsidRPr="00B70DB2">
        <w:rPr>
          <w:rFonts w:ascii="Arial" w:hAnsi="Arial" w:cs="Arial"/>
          <w:sz w:val="20"/>
          <w:szCs w:val="20"/>
          <w:lang w:eastAsia="en-US"/>
        </w:rPr>
        <w:t>.</w:t>
      </w:r>
    </w:p>
    <w:p w:rsidR="00A6376D" w:rsidRPr="00A6376D" w:rsidRDefault="00D04FA3" w:rsidP="00DF5AF5">
      <w:pPr>
        <w:jc w:val="both"/>
        <w:rPr>
          <w:rFonts w:ascii="Arial" w:hAnsi="Arial" w:cs="Arial"/>
          <w:i/>
          <w:color w:val="808080" w:themeColor="background1" w:themeShade="80"/>
          <w:sz w:val="20"/>
          <w:szCs w:val="20"/>
          <w:lang w:val="en-US" w:eastAsia="en-US"/>
        </w:rPr>
      </w:pPr>
      <w:r w:rsidRPr="009E589E">
        <w:rPr>
          <w:rFonts w:ascii="Arial" w:hAnsi="Arial" w:cs="Arial"/>
          <w:sz w:val="20"/>
          <w:szCs w:val="20"/>
          <w:lang w:val="en-US" w:eastAsia="en-US"/>
          <w:rPrChange w:id="51" w:author="z00353ud" w:date="2018-02-08T01:22:00Z">
            <w:rPr>
              <w:rFonts w:ascii="Arial" w:hAnsi="Arial" w:cs="Arial"/>
              <w:sz w:val="20"/>
              <w:szCs w:val="20"/>
              <w:lang w:val="en-US" w:eastAsia="en-US"/>
            </w:rPr>
          </w:rPrChange>
        </w:rPr>
        <w:br/>
      </w:r>
      <w:r w:rsidR="00C36E17" w:rsidRPr="00C36E17">
        <w:rPr>
          <w:rFonts w:ascii="Arial" w:hAnsi="Arial" w:cs="Arial"/>
          <w:i/>
          <w:color w:val="808080" w:themeColor="background1" w:themeShade="80"/>
          <w:sz w:val="20"/>
          <w:szCs w:val="20"/>
          <w:lang w:val="en-US" w:eastAsia="en-US"/>
        </w:rPr>
        <w:t>It will be maintained that, before making a read request to the meter, the reading system must authenticate itself to the meter, opening a connection that will remain open as long as messages are exchanged. If there are no messages for more than one configured period - Max Wait Time, the connection is terminated by the read system. The time limit for connection termination by the meter is 30 minutes for WEG and 3 minutes for Siemens, and this connection can be terminated prematurely in case of communication failure (eg interruption in the CGR). After sending the authentication message, the reading system waits for a period configured via the UDIS Graphical Interface - Time Out for AA. When a meter at the beginning of the queue does not respond to the authentication at the configured time, we will understand that the meter is not in a favorable environment for readings at the moment, so we will move all the tasks of this meter to the end of the task queue for reading only after all the tasks of the responding meters have been completed (see meter tasks marked in black below).</w:t>
      </w:r>
    </w:p>
    <w:p w:rsidR="006F145B" w:rsidRDefault="006F145B" w:rsidP="00DF5AF5">
      <w:pPr>
        <w:jc w:val="both"/>
        <w:rPr>
          <w:rFonts w:ascii="Arial" w:hAnsi="Arial" w:cs="Arial"/>
          <w:sz w:val="20"/>
          <w:szCs w:val="20"/>
          <w:lang w:eastAsia="en-US"/>
        </w:rPr>
      </w:pPr>
      <w:r>
        <w:rPr>
          <w:rFonts w:ascii="Arial" w:hAnsi="Arial" w:cs="Arial"/>
          <w:noProof/>
          <w:sz w:val="20"/>
          <w:szCs w:val="20"/>
          <w:lang w:val="en-US" w:eastAsia="en-US"/>
        </w:rPr>
        <w:drawing>
          <wp:inline distT="0" distB="0" distL="0" distR="0">
            <wp:extent cx="5926455" cy="780196"/>
            <wp:effectExtent l="0" t="0" r="0" b="0"/>
            <wp:docPr id="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26455" cy="780196"/>
                    </a:xfrm>
                    <a:prstGeom prst="rect">
                      <a:avLst/>
                    </a:prstGeom>
                    <a:noFill/>
                    <a:ln w="9525">
                      <a:noFill/>
                      <a:miter lim="800000"/>
                      <a:headEnd/>
                      <a:tailEnd/>
                    </a:ln>
                  </pic:spPr>
                </pic:pic>
              </a:graphicData>
            </a:graphic>
          </wp:inline>
        </w:drawing>
      </w:r>
    </w:p>
    <w:p w:rsidR="00F82175" w:rsidRPr="00F82175" w:rsidRDefault="002509FF" w:rsidP="00DF5AF5">
      <w:pPr>
        <w:jc w:val="both"/>
        <w:rPr>
          <w:rFonts w:ascii="Arial" w:hAnsi="Arial" w:cs="Arial"/>
          <w:iCs/>
          <w:sz w:val="20"/>
          <w:szCs w:val="20"/>
        </w:rPr>
      </w:pPr>
      <w:r>
        <w:rPr>
          <w:rFonts w:ascii="Arial" w:hAnsi="Arial" w:cs="Arial"/>
          <w:sz w:val="20"/>
          <w:szCs w:val="20"/>
          <w:lang w:eastAsia="en-US"/>
        </w:rPr>
        <w:t xml:space="preserve">Porém, caso o medidor já consiga se autenticar, entenderemos que o medidor está em um ambiente propício para coleta de leituras, e suas tarefas serão executadas. Neste caso, cada uma das tarefas terá também um tempo de resposta do medidor - </w:t>
      </w:r>
      <w:r>
        <w:rPr>
          <w:rFonts w:ascii="Arial" w:hAnsi="Arial" w:cs="Arial"/>
          <w:i/>
          <w:iCs/>
          <w:sz w:val="20"/>
          <w:szCs w:val="20"/>
        </w:rPr>
        <w:t xml:space="preserve">Task Retry Cycle </w:t>
      </w:r>
      <w:r>
        <w:rPr>
          <w:rFonts w:ascii="Arial" w:hAnsi="Arial" w:cs="Arial"/>
          <w:sz w:val="20"/>
          <w:szCs w:val="20"/>
          <w:lang w:eastAsia="en-US"/>
        </w:rPr>
        <w:t xml:space="preserve">– e um número sequencial de retentativas – </w:t>
      </w:r>
      <w:r>
        <w:rPr>
          <w:rFonts w:ascii="Arial" w:hAnsi="Arial" w:cs="Arial"/>
          <w:i/>
          <w:iCs/>
          <w:sz w:val="20"/>
          <w:szCs w:val="20"/>
        </w:rPr>
        <w:t>Task Retry Times</w:t>
      </w:r>
      <w:r>
        <w:rPr>
          <w:rFonts w:ascii="Arial" w:hAnsi="Arial" w:cs="Arial"/>
          <w:iCs/>
          <w:sz w:val="20"/>
          <w:szCs w:val="20"/>
        </w:rPr>
        <w:t xml:space="preserve">. Todas as respostas do medidor são imediatamente salvas no banco de dados do UDIS e sua respectiva tarefa finalizada. </w:t>
      </w:r>
      <w:r w:rsidR="00D04FA3" w:rsidRPr="00D04FA3">
        <w:rPr>
          <w:rFonts w:ascii="Arial" w:hAnsi="Arial" w:cs="Arial"/>
          <w:iCs/>
          <w:sz w:val="20"/>
          <w:szCs w:val="20"/>
          <w:highlight w:val="yellow"/>
          <w:rPrChange w:id="52" w:author="z00353ud" w:date="2018-02-07T23:26:00Z">
            <w:rPr>
              <w:rFonts w:ascii="Arial" w:hAnsi="Arial" w:cs="Arial"/>
              <w:iCs/>
              <w:sz w:val="20"/>
              <w:szCs w:val="20"/>
            </w:rPr>
          </w:rPrChange>
        </w:rPr>
        <w:t>Somente se o medidor não responder nenhuma das retentativas de leituras de uma tarefa, esta e as próximas tarefas do medidor serão também colocadas no fim da fila.</w:t>
      </w:r>
      <w:ins w:id="53" w:author="z00353ud" w:date="2018-02-05T12:37:00Z">
        <w:r w:rsidR="001A3E14">
          <w:rPr>
            <w:rFonts w:ascii="Arial" w:hAnsi="Arial" w:cs="Arial"/>
            <w:iCs/>
            <w:strike/>
            <w:sz w:val="20"/>
            <w:szCs w:val="20"/>
          </w:rPr>
          <w:t xml:space="preserve"> </w:t>
        </w:r>
        <w:r w:rsidR="00D04FA3" w:rsidRPr="00D04FA3">
          <w:rPr>
            <w:rFonts w:ascii="Arial" w:hAnsi="Arial" w:cs="Arial"/>
            <w:iCs/>
            <w:strike/>
            <w:sz w:val="20"/>
            <w:szCs w:val="20"/>
            <w:rPrChange w:id="54" w:author="z00353ud" w:date="2018-02-07T23:26:00Z">
              <w:rPr>
                <w:rFonts w:ascii="Arial" w:hAnsi="Arial" w:cs="Arial"/>
                <w:iCs/>
                <w:sz w:val="20"/>
                <w:szCs w:val="20"/>
              </w:rPr>
            </w:rPrChange>
          </w:rPr>
          <w:t xml:space="preserve">Tenta ler todas as </w:t>
        </w:r>
      </w:ins>
      <w:ins w:id="55" w:author="z00353ud" w:date="2018-02-05T12:38:00Z">
        <w:r w:rsidR="00D04FA3" w:rsidRPr="00D04FA3">
          <w:rPr>
            <w:rFonts w:ascii="Arial" w:hAnsi="Arial" w:cs="Arial"/>
            <w:iCs/>
            <w:strike/>
            <w:sz w:val="20"/>
            <w:szCs w:val="20"/>
            <w:rPrChange w:id="56" w:author="z00353ud" w:date="2018-02-07T23:26:00Z">
              <w:rPr>
                <w:rFonts w:ascii="Arial" w:hAnsi="Arial" w:cs="Arial"/>
                <w:iCs/>
                <w:sz w:val="20"/>
                <w:szCs w:val="20"/>
              </w:rPr>
            </w:rPrChange>
          </w:rPr>
          <w:t>tarefas do mesmo medidor (quando já abriu a sessão) sem jogar no fim da fila</w:t>
        </w:r>
      </w:ins>
      <w:ins w:id="57" w:author="z00353ud" w:date="2018-02-07T23:26:00Z">
        <w:r w:rsidR="00F82175">
          <w:rPr>
            <w:rFonts w:ascii="Arial" w:hAnsi="Arial" w:cs="Arial"/>
            <w:iCs/>
            <w:strike/>
            <w:sz w:val="20"/>
            <w:szCs w:val="20"/>
          </w:rPr>
          <w:t xml:space="preserve">. </w:t>
        </w:r>
      </w:ins>
    </w:p>
    <w:p w:rsidR="00A6376D" w:rsidRPr="003121E8" w:rsidDel="003121E8" w:rsidRDefault="00C36E17" w:rsidP="00A6376D">
      <w:pPr>
        <w:jc w:val="both"/>
        <w:rPr>
          <w:del w:id="58" w:author="z00353ud" w:date="2018-02-05T21:09:00Z"/>
          <w:rFonts w:ascii="Arial" w:hAnsi="Arial" w:cs="Arial"/>
          <w:i/>
          <w:iCs/>
          <w:color w:val="808080" w:themeColor="background1" w:themeShade="80"/>
          <w:sz w:val="20"/>
          <w:szCs w:val="20"/>
          <w:lang w:val="en-US"/>
        </w:rPr>
      </w:pPr>
      <w:r w:rsidRPr="00A23CF9">
        <w:rPr>
          <w:rFonts w:ascii="Arial" w:hAnsi="Arial" w:cs="Arial"/>
          <w:i/>
          <w:iCs/>
          <w:color w:val="808080" w:themeColor="background1" w:themeShade="80"/>
          <w:sz w:val="20"/>
          <w:szCs w:val="20"/>
          <w:lang w:val="en-US"/>
        </w:rPr>
        <w:t xml:space="preserve">However, if the meter is already authenticated, we will understand that the meter is in an environment conducive to collecting readings, and its tasks will be performed. In this case, each task will also have a meter response time - Task Retry Cycle - and a sequential number of retries - Task Retry Times. All meter responses are immediately saved to the UDIS database and its task is terminated. </w:t>
      </w:r>
      <w:r w:rsidR="00D04FA3" w:rsidRPr="00D04FA3">
        <w:rPr>
          <w:rFonts w:ascii="Arial" w:hAnsi="Arial" w:cs="Arial"/>
          <w:i/>
          <w:iCs/>
          <w:color w:val="808080" w:themeColor="background1" w:themeShade="80"/>
          <w:sz w:val="20"/>
          <w:szCs w:val="20"/>
          <w:highlight w:val="yellow"/>
          <w:lang w:val="en-US"/>
          <w:rPrChange w:id="59" w:author="z00353ud" w:date="2018-02-07T23:27:00Z">
            <w:rPr>
              <w:rFonts w:ascii="Arial" w:hAnsi="Arial" w:cs="Arial"/>
              <w:i/>
              <w:iCs/>
              <w:color w:val="808080" w:themeColor="background1" w:themeShade="80"/>
              <w:sz w:val="20"/>
              <w:szCs w:val="20"/>
              <w:lang w:val="en-US"/>
            </w:rPr>
          </w:rPrChange>
        </w:rPr>
        <w:t>Only if the meter does not respond to any of the read retries of a task, this and the next tasks of the meter will also be placed at the end of the queue</w:t>
      </w:r>
      <w:r w:rsidR="00D04FA3" w:rsidRPr="00D04FA3">
        <w:rPr>
          <w:rFonts w:ascii="Arial" w:hAnsi="Arial" w:cs="Arial"/>
          <w:i/>
          <w:iCs/>
          <w:strike/>
          <w:color w:val="808080" w:themeColor="background1" w:themeShade="80"/>
          <w:sz w:val="20"/>
          <w:szCs w:val="20"/>
          <w:highlight w:val="yellow"/>
          <w:lang w:val="en-US"/>
          <w:rPrChange w:id="60" w:author="z00353ud" w:date="2018-02-07T23:28:00Z">
            <w:rPr>
              <w:rFonts w:ascii="Arial" w:hAnsi="Arial" w:cs="Arial"/>
              <w:i/>
              <w:iCs/>
              <w:color w:val="808080" w:themeColor="background1" w:themeShade="80"/>
              <w:sz w:val="20"/>
              <w:szCs w:val="20"/>
              <w:lang w:val="en-US"/>
            </w:rPr>
          </w:rPrChange>
        </w:rPr>
        <w:t>.</w:t>
      </w:r>
      <w:ins w:id="61" w:author="z00353ud" w:date="2018-02-05T21:09:00Z">
        <w:r w:rsidR="00D04FA3">
          <w:rPr>
            <w:rFonts w:ascii="Arial" w:hAnsi="Arial" w:cs="Arial"/>
            <w:i/>
            <w:iCs/>
            <w:strike/>
            <w:color w:val="808080" w:themeColor="background1" w:themeShade="80"/>
            <w:sz w:val="20"/>
            <w:szCs w:val="20"/>
            <w:lang w:val="en-US"/>
          </w:rPr>
          <w:t xml:space="preserve"> </w:t>
        </w:r>
      </w:ins>
      <w:ins w:id="62" w:author="z00353ud" w:date="2018-02-05T22:23:00Z">
        <w:r w:rsidR="00D04FA3" w:rsidRPr="00D04FA3">
          <w:rPr>
            <w:rFonts w:ascii="Arial" w:hAnsi="Arial" w:cs="Arial"/>
            <w:iCs/>
            <w:strike/>
            <w:sz w:val="20"/>
            <w:szCs w:val="20"/>
            <w:lang w:val="en-US"/>
            <w:rPrChange w:id="63" w:author="z00353ud" w:date="2018-02-07T23:28:00Z">
              <w:rPr>
                <w:rFonts w:ascii="Arial" w:hAnsi="Arial" w:cs="Arial"/>
                <w:iCs/>
                <w:sz w:val="20"/>
                <w:szCs w:val="20"/>
                <w:lang w:val="en-US"/>
              </w:rPr>
            </w:rPrChange>
          </w:rPr>
          <w:t xml:space="preserve"> Since meter had already replied and its authenticated, UDIS shall try to collect all the tasks to avoid losing the </w:t>
        </w:r>
      </w:ins>
      <w:ins w:id="64" w:author="z00353ud" w:date="2018-02-05T22:24:00Z">
        <w:r w:rsidR="00D04FA3" w:rsidRPr="00D04FA3">
          <w:rPr>
            <w:rFonts w:ascii="Arial" w:hAnsi="Arial" w:cs="Arial"/>
            <w:iCs/>
            <w:strike/>
            <w:sz w:val="20"/>
            <w:szCs w:val="20"/>
            <w:lang w:val="en-US"/>
            <w:rPrChange w:id="65" w:author="z00353ud" w:date="2018-02-07T23:28:00Z">
              <w:rPr>
                <w:rFonts w:ascii="Arial" w:hAnsi="Arial" w:cs="Arial"/>
                <w:iCs/>
                <w:sz w:val="20"/>
                <w:szCs w:val="20"/>
                <w:lang w:val="en-US"/>
              </w:rPr>
            </w:rPrChange>
          </w:rPr>
          <w:t xml:space="preserve">opened </w:t>
        </w:r>
      </w:ins>
      <w:ins w:id="66" w:author="z00353ud" w:date="2018-02-05T22:23:00Z">
        <w:r w:rsidR="00D04FA3" w:rsidRPr="00D04FA3">
          <w:rPr>
            <w:rFonts w:ascii="Arial" w:hAnsi="Arial" w:cs="Arial"/>
            <w:iCs/>
            <w:strike/>
            <w:sz w:val="20"/>
            <w:szCs w:val="20"/>
            <w:lang w:val="en-US"/>
            <w:rPrChange w:id="67" w:author="z00353ud" w:date="2018-02-07T23:28:00Z">
              <w:rPr>
                <w:rFonts w:ascii="Arial" w:hAnsi="Arial" w:cs="Arial"/>
                <w:iCs/>
                <w:sz w:val="20"/>
                <w:szCs w:val="20"/>
                <w:lang w:val="en-US"/>
              </w:rPr>
            </w:rPrChange>
          </w:rPr>
          <w:t>connection</w:t>
        </w:r>
        <w:r w:rsidR="00E90CAA">
          <w:rPr>
            <w:rFonts w:ascii="Arial" w:hAnsi="Arial" w:cs="Arial"/>
            <w:iCs/>
            <w:sz w:val="20"/>
            <w:szCs w:val="20"/>
            <w:lang w:val="en-US"/>
          </w:rPr>
          <w:t>.</w:t>
        </w:r>
      </w:ins>
    </w:p>
    <w:p w:rsidR="00A6376D" w:rsidRPr="00A6376D" w:rsidRDefault="00A6376D" w:rsidP="00DF5AF5">
      <w:pPr>
        <w:jc w:val="both"/>
        <w:rPr>
          <w:rFonts w:ascii="Arial" w:hAnsi="Arial" w:cs="Arial"/>
          <w:iCs/>
          <w:sz w:val="20"/>
          <w:szCs w:val="20"/>
          <w:lang w:val="en-US"/>
        </w:rPr>
      </w:pPr>
    </w:p>
    <w:p w:rsidR="000D6E87" w:rsidRDefault="006A148C">
      <w:pPr>
        <w:pStyle w:val="Ttulo3-Siemens"/>
        <w:ind w:left="1134"/>
      </w:pPr>
      <w:r>
        <w:t>Outras implantações</w:t>
      </w:r>
      <w:r w:rsidR="00A6376D">
        <w:t xml:space="preserve"> - </w:t>
      </w:r>
      <w:r w:rsidR="00C36E17" w:rsidRPr="00C36E17">
        <w:rPr>
          <w:i/>
        </w:rPr>
        <w:t>Other Implementations</w:t>
      </w:r>
    </w:p>
    <w:p w:rsidR="00A6376D" w:rsidRPr="00A23CF9" w:rsidRDefault="006A148C" w:rsidP="006A148C">
      <w:pPr>
        <w:rPr>
          <w:rFonts w:ascii="Arial" w:hAnsi="Arial" w:cs="Arial"/>
          <w:i/>
          <w:color w:val="808080" w:themeColor="background1" w:themeShade="80"/>
          <w:sz w:val="20"/>
          <w:szCs w:val="20"/>
        </w:rPr>
      </w:pPr>
      <w:r w:rsidRPr="006A148C">
        <w:rPr>
          <w:rFonts w:ascii="Arial" w:hAnsi="Arial" w:cs="Arial"/>
          <w:sz w:val="20"/>
          <w:szCs w:val="20"/>
        </w:rPr>
        <w:t xml:space="preserve">Esta solução já foi implementada em </w:t>
      </w:r>
      <w:r>
        <w:rPr>
          <w:rFonts w:ascii="Arial" w:hAnsi="Arial" w:cs="Arial"/>
          <w:sz w:val="20"/>
          <w:szCs w:val="20"/>
        </w:rPr>
        <w:t xml:space="preserve">outras versões do sistema de leitura em 4 outros projetos na </w:t>
      </w:r>
      <w:r w:rsidR="004B3832">
        <w:rPr>
          <w:rFonts w:ascii="Arial" w:hAnsi="Arial" w:cs="Arial"/>
          <w:sz w:val="20"/>
          <w:szCs w:val="20"/>
        </w:rPr>
        <w:t>Áustria</w:t>
      </w:r>
      <w:r>
        <w:rPr>
          <w:rFonts w:ascii="Arial" w:hAnsi="Arial" w:cs="Arial"/>
          <w:sz w:val="20"/>
          <w:szCs w:val="20"/>
        </w:rPr>
        <w:t>:</w:t>
      </w:r>
      <w:r w:rsidR="00C36E17" w:rsidRPr="00A23CF9">
        <w:rPr>
          <w:rFonts w:ascii="Arial" w:hAnsi="Arial" w:cs="Arial"/>
          <w:sz w:val="20"/>
          <w:szCs w:val="20"/>
        </w:rPr>
        <w:br/>
      </w:r>
      <w:r w:rsidR="00C36E17" w:rsidRPr="00A23CF9">
        <w:rPr>
          <w:rFonts w:ascii="Arial" w:hAnsi="Arial" w:cs="Arial"/>
          <w:i/>
          <w:color w:val="808080" w:themeColor="background1" w:themeShade="80"/>
          <w:sz w:val="20"/>
          <w:szCs w:val="20"/>
        </w:rPr>
        <w:t>This solution has already been implemented in other versions of the reading system in 4 other projects in Austria</w:t>
      </w:r>
    </w:p>
    <w:p w:rsidR="006A148C" w:rsidRPr="00A6376D" w:rsidRDefault="00C36E17" w:rsidP="006A148C">
      <w:pPr>
        <w:pStyle w:val="PargrafodaLista"/>
        <w:numPr>
          <w:ilvl w:val="0"/>
          <w:numId w:val="20"/>
        </w:numPr>
        <w:rPr>
          <w:rFonts w:ascii="Arial" w:hAnsi="Arial" w:cs="Arial"/>
          <w:sz w:val="20"/>
          <w:szCs w:val="20"/>
          <w:lang w:val="en-US"/>
        </w:rPr>
      </w:pPr>
      <w:r w:rsidRPr="00C36E17">
        <w:rPr>
          <w:rFonts w:ascii="Arial" w:hAnsi="Arial" w:cs="Arial"/>
          <w:sz w:val="20"/>
          <w:szCs w:val="20"/>
          <w:lang w:val="en-US"/>
        </w:rPr>
        <w:t xml:space="preserve">KNG (planejado para 350k - </w:t>
      </w:r>
      <w:r w:rsidRPr="00C36E17">
        <w:rPr>
          <w:rFonts w:ascii="Arial" w:hAnsi="Arial" w:cs="Arial"/>
          <w:i/>
          <w:color w:val="808080" w:themeColor="background1" w:themeShade="80"/>
          <w:sz w:val="20"/>
          <w:szCs w:val="20"/>
          <w:lang w:val="en-US"/>
        </w:rPr>
        <w:t>planned to 350k</w:t>
      </w:r>
      <w:r w:rsidRPr="00C36E17">
        <w:rPr>
          <w:rFonts w:ascii="Arial" w:hAnsi="Arial" w:cs="Arial"/>
          <w:sz w:val="20"/>
          <w:szCs w:val="20"/>
          <w:lang w:val="en-US"/>
        </w:rPr>
        <w:t xml:space="preserve">). </w:t>
      </w:r>
    </w:p>
    <w:p w:rsidR="006A148C" w:rsidRDefault="006A148C" w:rsidP="006A148C">
      <w:pPr>
        <w:pStyle w:val="PargrafodaLista"/>
        <w:numPr>
          <w:ilvl w:val="0"/>
          <w:numId w:val="20"/>
        </w:numPr>
        <w:rPr>
          <w:rFonts w:ascii="Arial" w:hAnsi="Arial" w:cs="Arial"/>
          <w:sz w:val="20"/>
          <w:szCs w:val="20"/>
          <w:lang w:val="en-US"/>
        </w:rPr>
      </w:pPr>
      <w:r w:rsidRPr="006A148C">
        <w:rPr>
          <w:rFonts w:ascii="Arial" w:hAnsi="Arial" w:cs="Arial"/>
          <w:sz w:val="20"/>
          <w:szCs w:val="20"/>
          <w:lang w:val="en-US"/>
        </w:rPr>
        <w:t>Ti Nets(450K)</w:t>
      </w:r>
    </w:p>
    <w:p w:rsidR="006A148C" w:rsidRDefault="006A148C" w:rsidP="006A148C">
      <w:pPr>
        <w:pStyle w:val="PargrafodaLista"/>
        <w:numPr>
          <w:ilvl w:val="0"/>
          <w:numId w:val="20"/>
        </w:numPr>
        <w:rPr>
          <w:rFonts w:ascii="Arial" w:hAnsi="Arial" w:cs="Arial"/>
          <w:sz w:val="20"/>
          <w:szCs w:val="20"/>
          <w:lang w:val="en-US"/>
        </w:rPr>
      </w:pPr>
      <w:r w:rsidRPr="006A148C">
        <w:rPr>
          <w:rFonts w:ascii="Arial" w:hAnsi="Arial" w:cs="Arial"/>
          <w:sz w:val="20"/>
          <w:szCs w:val="20"/>
          <w:lang w:val="en-US"/>
        </w:rPr>
        <w:t>Welstom(50k)</w:t>
      </w:r>
    </w:p>
    <w:p w:rsidR="006A148C" w:rsidRPr="006A148C" w:rsidRDefault="006A148C" w:rsidP="006A148C">
      <w:pPr>
        <w:pStyle w:val="PargrafodaLista"/>
        <w:numPr>
          <w:ilvl w:val="0"/>
          <w:numId w:val="20"/>
        </w:numPr>
        <w:rPr>
          <w:rFonts w:ascii="Arial" w:hAnsi="Arial" w:cs="Arial"/>
          <w:sz w:val="20"/>
          <w:szCs w:val="20"/>
          <w:lang w:val="en-US"/>
        </w:rPr>
      </w:pPr>
      <w:r w:rsidRPr="006A148C">
        <w:rPr>
          <w:rFonts w:ascii="Arial" w:hAnsi="Arial" w:cs="Arial"/>
          <w:sz w:val="20"/>
          <w:szCs w:val="20"/>
          <w:lang w:val="en-US"/>
        </w:rPr>
        <w:t xml:space="preserve">WN(1’6 million). </w:t>
      </w:r>
    </w:p>
    <w:p w:rsidR="006A148C" w:rsidRPr="004B3832" w:rsidRDefault="004B3832" w:rsidP="006A148C">
      <w:pPr>
        <w:rPr>
          <w:rFonts w:ascii="Arial" w:hAnsi="Arial" w:cs="Arial"/>
          <w:sz w:val="20"/>
          <w:szCs w:val="20"/>
        </w:rPr>
      </w:pPr>
      <w:r w:rsidRPr="004B3832">
        <w:rPr>
          <w:rFonts w:ascii="Arial" w:hAnsi="Arial" w:cs="Arial"/>
          <w:sz w:val="20"/>
          <w:szCs w:val="20"/>
        </w:rPr>
        <w:lastRenderedPageBreak/>
        <w:t>Até o momento a solução f</w:t>
      </w:r>
      <w:r>
        <w:rPr>
          <w:rFonts w:ascii="Arial" w:hAnsi="Arial" w:cs="Arial"/>
          <w:sz w:val="20"/>
          <w:szCs w:val="20"/>
        </w:rPr>
        <w:t>unciona bem.</w:t>
      </w:r>
    </w:p>
    <w:p w:rsidR="006A148C" w:rsidRPr="004B3832" w:rsidRDefault="004B3832" w:rsidP="006A148C">
      <w:pPr>
        <w:jc w:val="both"/>
        <w:rPr>
          <w:rFonts w:ascii="Arial" w:hAnsi="Arial" w:cs="Arial"/>
          <w:sz w:val="20"/>
          <w:szCs w:val="20"/>
          <w:lang w:eastAsia="en-US"/>
        </w:rPr>
      </w:pPr>
      <w:r>
        <w:rPr>
          <w:rFonts w:ascii="Arial" w:hAnsi="Arial" w:cs="Arial"/>
          <w:sz w:val="20"/>
          <w:szCs w:val="20"/>
          <w:lang w:eastAsia="en-US"/>
        </w:rPr>
        <w:t>Maiores detalhes:</w:t>
      </w:r>
    </w:p>
    <w:p w:rsidR="006A148C" w:rsidRPr="004B3832" w:rsidRDefault="004B3832" w:rsidP="004B3832">
      <w:pPr>
        <w:pStyle w:val="PargrafodaLista"/>
        <w:numPr>
          <w:ilvl w:val="0"/>
          <w:numId w:val="21"/>
        </w:numPr>
        <w:jc w:val="both"/>
        <w:rPr>
          <w:rFonts w:ascii="Arial" w:hAnsi="Arial" w:cs="Arial"/>
          <w:sz w:val="20"/>
          <w:szCs w:val="20"/>
          <w:lang w:eastAsia="en-US"/>
        </w:rPr>
      </w:pPr>
      <w:r w:rsidRPr="004B3832">
        <w:rPr>
          <w:rFonts w:ascii="Arial" w:hAnsi="Arial" w:cs="Arial"/>
          <w:sz w:val="20"/>
          <w:szCs w:val="20"/>
          <w:lang w:eastAsia="en-US"/>
        </w:rPr>
        <w:t>Utilizando</w:t>
      </w:r>
      <w:r w:rsidR="006A148C" w:rsidRPr="004B3832">
        <w:rPr>
          <w:rFonts w:ascii="Arial" w:hAnsi="Arial" w:cs="Arial"/>
          <w:sz w:val="20"/>
          <w:szCs w:val="20"/>
          <w:lang w:eastAsia="en-US"/>
        </w:rPr>
        <w:t xml:space="preserve"> </w:t>
      </w:r>
      <w:r>
        <w:rPr>
          <w:rFonts w:ascii="Arial" w:hAnsi="Arial" w:cs="Arial"/>
          <w:sz w:val="20"/>
          <w:szCs w:val="20"/>
          <w:lang w:eastAsia="en-US"/>
        </w:rPr>
        <w:t>a comunicação</w:t>
      </w:r>
      <w:r w:rsidR="006A148C" w:rsidRPr="004B3832">
        <w:rPr>
          <w:rFonts w:ascii="Arial" w:hAnsi="Arial" w:cs="Arial"/>
          <w:sz w:val="20"/>
          <w:szCs w:val="20"/>
          <w:lang w:eastAsia="en-US"/>
        </w:rPr>
        <w:t xml:space="preserve"> G3 PLC, </w:t>
      </w:r>
    </w:p>
    <w:p w:rsidR="006A148C" w:rsidRPr="004B3832" w:rsidRDefault="004B3832" w:rsidP="004B3832">
      <w:pPr>
        <w:pStyle w:val="PargrafodaLista"/>
        <w:numPr>
          <w:ilvl w:val="0"/>
          <w:numId w:val="21"/>
        </w:numPr>
        <w:jc w:val="both"/>
        <w:rPr>
          <w:rFonts w:ascii="Arial" w:hAnsi="Arial" w:cs="Arial"/>
          <w:sz w:val="20"/>
          <w:szCs w:val="20"/>
          <w:lang w:eastAsia="en-US"/>
        </w:rPr>
      </w:pPr>
      <w:r>
        <w:rPr>
          <w:rFonts w:ascii="Arial" w:hAnsi="Arial" w:cs="Arial"/>
          <w:sz w:val="20"/>
          <w:szCs w:val="20"/>
          <w:lang w:eastAsia="en-US"/>
        </w:rPr>
        <w:t xml:space="preserve">Medidor Siemens </w:t>
      </w:r>
      <w:r w:rsidRPr="004B3832">
        <w:rPr>
          <w:rFonts w:ascii="Arial" w:hAnsi="Arial" w:cs="Arial"/>
          <w:sz w:val="20"/>
          <w:szCs w:val="20"/>
          <w:lang w:eastAsia="en-US"/>
        </w:rPr>
        <w:t>conecta ao</w:t>
      </w:r>
      <w:r w:rsidR="006A148C" w:rsidRPr="004B3832">
        <w:rPr>
          <w:rFonts w:ascii="Arial" w:hAnsi="Arial" w:cs="Arial"/>
          <w:sz w:val="20"/>
          <w:szCs w:val="20"/>
          <w:lang w:eastAsia="en-US"/>
        </w:rPr>
        <w:t xml:space="preserve"> GW SGW 1050 via G3 PLC</w:t>
      </w:r>
    </w:p>
    <w:p w:rsidR="006A148C" w:rsidRPr="004B3832" w:rsidRDefault="004B3832" w:rsidP="004B3832">
      <w:pPr>
        <w:pStyle w:val="PargrafodaLista"/>
        <w:numPr>
          <w:ilvl w:val="0"/>
          <w:numId w:val="21"/>
        </w:numPr>
        <w:jc w:val="both"/>
        <w:rPr>
          <w:rFonts w:ascii="Arial" w:hAnsi="Arial" w:cs="Arial"/>
          <w:sz w:val="20"/>
          <w:szCs w:val="20"/>
          <w:lang w:eastAsia="en-US"/>
        </w:rPr>
      </w:pPr>
      <w:r w:rsidRPr="004B3832">
        <w:rPr>
          <w:rFonts w:ascii="Arial" w:hAnsi="Arial" w:cs="Arial"/>
          <w:sz w:val="20"/>
          <w:szCs w:val="20"/>
          <w:lang w:eastAsia="en-US"/>
        </w:rPr>
        <w:t>SGW1050 con</w:t>
      </w:r>
      <w:r w:rsidR="006A148C" w:rsidRPr="004B3832">
        <w:rPr>
          <w:rFonts w:ascii="Arial" w:hAnsi="Arial" w:cs="Arial"/>
          <w:sz w:val="20"/>
          <w:szCs w:val="20"/>
          <w:lang w:eastAsia="en-US"/>
        </w:rPr>
        <w:t>ect</w:t>
      </w:r>
      <w:r w:rsidRPr="004B3832">
        <w:rPr>
          <w:rFonts w:ascii="Arial" w:hAnsi="Arial" w:cs="Arial"/>
          <w:sz w:val="20"/>
          <w:szCs w:val="20"/>
          <w:lang w:eastAsia="en-US"/>
        </w:rPr>
        <w:t>a</w:t>
      </w:r>
      <w:r w:rsidR="006A148C" w:rsidRPr="004B3832">
        <w:rPr>
          <w:rFonts w:ascii="Arial" w:hAnsi="Arial" w:cs="Arial"/>
          <w:sz w:val="20"/>
          <w:szCs w:val="20"/>
          <w:lang w:eastAsia="en-US"/>
        </w:rPr>
        <w:t xml:space="preserve"> </w:t>
      </w:r>
      <w:r w:rsidRPr="004B3832">
        <w:rPr>
          <w:rFonts w:ascii="Arial" w:hAnsi="Arial" w:cs="Arial"/>
          <w:sz w:val="20"/>
          <w:szCs w:val="20"/>
          <w:lang w:eastAsia="en-US"/>
        </w:rPr>
        <w:t>no</w:t>
      </w:r>
      <w:r w:rsidR="006A148C" w:rsidRPr="004B3832">
        <w:rPr>
          <w:rFonts w:ascii="Arial" w:hAnsi="Arial" w:cs="Arial"/>
          <w:sz w:val="20"/>
          <w:szCs w:val="20"/>
          <w:lang w:eastAsia="en-US"/>
        </w:rPr>
        <w:t xml:space="preserve"> UDIS via GRPS, SGW </w:t>
      </w:r>
      <w:r>
        <w:rPr>
          <w:rFonts w:ascii="Arial" w:hAnsi="Arial" w:cs="Arial"/>
          <w:sz w:val="20"/>
          <w:szCs w:val="20"/>
          <w:lang w:eastAsia="en-US"/>
        </w:rPr>
        <w:t>é também transparente</w:t>
      </w:r>
      <w:r w:rsidR="006A148C" w:rsidRPr="004B3832">
        <w:rPr>
          <w:rFonts w:ascii="Arial" w:hAnsi="Arial" w:cs="Arial"/>
          <w:sz w:val="20"/>
          <w:szCs w:val="20"/>
          <w:lang w:eastAsia="en-US"/>
        </w:rPr>
        <w:t xml:space="preserve">. </w:t>
      </w:r>
    </w:p>
    <w:p w:rsidR="006A148C" w:rsidRDefault="004B3832" w:rsidP="004B3832">
      <w:pPr>
        <w:pStyle w:val="PargrafodaLista"/>
        <w:numPr>
          <w:ilvl w:val="0"/>
          <w:numId w:val="21"/>
        </w:numPr>
        <w:jc w:val="both"/>
        <w:rPr>
          <w:rFonts w:ascii="Arial" w:hAnsi="Arial" w:cs="Arial"/>
          <w:sz w:val="20"/>
          <w:szCs w:val="20"/>
          <w:lang w:eastAsia="en-US"/>
        </w:rPr>
      </w:pPr>
      <w:r w:rsidRPr="004B3832">
        <w:rPr>
          <w:rFonts w:ascii="Arial" w:hAnsi="Arial" w:cs="Arial"/>
          <w:sz w:val="20"/>
          <w:szCs w:val="20"/>
          <w:lang w:eastAsia="en-US"/>
        </w:rPr>
        <w:t>A lógica para este projeto é parecida</w:t>
      </w:r>
      <w:r>
        <w:rPr>
          <w:rFonts w:ascii="Arial" w:hAnsi="Arial" w:cs="Arial"/>
          <w:sz w:val="20"/>
          <w:szCs w:val="20"/>
          <w:lang w:eastAsia="en-US"/>
        </w:rPr>
        <w:t>.</w:t>
      </w:r>
      <w:r w:rsidR="006A148C" w:rsidRPr="004B3832">
        <w:rPr>
          <w:rFonts w:ascii="Arial" w:hAnsi="Arial" w:cs="Arial"/>
          <w:sz w:val="20"/>
          <w:szCs w:val="20"/>
          <w:lang w:eastAsia="en-US"/>
        </w:rPr>
        <w:t xml:space="preserve"> </w:t>
      </w:r>
    </w:p>
    <w:p w:rsidR="000D6E87" w:rsidRDefault="00C36E17">
      <w:pPr>
        <w:jc w:val="both"/>
        <w:rPr>
          <w:rFonts w:ascii="Arial" w:hAnsi="Arial" w:cs="Arial"/>
          <w:i/>
          <w:color w:val="808080" w:themeColor="background1" w:themeShade="80"/>
          <w:sz w:val="20"/>
          <w:szCs w:val="20"/>
          <w:lang w:val="en-US" w:eastAsia="en-US"/>
        </w:rPr>
      </w:pPr>
      <w:r w:rsidRPr="00A23CF9">
        <w:rPr>
          <w:rFonts w:ascii="Arial" w:hAnsi="Arial" w:cs="Arial"/>
          <w:sz w:val="20"/>
          <w:szCs w:val="20"/>
          <w:lang w:eastAsia="en-US"/>
        </w:rPr>
        <w:br/>
      </w:r>
      <w:r w:rsidRPr="00C36E17">
        <w:rPr>
          <w:rFonts w:ascii="Arial" w:hAnsi="Arial" w:cs="Arial"/>
          <w:i/>
          <w:color w:val="808080" w:themeColor="background1" w:themeShade="80"/>
          <w:sz w:val="20"/>
          <w:szCs w:val="20"/>
          <w:lang w:val="en-US" w:eastAsia="en-US"/>
        </w:rPr>
        <w:t>Further details:</w:t>
      </w:r>
    </w:p>
    <w:p w:rsidR="000D6E87" w:rsidRDefault="00C36E17">
      <w:pPr>
        <w:pStyle w:val="PargrafodaLista"/>
        <w:numPr>
          <w:ilvl w:val="0"/>
          <w:numId w:val="25"/>
        </w:numPr>
        <w:jc w:val="both"/>
        <w:rPr>
          <w:rFonts w:ascii="Arial" w:hAnsi="Arial" w:cs="Arial"/>
          <w:i/>
          <w:color w:val="808080" w:themeColor="background1" w:themeShade="80"/>
          <w:sz w:val="20"/>
          <w:szCs w:val="20"/>
          <w:lang w:val="en-US" w:eastAsia="en-US"/>
        </w:rPr>
      </w:pPr>
      <w:r w:rsidRPr="00C36E17">
        <w:rPr>
          <w:rFonts w:ascii="Arial" w:hAnsi="Arial" w:cs="Arial"/>
          <w:i/>
          <w:color w:val="808080" w:themeColor="background1" w:themeShade="80"/>
          <w:sz w:val="20"/>
          <w:szCs w:val="20"/>
          <w:lang w:val="en-US" w:eastAsia="en-US"/>
        </w:rPr>
        <w:t>Using G3 PLC communication,</w:t>
      </w:r>
    </w:p>
    <w:p w:rsidR="000D6E87" w:rsidRDefault="00C36E17">
      <w:pPr>
        <w:pStyle w:val="PargrafodaLista"/>
        <w:numPr>
          <w:ilvl w:val="0"/>
          <w:numId w:val="25"/>
        </w:numPr>
        <w:jc w:val="both"/>
        <w:rPr>
          <w:rFonts w:ascii="Arial" w:hAnsi="Arial" w:cs="Arial"/>
          <w:i/>
          <w:color w:val="808080" w:themeColor="background1" w:themeShade="80"/>
          <w:sz w:val="20"/>
          <w:szCs w:val="20"/>
          <w:lang w:val="en-US" w:eastAsia="en-US"/>
        </w:rPr>
      </w:pPr>
      <w:r w:rsidRPr="00C36E17">
        <w:rPr>
          <w:rFonts w:ascii="Arial" w:hAnsi="Arial" w:cs="Arial"/>
          <w:i/>
          <w:color w:val="808080" w:themeColor="background1" w:themeShade="80"/>
          <w:sz w:val="20"/>
          <w:szCs w:val="20"/>
          <w:lang w:val="en-US" w:eastAsia="en-US"/>
        </w:rPr>
        <w:t>Siemens gauge connects to GW SGW 1050 via G3 PLC</w:t>
      </w:r>
    </w:p>
    <w:p w:rsidR="000D6E87" w:rsidRDefault="00C36E17">
      <w:pPr>
        <w:pStyle w:val="PargrafodaLista"/>
        <w:numPr>
          <w:ilvl w:val="0"/>
          <w:numId w:val="25"/>
        </w:numPr>
        <w:jc w:val="both"/>
        <w:rPr>
          <w:rFonts w:ascii="Arial" w:hAnsi="Arial" w:cs="Arial"/>
          <w:i/>
          <w:color w:val="808080" w:themeColor="background1" w:themeShade="80"/>
          <w:sz w:val="20"/>
          <w:szCs w:val="20"/>
          <w:lang w:val="en-US" w:eastAsia="en-US"/>
        </w:rPr>
      </w:pPr>
      <w:r w:rsidRPr="00C36E17">
        <w:rPr>
          <w:rFonts w:ascii="Arial" w:hAnsi="Arial" w:cs="Arial"/>
          <w:i/>
          <w:color w:val="808080" w:themeColor="background1" w:themeShade="80"/>
          <w:sz w:val="20"/>
          <w:szCs w:val="20"/>
          <w:lang w:val="en-US" w:eastAsia="en-US"/>
        </w:rPr>
        <w:t>SGW1050 connects to UDIS via GRPS, SGW is also transparent.</w:t>
      </w:r>
    </w:p>
    <w:p w:rsidR="000D6E87" w:rsidRDefault="00C36E17">
      <w:pPr>
        <w:pStyle w:val="PargrafodaLista"/>
        <w:numPr>
          <w:ilvl w:val="0"/>
          <w:numId w:val="25"/>
        </w:numPr>
        <w:jc w:val="both"/>
        <w:rPr>
          <w:rFonts w:ascii="Arial" w:hAnsi="Arial" w:cs="Arial"/>
          <w:i/>
          <w:color w:val="808080" w:themeColor="background1" w:themeShade="80"/>
          <w:sz w:val="20"/>
          <w:szCs w:val="20"/>
          <w:lang w:val="en-US" w:eastAsia="en-US"/>
        </w:rPr>
      </w:pPr>
      <w:r w:rsidRPr="00C36E17">
        <w:rPr>
          <w:rFonts w:ascii="Arial" w:hAnsi="Arial" w:cs="Arial"/>
          <w:i/>
          <w:color w:val="808080" w:themeColor="background1" w:themeShade="80"/>
          <w:sz w:val="20"/>
          <w:szCs w:val="20"/>
          <w:lang w:val="en-US" w:eastAsia="en-US"/>
        </w:rPr>
        <w:t>The logic for this project is similar.</w:t>
      </w:r>
    </w:p>
    <w:p w:rsidR="000D6E87" w:rsidRDefault="002509FF">
      <w:pPr>
        <w:pStyle w:val="Ttulo3-Siemens"/>
        <w:ind w:left="1560"/>
      </w:pPr>
      <w:r>
        <w:t>Perguntas respondidas</w:t>
      </w:r>
      <w:r w:rsidR="00A6376D">
        <w:t xml:space="preserve"> - </w:t>
      </w:r>
      <w:r w:rsidR="00C36E17" w:rsidRPr="00C36E17">
        <w:rPr>
          <w:i/>
        </w:rPr>
        <w:t>Questions Answered</w:t>
      </w:r>
    </w:p>
    <w:p w:rsidR="00A6376D" w:rsidRPr="00A6376D" w:rsidRDefault="0098333A" w:rsidP="00A6376D">
      <w:pPr>
        <w:pStyle w:val="PargrafodaLista"/>
        <w:numPr>
          <w:ilvl w:val="0"/>
          <w:numId w:val="19"/>
        </w:numPr>
        <w:jc w:val="both"/>
        <w:rPr>
          <w:rFonts w:ascii="Arial" w:hAnsi="Arial" w:cs="Arial"/>
          <w:b/>
          <w:lang w:val="en-US" w:eastAsia="en-US"/>
        </w:rPr>
      </w:pPr>
      <w:r w:rsidRPr="006A148C">
        <w:rPr>
          <w:rFonts w:ascii="Arial" w:hAnsi="Arial" w:cs="Arial"/>
          <w:b/>
          <w:sz w:val="20"/>
          <w:szCs w:val="20"/>
          <w:lang w:eastAsia="en-US"/>
        </w:rPr>
        <w:t>Porque não continua se já conseguiu autenticação?</w:t>
      </w:r>
      <w:r w:rsidR="00A6376D">
        <w:rPr>
          <w:rFonts w:ascii="Arial" w:hAnsi="Arial" w:cs="Arial"/>
          <w:b/>
          <w:sz w:val="20"/>
          <w:szCs w:val="20"/>
          <w:lang w:eastAsia="en-US"/>
        </w:rPr>
        <w:t xml:space="preserve"> </w:t>
      </w:r>
      <w:r w:rsidR="00C36E17" w:rsidRPr="00C36E17">
        <w:rPr>
          <w:rFonts w:ascii="Arial" w:hAnsi="Arial" w:cs="Arial"/>
          <w:b/>
          <w:i/>
          <w:color w:val="808080" w:themeColor="background1" w:themeShade="80"/>
          <w:sz w:val="20"/>
          <w:szCs w:val="20"/>
          <w:lang w:eastAsia="en-US"/>
        </w:rPr>
        <w:t xml:space="preserve">- </w:t>
      </w:r>
      <w:r w:rsidR="00C36E17" w:rsidRPr="00C36E17">
        <w:rPr>
          <w:rFonts w:ascii="Arial" w:hAnsi="Arial" w:cs="Arial"/>
          <w:b/>
          <w:i/>
          <w:color w:val="808080" w:themeColor="background1" w:themeShade="80"/>
          <w:lang w:eastAsia="en-US"/>
        </w:rPr>
        <w:t>Why not continue if you have already achieved authentication?</w:t>
      </w:r>
    </w:p>
    <w:p w:rsidR="006A148C" w:rsidRDefault="003C782A" w:rsidP="006A148C">
      <w:pPr>
        <w:ind w:left="360"/>
        <w:jc w:val="both"/>
        <w:rPr>
          <w:rFonts w:ascii="Arial" w:hAnsi="Arial" w:cs="Arial"/>
          <w:b/>
          <w:sz w:val="20"/>
          <w:szCs w:val="20"/>
          <w:lang w:eastAsia="en-US"/>
        </w:rPr>
      </w:pPr>
      <w:r w:rsidRPr="006A148C">
        <w:rPr>
          <w:rFonts w:ascii="Arial" w:hAnsi="Arial" w:cs="Arial"/>
          <w:b/>
          <w:sz w:val="20"/>
          <w:szCs w:val="20"/>
          <w:lang w:eastAsia="en-US"/>
        </w:rPr>
        <w:t>Considerar fazer as 3 tentativas de leitura caso a autenticação seja sucesso, para não precisar de fazer nova autenticação. Verificar inclusive se daria para fazer as outras 2 retentativas. Se não mexer no prazo (faze3)</w:t>
      </w:r>
      <w:r w:rsidR="006A148C" w:rsidRPr="006A148C">
        <w:rPr>
          <w:rFonts w:ascii="Arial" w:hAnsi="Arial" w:cs="Arial"/>
          <w:b/>
          <w:sz w:val="20"/>
          <w:szCs w:val="20"/>
          <w:lang w:eastAsia="en-US"/>
        </w:rPr>
        <w:t>.</w:t>
      </w:r>
    </w:p>
    <w:p w:rsidR="00A6376D" w:rsidRPr="00F45994" w:rsidRDefault="00C36E17" w:rsidP="00A6376D">
      <w:pPr>
        <w:ind w:left="360"/>
        <w:jc w:val="both"/>
        <w:rPr>
          <w:rFonts w:ascii="Arial" w:hAnsi="Arial" w:cs="Arial"/>
          <w:b/>
          <w:i/>
          <w:color w:val="808080" w:themeColor="background1" w:themeShade="80"/>
          <w:sz w:val="20"/>
          <w:szCs w:val="20"/>
          <w:lang w:eastAsia="en-US"/>
        </w:rPr>
      </w:pPr>
      <w:r w:rsidRPr="00A23CF9">
        <w:rPr>
          <w:rFonts w:ascii="Arial" w:hAnsi="Arial" w:cs="Arial"/>
          <w:b/>
          <w:i/>
          <w:color w:val="808080" w:themeColor="background1" w:themeShade="80"/>
          <w:sz w:val="20"/>
          <w:szCs w:val="20"/>
          <w:lang w:val="en-US" w:eastAsia="en-US"/>
        </w:rPr>
        <w:t xml:space="preserve">Consider doing the 3 read attempts if authentication is successful, so you do not need to re-authenticate. Check to see if you could do the other 2 retentatives. </w:t>
      </w:r>
      <w:r w:rsidRPr="00C36E17">
        <w:rPr>
          <w:rFonts w:ascii="Arial" w:hAnsi="Arial" w:cs="Arial"/>
          <w:b/>
          <w:i/>
          <w:color w:val="808080" w:themeColor="background1" w:themeShade="80"/>
          <w:sz w:val="20"/>
          <w:szCs w:val="20"/>
          <w:lang w:eastAsia="en-US"/>
        </w:rPr>
        <w:t>If you do not tinker with time (</w:t>
      </w:r>
      <w:r w:rsidR="00A6376D">
        <w:rPr>
          <w:rFonts w:ascii="Arial" w:hAnsi="Arial" w:cs="Arial"/>
          <w:b/>
          <w:i/>
          <w:color w:val="808080" w:themeColor="background1" w:themeShade="80"/>
          <w:sz w:val="20"/>
          <w:szCs w:val="20"/>
          <w:lang w:eastAsia="en-US"/>
        </w:rPr>
        <w:t>ph</w:t>
      </w:r>
      <w:r w:rsidRPr="00C36E17">
        <w:rPr>
          <w:rFonts w:ascii="Arial" w:hAnsi="Arial" w:cs="Arial"/>
          <w:b/>
          <w:i/>
          <w:color w:val="808080" w:themeColor="background1" w:themeShade="80"/>
          <w:sz w:val="20"/>
          <w:szCs w:val="20"/>
          <w:lang w:eastAsia="en-US"/>
        </w:rPr>
        <w:t>a</w:t>
      </w:r>
      <w:r w:rsidR="00A6376D">
        <w:rPr>
          <w:rFonts w:ascii="Arial" w:hAnsi="Arial" w:cs="Arial"/>
          <w:b/>
          <w:i/>
          <w:color w:val="808080" w:themeColor="background1" w:themeShade="80"/>
          <w:sz w:val="20"/>
          <w:szCs w:val="20"/>
          <w:lang w:eastAsia="en-US"/>
        </w:rPr>
        <w:t>s</w:t>
      </w:r>
      <w:r w:rsidRPr="00C36E17">
        <w:rPr>
          <w:rFonts w:ascii="Arial" w:hAnsi="Arial" w:cs="Arial"/>
          <w:b/>
          <w:i/>
          <w:color w:val="808080" w:themeColor="background1" w:themeShade="80"/>
          <w:sz w:val="20"/>
          <w:szCs w:val="20"/>
          <w:lang w:eastAsia="en-US"/>
        </w:rPr>
        <w:t>e3).</w:t>
      </w:r>
    </w:p>
    <w:p w:rsidR="006A148C" w:rsidRDefault="006A148C" w:rsidP="006A148C">
      <w:pPr>
        <w:ind w:left="360"/>
        <w:jc w:val="both"/>
        <w:rPr>
          <w:rFonts w:ascii="Arial" w:hAnsi="Arial" w:cs="Arial"/>
          <w:sz w:val="20"/>
          <w:szCs w:val="20"/>
          <w:lang w:eastAsia="en-US"/>
        </w:rPr>
      </w:pPr>
      <w:r>
        <w:rPr>
          <w:rFonts w:ascii="Arial" w:hAnsi="Arial" w:cs="Arial"/>
          <w:sz w:val="20"/>
          <w:szCs w:val="20"/>
          <w:lang w:eastAsia="en-US"/>
        </w:rPr>
        <w:t>A product house esclareceu que caso a autenticação seja realizada com sucesso, as retentativas de leitura serão feitas em sequência. Porém, caso nenhuma das retentativas sejam finalizadas, a tarefa toda será colocada no fim da fila.</w:t>
      </w:r>
    </w:p>
    <w:p w:rsidR="00A6376D" w:rsidRPr="00A6376D" w:rsidRDefault="00C36E17" w:rsidP="00A6376D">
      <w:pPr>
        <w:ind w:left="360"/>
        <w:jc w:val="both"/>
        <w:rPr>
          <w:rFonts w:ascii="Arial" w:hAnsi="Arial" w:cs="Arial"/>
          <w:i/>
          <w:color w:val="808080" w:themeColor="background1" w:themeShade="80"/>
          <w:sz w:val="20"/>
          <w:szCs w:val="20"/>
          <w:lang w:val="en-US" w:eastAsia="en-US"/>
        </w:rPr>
      </w:pPr>
      <w:r w:rsidRPr="00A23CF9">
        <w:rPr>
          <w:rFonts w:ascii="Arial" w:hAnsi="Arial" w:cs="Arial"/>
          <w:i/>
          <w:color w:val="808080" w:themeColor="background1" w:themeShade="80"/>
          <w:sz w:val="20"/>
          <w:szCs w:val="20"/>
          <w:lang w:val="en-US" w:eastAsia="en-US"/>
        </w:rPr>
        <w:t>The product house has clarified that if the authentication is successful, the read retries will be done in sequence. However, if none of the retries is completed, the entire task will be placed at the end of the queue.</w:t>
      </w:r>
    </w:p>
    <w:p w:rsidR="006A148C" w:rsidRPr="00EB155A" w:rsidRDefault="00F51089" w:rsidP="006A148C">
      <w:pPr>
        <w:ind w:left="360"/>
        <w:jc w:val="both"/>
        <w:rPr>
          <w:rFonts w:ascii="Arial" w:hAnsi="Arial" w:cs="Arial"/>
          <w:b/>
          <w:sz w:val="20"/>
          <w:szCs w:val="20"/>
          <w:lang w:val="en-US" w:eastAsia="en-US"/>
        </w:rPr>
      </w:pPr>
      <w:r>
        <w:rPr>
          <w:rFonts w:ascii="Arial" w:hAnsi="Arial" w:cs="Arial"/>
          <w:sz w:val="20"/>
          <w:szCs w:val="20"/>
          <w:lang w:val="en-US" w:eastAsia="en-US"/>
        </w:rPr>
        <w:t>E</w:t>
      </w:r>
      <w:r w:rsidR="006A148C" w:rsidRPr="00EB155A">
        <w:rPr>
          <w:rFonts w:ascii="Arial" w:hAnsi="Arial" w:cs="Arial"/>
          <w:sz w:val="20"/>
          <w:szCs w:val="20"/>
          <w:lang w:val="en-US" w:eastAsia="en-US"/>
        </w:rPr>
        <w:t>x.:</w:t>
      </w:r>
    </w:p>
    <w:p w:rsidR="004E6AA9" w:rsidRPr="00EB155A" w:rsidRDefault="00F51089" w:rsidP="006A148C">
      <w:pPr>
        <w:ind w:firstLine="708"/>
        <w:jc w:val="both"/>
        <w:rPr>
          <w:rFonts w:ascii="Arial" w:hAnsi="Arial" w:cs="Arial"/>
          <w:sz w:val="20"/>
          <w:szCs w:val="20"/>
          <w:lang w:val="en-US" w:eastAsia="en-US"/>
        </w:rPr>
      </w:pPr>
      <w:r w:rsidRPr="00EB155A">
        <w:rPr>
          <w:rFonts w:ascii="Arial" w:hAnsi="Arial" w:cs="Arial"/>
          <w:sz w:val="20"/>
          <w:szCs w:val="20"/>
          <w:lang w:val="en-US" w:eastAsia="en-US"/>
        </w:rPr>
        <w:t>Autentica</w:t>
      </w:r>
      <w:r>
        <w:rPr>
          <w:rFonts w:ascii="Arial" w:hAnsi="Arial" w:cs="Arial"/>
          <w:sz w:val="20"/>
          <w:szCs w:val="20"/>
          <w:lang w:val="en-US" w:eastAsia="en-US"/>
        </w:rPr>
        <w:t>tion</w:t>
      </w:r>
      <w:r w:rsidRPr="00EB155A">
        <w:rPr>
          <w:rFonts w:ascii="Arial" w:hAnsi="Arial" w:cs="Arial"/>
          <w:sz w:val="20"/>
          <w:szCs w:val="20"/>
          <w:lang w:val="en-US" w:eastAsia="en-US"/>
        </w:rPr>
        <w:t xml:space="preserve"> </w:t>
      </w:r>
      <w:r w:rsidR="004B3832" w:rsidRPr="00EB155A">
        <w:rPr>
          <w:rFonts w:ascii="Arial" w:hAnsi="Arial" w:cs="Arial"/>
          <w:sz w:val="20"/>
          <w:szCs w:val="20"/>
          <w:lang w:val="en-US" w:eastAsia="en-US"/>
        </w:rPr>
        <w:t>(A</w:t>
      </w:r>
      <w:r w:rsidR="004E6AA9" w:rsidRPr="00EB155A">
        <w:rPr>
          <w:rFonts w:ascii="Arial" w:hAnsi="Arial" w:cs="Arial"/>
          <w:sz w:val="20"/>
          <w:szCs w:val="20"/>
          <w:lang w:val="en-US" w:eastAsia="en-US"/>
        </w:rPr>
        <w:t xml:space="preserve">1 </w:t>
      </w:r>
      <w:r w:rsidR="004B3832" w:rsidRPr="00EB155A">
        <w:rPr>
          <w:rFonts w:ascii="Arial" w:hAnsi="Arial" w:cs="Arial"/>
          <w:sz w:val="20"/>
          <w:szCs w:val="20"/>
          <w:lang w:val="en-US" w:eastAsia="en-US"/>
        </w:rPr>
        <w:t>)</w:t>
      </w:r>
    </w:p>
    <w:p w:rsidR="004E6AA9" w:rsidRPr="00EB155A" w:rsidRDefault="004E6AA9" w:rsidP="004E6AA9">
      <w:pPr>
        <w:ind w:firstLine="708"/>
        <w:jc w:val="both"/>
        <w:rPr>
          <w:rFonts w:ascii="Arial" w:hAnsi="Arial" w:cs="Arial"/>
          <w:sz w:val="20"/>
          <w:szCs w:val="20"/>
          <w:lang w:val="en-US" w:eastAsia="en-US"/>
        </w:rPr>
      </w:pPr>
      <w:r w:rsidRPr="00EB155A">
        <w:rPr>
          <w:rFonts w:ascii="Arial" w:hAnsi="Arial" w:cs="Arial"/>
          <w:sz w:val="20"/>
          <w:szCs w:val="20"/>
          <w:lang w:val="en-US" w:eastAsia="en-US"/>
        </w:rPr>
        <w:t>Asuccess</w:t>
      </w:r>
    </w:p>
    <w:p w:rsidR="004E6AA9" w:rsidRPr="00EB155A" w:rsidRDefault="004E6AA9" w:rsidP="004E6AA9">
      <w:pPr>
        <w:ind w:firstLine="708"/>
        <w:jc w:val="both"/>
        <w:rPr>
          <w:rFonts w:ascii="Arial" w:hAnsi="Arial" w:cs="Arial"/>
          <w:sz w:val="20"/>
          <w:szCs w:val="20"/>
          <w:lang w:val="en-US" w:eastAsia="en-US"/>
        </w:rPr>
      </w:pPr>
      <w:r w:rsidRPr="00EB155A">
        <w:rPr>
          <w:rFonts w:ascii="Arial" w:hAnsi="Arial" w:cs="Arial"/>
          <w:sz w:val="20"/>
          <w:szCs w:val="20"/>
          <w:lang w:val="en-US" w:eastAsia="en-US"/>
        </w:rPr>
        <w:t>Collect read</w:t>
      </w:r>
    </w:p>
    <w:p w:rsidR="004E6AA9" w:rsidRPr="002509FF" w:rsidRDefault="004E6AA9" w:rsidP="004E6AA9">
      <w:pPr>
        <w:ind w:firstLine="708"/>
        <w:jc w:val="both"/>
        <w:rPr>
          <w:rFonts w:ascii="Arial" w:hAnsi="Arial" w:cs="Arial"/>
          <w:sz w:val="20"/>
          <w:szCs w:val="20"/>
          <w:lang w:val="en-US" w:eastAsia="en-US"/>
        </w:rPr>
      </w:pPr>
      <w:r w:rsidRPr="002509FF">
        <w:rPr>
          <w:rFonts w:ascii="Arial" w:hAnsi="Arial" w:cs="Arial"/>
          <w:sz w:val="20"/>
          <w:szCs w:val="20"/>
          <w:lang w:val="en-US" w:eastAsia="en-US"/>
        </w:rPr>
        <w:t>And meter does not respond... try to read again</w:t>
      </w:r>
    </w:p>
    <w:p w:rsidR="004E6AA9" w:rsidRPr="002509FF" w:rsidRDefault="004E6AA9" w:rsidP="004E6AA9">
      <w:pPr>
        <w:ind w:firstLine="708"/>
        <w:jc w:val="both"/>
        <w:rPr>
          <w:rFonts w:ascii="Arial" w:hAnsi="Arial" w:cs="Arial"/>
          <w:sz w:val="20"/>
          <w:szCs w:val="20"/>
          <w:lang w:val="en-US" w:eastAsia="en-US"/>
        </w:rPr>
      </w:pPr>
      <w:r w:rsidRPr="002509FF">
        <w:rPr>
          <w:rFonts w:ascii="Arial" w:hAnsi="Arial" w:cs="Arial"/>
          <w:sz w:val="20"/>
          <w:szCs w:val="20"/>
          <w:lang w:val="en-US" w:eastAsia="en-US"/>
        </w:rPr>
        <w:t>And meter does not respond... try to read again</w:t>
      </w:r>
    </w:p>
    <w:p w:rsidR="004E6AA9" w:rsidRPr="002509FF" w:rsidRDefault="004E6AA9" w:rsidP="004E6AA9">
      <w:pPr>
        <w:ind w:firstLine="708"/>
        <w:jc w:val="both"/>
        <w:rPr>
          <w:rFonts w:ascii="Arial" w:hAnsi="Arial" w:cs="Arial"/>
          <w:sz w:val="20"/>
          <w:szCs w:val="20"/>
          <w:lang w:val="en-US" w:eastAsia="en-US"/>
        </w:rPr>
      </w:pPr>
      <w:r w:rsidRPr="002509FF">
        <w:rPr>
          <w:rFonts w:ascii="Arial" w:hAnsi="Arial" w:cs="Arial"/>
          <w:sz w:val="20"/>
          <w:szCs w:val="20"/>
          <w:lang w:val="en-US" w:eastAsia="en-US"/>
        </w:rPr>
        <w:t>And meter does not respond... put at end of line</w:t>
      </w:r>
    </w:p>
    <w:p w:rsidR="004E6AA9" w:rsidRPr="002509FF" w:rsidRDefault="004E6AA9" w:rsidP="004E6AA9">
      <w:pPr>
        <w:ind w:firstLine="708"/>
        <w:jc w:val="both"/>
        <w:rPr>
          <w:rFonts w:ascii="Arial" w:hAnsi="Arial" w:cs="Arial"/>
          <w:sz w:val="20"/>
          <w:szCs w:val="20"/>
          <w:lang w:val="en-US" w:eastAsia="en-US"/>
        </w:rPr>
      </w:pPr>
      <w:r w:rsidRPr="002509FF">
        <w:rPr>
          <w:rFonts w:ascii="Arial" w:hAnsi="Arial" w:cs="Arial"/>
          <w:sz w:val="20"/>
          <w:szCs w:val="20"/>
          <w:lang w:val="en-US" w:eastAsia="en-US"/>
        </w:rPr>
        <w:t>A2</w:t>
      </w:r>
      <w:r w:rsidR="002509FF" w:rsidRPr="002509FF">
        <w:rPr>
          <w:rFonts w:ascii="Arial" w:hAnsi="Arial" w:cs="Arial"/>
          <w:sz w:val="20"/>
          <w:szCs w:val="20"/>
          <w:lang w:val="en-US" w:eastAsia="en-US"/>
        </w:rPr>
        <w:t xml:space="preserve"> (at end of line)</w:t>
      </w:r>
      <w:r w:rsidRPr="002509FF">
        <w:rPr>
          <w:rFonts w:ascii="Arial" w:hAnsi="Arial" w:cs="Arial"/>
          <w:sz w:val="20"/>
          <w:szCs w:val="20"/>
          <w:lang w:val="en-US" w:eastAsia="en-US"/>
        </w:rPr>
        <w:t xml:space="preserve"> </w:t>
      </w:r>
    </w:p>
    <w:p w:rsidR="004E6AA9" w:rsidRPr="002509FF" w:rsidRDefault="004E6AA9" w:rsidP="004E6AA9">
      <w:pPr>
        <w:ind w:firstLine="708"/>
        <w:jc w:val="both"/>
        <w:rPr>
          <w:rFonts w:ascii="Arial" w:hAnsi="Arial" w:cs="Arial"/>
          <w:sz w:val="20"/>
          <w:szCs w:val="20"/>
          <w:lang w:val="en-US" w:eastAsia="en-US"/>
        </w:rPr>
      </w:pPr>
      <w:r w:rsidRPr="002509FF">
        <w:rPr>
          <w:rFonts w:ascii="Arial" w:hAnsi="Arial" w:cs="Arial"/>
          <w:sz w:val="20"/>
          <w:szCs w:val="20"/>
          <w:lang w:val="en-US" w:eastAsia="en-US"/>
        </w:rPr>
        <w:lastRenderedPageBreak/>
        <w:t>Collect read</w:t>
      </w:r>
    </w:p>
    <w:p w:rsidR="00F51089" w:rsidRPr="00F51089" w:rsidRDefault="0098333A" w:rsidP="00F51089">
      <w:pPr>
        <w:pStyle w:val="PargrafodaLista"/>
        <w:numPr>
          <w:ilvl w:val="0"/>
          <w:numId w:val="19"/>
        </w:numPr>
        <w:jc w:val="both"/>
        <w:rPr>
          <w:rFonts w:ascii="Arial" w:hAnsi="Arial" w:cs="Arial"/>
          <w:b/>
          <w:i/>
          <w:color w:val="808080" w:themeColor="background1" w:themeShade="80"/>
          <w:sz w:val="20"/>
          <w:lang w:val="en-US" w:eastAsia="en-US"/>
        </w:rPr>
      </w:pPr>
      <w:r w:rsidRPr="006A148C">
        <w:rPr>
          <w:rFonts w:ascii="Arial" w:hAnsi="Arial" w:cs="Arial"/>
          <w:b/>
          <w:sz w:val="20"/>
          <w:szCs w:val="20"/>
          <w:lang w:eastAsia="en-US"/>
        </w:rPr>
        <w:t>Se a comunicação cair no meio de uma requisição (Ex.: memória de massa), continua o restante da memória de massa.</w:t>
      </w:r>
      <w:r w:rsidR="00F51089">
        <w:rPr>
          <w:rFonts w:ascii="Arial" w:hAnsi="Arial" w:cs="Arial"/>
          <w:b/>
          <w:sz w:val="20"/>
          <w:szCs w:val="20"/>
          <w:lang w:eastAsia="en-US"/>
        </w:rPr>
        <w:t xml:space="preserve"> </w:t>
      </w:r>
      <w:r w:rsidR="00C36E17" w:rsidRPr="00A23CF9">
        <w:rPr>
          <w:rFonts w:ascii="Arial" w:hAnsi="Arial" w:cs="Arial"/>
          <w:b/>
          <w:i/>
          <w:color w:val="808080" w:themeColor="background1" w:themeShade="80"/>
          <w:sz w:val="20"/>
          <w:lang w:val="en-US" w:eastAsia="en-US"/>
        </w:rPr>
        <w:t>If the communication falls in the middle of a request (eg mass memory), the rest of the mass memory continues.</w:t>
      </w:r>
    </w:p>
    <w:p w:rsidR="000D6E87" w:rsidRDefault="000D6E87">
      <w:pPr>
        <w:pStyle w:val="PargrafodaLista"/>
        <w:jc w:val="both"/>
        <w:rPr>
          <w:rFonts w:ascii="Arial" w:hAnsi="Arial" w:cs="Arial"/>
          <w:b/>
          <w:sz w:val="20"/>
          <w:szCs w:val="20"/>
          <w:lang w:val="en-US" w:eastAsia="en-US"/>
        </w:rPr>
      </w:pPr>
    </w:p>
    <w:p w:rsidR="00B80114" w:rsidRDefault="002509FF" w:rsidP="00B80114">
      <w:pPr>
        <w:pStyle w:val="PargrafodaLista"/>
        <w:ind w:left="1416"/>
        <w:jc w:val="both"/>
        <w:rPr>
          <w:rFonts w:ascii="Arial" w:hAnsi="Arial" w:cs="Arial"/>
          <w:sz w:val="20"/>
          <w:szCs w:val="20"/>
          <w:lang w:eastAsia="en-US"/>
        </w:rPr>
      </w:pPr>
      <w:r w:rsidRPr="002509FF">
        <w:rPr>
          <w:rFonts w:ascii="Arial" w:hAnsi="Arial" w:cs="Arial"/>
          <w:sz w:val="20"/>
          <w:szCs w:val="20"/>
          <w:lang w:eastAsia="en-US"/>
        </w:rPr>
        <w:t>Foi esclarecido que os dados são armazenados no banco imediatamente após o recebimento do medidor. Assim, mesmo se a tarefa for colocada no fim da fila, serão requisitados apenas os dados de memória de massa que faltarem.</w:t>
      </w:r>
    </w:p>
    <w:p w:rsidR="00F51089" w:rsidRPr="008C6F8D" w:rsidRDefault="00D04FA3" w:rsidP="00F51089">
      <w:pPr>
        <w:pStyle w:val="PargrafodaLista"/>
        <w:ind w:left="1416"/>
        <w:jc w:val="both"/>
        <w:rPr>
          <w:rFonts w:ascii="Arial" w:hAnsi="Arial" w:cs="Arial"/>
          <w:i/>
          <w:color w:val="808080" w:themeColor="background1" w:themeShade="80"/>
          <w:sz w:val="20"/>
          <w:szCs w:val="20"/>
          <w:lang w:val="en-US" w:eastAsia="en-US"/>
          <w:rPrChange w:id="68" w:author="z00353ud" w:date="2018-02-07T16:36:00Z">
            <w:rPr>
              <w:rFonts w:ascii="Arial" w:hAnsi="Arial" w:cs="Arial"/>
              <w:i/>
              <w:color w:val="808080" w:themeColor="background1" w:themeShade="80"/>
              <w:sz w:val="20"/>
              <w:szCs w:val="20"/>
              <w:lang w:eastAsia="en-US"/>
            </w:rPr>
          </w:rPrChange>
        </w:rPr>
      </w:pPr>
      <w:r w:rsidRPr="00D04FA3">
        <w:rPr>
          <w:rFonts w:ascii="Arial" w:hAnsi="Arial" w:cs="Arial"/>
          <w:i/>
          <w:color w:val="808080" w:themeColor="background1" w:themeShade="80"/>
          <w:sz w:val="20"/>
          <w:szCs w:val="20"/>
          <w:lang w:val="en-US" w:eastAsia="en-US"/>
          <w:rPrChange w:id="69" w:author="z00353ud" w:date="2018-02-07T16:36:00Z">
            <w:rPr>
              <w:rFonts w:ascii="Arial" w:hAnsi="Arial" w:cs="Arial"/>
              <w:i/>
              <w:color w:val="808080" w:themeColor="background1" w:themeShade="80"/>
              <w:sz w:val="20"/>
              <w:szCs w:val="20"/>
              <w:lang w:eastAsia="en-US"/>
            </w:rPr>
          </w:rPrChange>
        </w:rPr>
        <w:t>It has been clarified that the data is stored in the bank immediately upon receipt of the meter. Thus, even if the task is placed at the end of the queue, only the missing mass memory data will be required.</w:t>
      </w:r>
    </w:p>
    <w:p w:rsidR="000D6E87" w:rsidRPr="008C6F8D" w:rsidRDefault="000D6E87">
      <w:pPr>
        <w:jc w:val="both"/>
        <w:rPr>
          <w:rFonts w:ascii="Arial" w:hAnsi="Arial" w:cs="Arial"/>
          <w:sz w:val="20"/>
          <w:szCs w:val="20"/>
          <w:lang w:val="en-US" w:eastAsia="en-US"/>
          <w:rPrChange w:id="70" w:author="z00353ud" w:date="2018-02-07T16:36:00Z">
            <w:rPr>
              <w:rFonts w:ascii="Arial" w:hAnsi="Arial" w:cs="Arial"/>
              <w:sz w:val="20"/>
              <w:szCs w:val="20"/>
              <w:lang w:eastAsia="en-US"/>
            </w:rPr>
          </w:rPrChange>
        </w:rPr>
      </w:pPr>
    </w:p>
    <w:p w:rsidR="00F51089" w:rsidRPr="00F51089" w:rsidRDefault="006A148C" w:rsidP="00F51089">
      <w:pPr>
        <w:pStyle w:val="PargrafodaLista"/>
        <w:numPr>
          <w:ilvl w:val="0"/>
          <w:numId w:val="19"/>
        </w:numPr>
        <w:jc w:val="both"/>
        <w:rPr>
          <w:rFonts w:ascii="Arial" w:hAnsi="Arial" w:cs="Arial"/>
          <w:b/>
          <w:i/>
          <w:color w:val="808080" w:themeColor="background1" w:themeShade="80"/>
          <w:sz w:val="20"/>
          <w:lang w:eastAsia="en-US"/>
        </w:rPr>
      </w:pPr>
      <w:r>
        <w:rPr>
          <w:rFonts w:ascii="Arial" w:hAnsi="Arial" w:cs="Arial"/>
          <w:b/>
          <w:sz w:val="20"/>
          <w:szCs w:val="20"/>
          <w:lang w:eastAsia="en-US"/>
        </w:rPr>
        <w:t>Na segunda tentativa, todos os medidores são lidos novamente?</w:t>
      </w:r>
      <w:r w:rsidR="00F51089">
        <w:rPr>
          <w:rFonts w:ascii="Arial" w:hAnsi="Arial" w:cs="Arial"/>
          <w:b/>
          <w:sz w:val="20"/>
          <w:szCs w:val="20"/>
          <w:lang w:eastAsia="en-US"/>
        </w:rPr>
        <w:t xml:space="preserve"> - </w:t>
      </w:r>
      <w:r w:rsidR="00C36E17" w:rsidRPr="00C36E17">
        <w:rPr>
          <w:rFonts w:ascii="Arial" w:hAnsi="Arial" w:cs="Arial"/>
          <w:b/>
          <w:i/>
          <w:color w:val="808080" w:themeColor="background1" w:themeShade="80"/>
          <w:sz w:val="20"/>
          <w:lang w:eastAsia="en-US"/>
        </w:rPr>
        <w:t>On the second attempt, are all meters read again?</w:t>
      </w:r>
    </w:p>
    <w:p w:rsidR="00F51089" w:rsidRDefault="006A148C" w:rsidP="006A148C">
      <w:pPr>
        <w:ind w:firstLine="708"/>
        <w:jc w:val="both"/>
        <w:rPr>
          <w:rFonts w:ascii="Arial" w:hAnsi="Arial" w:cs="Arial"/>
          <w:sz w:val="20"/>
          <w:szCs w:val="20"/>
          <w:lang w:eastAsia="en-US"/>
        </w:rPr>
      </w:pPr>
      <w:r>
        <w:rPr>
          <w:rFonts w:ascii="Arial" w:hAnsi="Arial" w:cs="Arial"/>
          <w:sz w:val="20"/>
          <w:szCs w:val="20"/>
          <w:lang w:eastAsia="en-US"/>
        </w:rPr>
        <w:t xml:space="preserve">Não, nesta solução apenas os medidores que não tiveram suas tarefas concluídas serão executadas novamente. Os medidores lidos serão recolocados na lista apenas em um próximo agendamento ou pedido sob demanda. </w:t>
      </w:r>
    </w:p>
    <w:p w:rsidR="00F51089" w:rsidRPr="00F51089" w:rsidRDefault="00C36E17" w:rsidP="00F51089">
      <w:pPr>
        <w:ind w:firstLine="708"/>
        <w:jc w:val="both"/>
        <w:rPr>
          <w:rFonts w:ascii="Arial" w:hAnsi="Arial" w:cs="Arial"/>
          <w:i/>
          <w:color w:val="808080" w:themeColor="background1" w:themeShade="80"/>
          <w:sz w:val="20"/>
          <w:szCs w:val="20"/>
          <w:lang w:val="en-US" w:eastAsia="en-US"/>
        </w:rPr>
      </w:pPr>
      <w:r w:rsidRPr="00A23CF9">
        <w:rPr>
          <w:rFonts w:ascii="Arial" w:hAnsi="Arial" w:cs="Arial"/>
          <w:i/>
          <w:color w:val="808080" w:themeColor="background1" w:themeShade="80"/>
          <w:sz w:val="20"/>
          <w:szCs w:val="20"/>
          <w:lang w:val="en-US" w:eastAsia="en-US"/>
        </w:rPr>
        <w:t>No, in this solution only the meters that have not had their tasks completed will run again. Read meters will be returned to the list only on an upcoming schedule or on-demand order</w:t>
      </w:r>
    </w:p>
    <w:p w:rsidR="006A148C" w:rsidRPr="00A23CF9" w:rsidRDefault="006A148C" w:rsidP="006A148C">
      <w:pPr>
        <w:ind w:firstLine="708"/>
        <w:jc w:val="both"/>
        <w:rPr>
          <w:rFonts w:ascii="Arial" w:hAnsi="Arial" w:cs="Arial"/>
          <w:sz w:val="20"/>
          <w:szCs w:val="20"/>
          <w:lang w:val="en-US" w:eastAsia="en-US"/>
        </w:rPr>
      </w:pPr>
      <w:r w:rsidRPr="00A23CF9">
        <w:rPr>
          <w:rFonts w:ascii="Arial" w:hAnsi="Arial" w:cs="Arial"/>
          <w:sz w:val="20"/>
          <w:szCs w:val="20"/>
          <w:lang w:val="en-US" w:eastAsia="en-US"/>
        </w:rPr>
        <w:t>Ex.:</w:t>
      </w:r>
    </w:p>
    <w:p w:rsidR="0098333A" w:rsidRPr="00A23CF9" w:rsidRDefault="0098333A" w:rsidP="006A148C">
      <w:pPr>
        <w:ind w:left="708"/>
        <w:jc w:val="both"/>
        <w:rPr>
          <w:rFonts w:ascii="Arial" w:hAnsi="Arial" w:cs="Arial"/>
          <w:sz w:val="20"/>
          <w:szCs w:val="20"/>
          <w:lang w:val="en-US" w:eastAsia="en-US"/>
        </w:rPr>
      </w:pPr>
      <w:r w:rsidRPr="00A23CF9">
        <w:rPr>
          <w:rFonts w:ascii="Arial" w:hAnsi="Arial" w:cs="Arial"/>
          <w:sz w:val="20"/>
          <w:szCs w:val="20"/>
          <w:lang w:val="en-US" w:eastAsia="en-US"/>
        </w:rPr>
        <w:t>Agendamento1:</w:t>
      </w:r>
    </w:p>
    <w:p w:rsidR="0098333A" w:rsidRPr="00F51089" w:rsidRDefault="00C36E17" w:rsidP="006A148C">
      <w:pPr>
        <w:ind w:left="1416"/>
        <w:jc w:val="both"/>
        <w:rPr>
          <w:rFonts w:ascii="Arial" w:hAnsi="Arial" w:cs="Arial"/>
          <w:sz w:val="20"/>
          <w:szCs w:val="20"/>
          <w:lang w:val="en-US" w:eastAsia="en-US"/>
        </w:rPr>
      </w:pPr>
      <w:r w:rsidRPr="00C36E17">
        <w:rPr>
          <w:rFonts w:ascii="Arial" w:hAnsi="Arial" w:cs="Arial"/>
          <w:sz w:val="20"/>
          <w:szCs w:val="20"/>
          <w:lang w:val="en-US" w:eastAsia="en-US"/>
        </w:rPr>
        <w:t>Tentativa 1: 123</w:t>
      </w:r>
      <w:r w:rsidRPr="00C36E17">
        <w:rPr>
          <w:rFonts w:ascii="Arial" w:hAnsi="Arial" w:cs="Arial"/>
          <w:b/>
          <w:sz w:val="20"/>
          <w:szCs w:val="20"/>
          <w:lang w:val="en-US" w:eastAsia="en-US"/>
        </w:rPr>
        <w:t>4</w:t>
      </w:r>
      <w:r w:rsidRPr="00C36E17">
        <w:rPr>
          <w:rFonts w:ascii="Arial" w:hAnsi="Arial" w:cs="Arial"/>
          <w:sz w:val="20"/>
          <w:szCs w:val="20"/>
          <w:lang w:val="en-US" w:eastAsia="en-US"/>
        </w:rPr>
        <w:t xml:space="preserve">-5678 (somente o 4 não leu, então vai para o fim da fila - </w:t>
      </w:r>
      <w:r w:rsidRPr="00C36E17">
        <w:rPr>
          <w:rFonts w:ascii="Arial" w:hAnsi="Arial" w:cs="Arial"/>
          <w:i/>
          <w:color w:val="808080" w:themeColor="background1" w:themeShade="80"/>
          <w:sz w:val="20"/>
          <w:szCs w:val="20"/>
          <w:lang w:val="en-US" w:eastAsia="en-US"/>
        </w:rPr>
        <w:t>only 4 did not read so it goes to the end of the line</w:t>
      </w:r>
      <w:r w:rsidRPr="00C36E17">
        <w:rPr>
          <w:rFonts w:ascii="Arial" w:hAnsi="Arial" w:cs="Arial"/>
          <w:sz w:val="20"/>
          <w:szCs w:val="20"/>
          <w:lang w:val="en-US" w:eastAsia="en-US"/>
        </w:rPr>
        <w:t>)</w:t>
      </w:r>
    </w:p>
    <w:p w:rsidR="0098333A" w:rsidRDefault="0098333A" w:rsidP="006A148C">
      <w:pPr>
        <w:ind w:left="1416"/>
        <w:jc w:val="both"/>
        <w:rPr>
          <w:rFonts w:ascii="Arial" w:hAnsi="Arial" w:cs="Arial"/>
          <w:sz w:val="20"/>
          <w:szCs w:val="20"/>
          <w:lang w:eastAsia="en-US"/>
        </w:rPr>
      </w:pPr>
      <w:r>
        <w:rPr>
          <w:rFonts w:ascii="Arial" w:hAnsi="Arial" w:cs="Arial"/>
          <w:sz w:val="20"/>
          <w:szCs w:val="20"/>
          <w:lang w:eastAsia="en-US"/>
        </w:rPr>
        <w:t xml:space="preserve">Tentativa </w:t>
      </w:r>
      <w:r w:rsidR="006A148C">
        <w:rPr>
          <w:rFonts w:ascii="Arial" w:hAnsi="Arial" w:cs="Arial"/>
          <w:sz w:val="20"/>
          <w:szCs w:val="20"/>
          <w:lang w:eastAsia="en-US"/>
        </w:rPr>
        <w:t>2</w:t>
      </w:r>
      <w:r>
        <w:rPr>
          <w:rFonts w:ascii="Arial" w:hAnsi="Arial" w:cs="Arial"/>
          <w:sz w:val="20"/>
          <w:szCs w:val="20"/>
          <w:lang w:eastAsia="en-US"/>
        </w:rPr>
        <w:t xml:space="preserve">: </w:t>
      </w:r>
      <w:r w:rsidRPr="006A148C">
        <w:rPr>
          <w:rFonts w:ascii="Arial" w:hAnsi="Arial" w:cs="Arial"/>
          <w:b/>
          <w:sz w:val="20"/>
          <w:szCs w:val="20"/>
          <w:lang w:eastAsia="en-US"/>
        </w:rPr>
        <w:t>4</w:t>
      </w:r>
    </w:p>
    <w:p w:rsidR="0098333A" w:rsidRDefault="0098333A" w:rsidP="006A148C">
      <w:pPr>
        <w:ind w:left="708"/>
        <w:jc w:val="both"/>
        <w:rPr>
          <w:rFonts w:ascii="Arial" w:hAnsi="Arial" w:cs="Arial"/>
          <w:sz w:val="20"/>
          <w:szCs w:val="20"/>
          <w:lang w:eastAsia="en-US"/>
        </w:rPr>
      </w:pPr>
      <w:r>
        <w:rPr>
          <w:rFonts w:ascii="Arial" w:hAnsi="Arial" w:cs="Arial"/>
          <w:sz w:val="20"/>
          <w:szCs w:val="20"/>
          <w:lang w:eastAsia="en-US"/>
        </w:rPr>
        <w:t>Agendamento2:</w:t>
      </w:r>
    </w:p>
    <w:p w:rsidR="0098333A" w:rsidRDefault="0098333A" w:rsidP="006A148C">
      <w:pPr>
        <w:ind w:left="1416"/>
        <w:jc w:val="both"/>
        <w:rPr>
          <w:rFonts w:ascii="Arial" w:hAnsi="Arial" w:cs="Arial"/>
          <w:sz w:val="20"/>
          <w:szCs w:val="20"/>
          <w:lang w:eastAsia="en-US"/>
        </w:rPr>
      </w:pPr>
      <w:r>
        <w:rPr>
          <w:rFonts w:ascii="Arial" w:hAnsi="Arial" w:cs="Arial"/>
          <w:sz w:val="20"/>
          <w:szCs w:val="20"/>
          <w:lang w:eastAsia="en-US"/>
        </w:rPr>
        <w:t>Tentativa 1: 1234</w:t>
      </w:r>
      <w:r w:rsidR="006A148C">
        <w:rPr>
          <w:rFonts w:ascii="Arial" w:hAnsi="Arial" w:cs="Arial"/>
          <w:sz w:val="20"/>
          <w:szCs w:val="20"/>
          <w:lang w:eastAsia="en-US"/>
        </w:rPr>
        <w:t>-</w:t>
      </w:r>
      <w:r>
        <w:rPr>
          <w:rFonts w:ascii="Arial" w:hAnsi="Arial" w:cs="Arial"/>
          <w:sz w:val="20"/>
          <w:szCs w:val="20"/>
          <w:lang w:eastAsia="en-US"/>
        </w:rPr>
        <w:t>5678</w:t>
      </w:r>
      <w:r w:rsidR="006A148C">
        <w:rPr>
          <w:rFonts w:ascii="Arial" w:hAnsi="Arial" w:cs="Arial"/>
          <w:sz w:val="20"/>
          <w:szCs w:val="20"/>
          <w:lang w:eastAsia="en-US"/>
        </w:rPr>
        <w:t xml:space="preserve"> </w:t>
      </w:r>
    </w:p>
    <w:p w:rsidR="00C34D25" w:rsidRDefault="00C34D25" w:rsidP="0098333A">
      <w:pPr>
        <w:jc w:val="both"/>
        <w:rPr>
          <w:rFonts w:ascii="Arial" w:hAnsi="Arial" w:cs="Arial"/>
          <w:sz w:val="20"/>
          <w:szCs w:val="20"/>
          <w:lang w:eastAsia="en-US"/>
        </w:rPr>
      </w:pPr>
    </w:p>
    <w:p w:rsidR="00F677E3" w:rsidRPr="003E7189" w:rsidRDefault="00F677E3" w:rsidP="00DF5AF5">
      <w:pPr>
        <w:jc w:val="both"/>
        <w:rPr>
          <w:rFonts w:ascii="Arial" w:hAnsi="Arial" w:cs="Arial"/>
          <w:sz w:val="20"/>
          <w:szCs w:val="20"/>
          <w:lang w:eastAsia="en-US"/>
        </w:rPr>
      </w:pPr>
    </w:p>
    <w:p w:rsidR="00A372CA" w:rsidRPr="003E7189" w:rsidRDefault="00A372CA">
      <w:r w:rsidRPr="003E7189">
        <w:br w:type="page"/>
      </w:r>
    </w:p>
    <w:p w:rsidR="000D6E87" w:rsidRDefault="00F63ED8">
      <w:pPr>
        <w:pStyle w:val="Ttulo2"/>
        <w:rPr>
          <w:lang w:val="en-US"/>
        </w:rPr>
      </w:pPr>
      <w:bookmarkStart w:id="71" w:name="_Toc505816292"/>
      <w:r>
        <w:lastRenderedPageBreak/>
        <w:t>CGR</w:t>
      </w:r>
      <w:r w:rsidR="00F677E3">
        <w:t xml:space="preserve"> </w:t>
      </w:r>
      <w:r w:rsidR="00CC3F2D">
        <w:t>Slots ou</w:t>
      </w:r>
      <w:r w:rsidR="00F677E3">
        <w:t xml:space="preserve"> balanceamento da carga de comunicação</w:t>
      </w:r>
      <w:r w:rsidR="00F51089">
        <w:t xml:space="preserve"> -</w:t>
      </w:r>
      <w:r w:rsidR="00C36E17" w:rsidRPr="00C36E17">
        <w:rPr>
          <w:i/>
          <w:color w:val="808080" w:themeColor="background1" w:themeShade="80"/>
          <w:sz w:val="20"/>
        </w:rPr>
        <w:t xml:space="preserve"> CGR SLOTS OR BALANCING OF THE COMMUNICATION LOAD</w:t>
      </w:r>
      <w:bookmarkEnd w:id="71"/>
    </w:p>
    <w:p w:rsidR="00F63ED8" w:rsidRDefault="00F63ED8" w:rsidP="00DF5AF5">
      <w:pPr>
        <w:jc w:val="both"/>
        <w:rPr>
          <w:rFonts w:ascii="Arial" w:hAnsi="Arial" w:cs="Arial"/>
          <w:sz w:val="20"/>
          <w:szCs w:val="20"/>
        </w:rPr>
      </w:pPr>
      <w:r w:rsidRPr="00F63ED8">
        <w:rPr>
          <w:rFonts w:ascii="Arial" w:hAnsi="Arial" w:cs="Arial"/>
          <w:sz w:val="20"/>
          <w:szCs w:val="20"/>
        </w:rPr>
        <w:t>A implementação envolve duas operações:</w:t>
      </w:r>
    </w:p>
    <w:p w:rsidR="00F63ED8" w:rsidRDefault="00F63ED8" w:rsidP="00DF5AF5">
      <w:pPr>
        <w:pStyle w:val="PargrafodaLista"/>
        <w:numPr>
          <w:ilvl w:val="0"/>
          <w:numId w:val="16"/>
        </w:numPr>
        <w:jc w:val="both"/>
        <w:rPr>
          <w:rFonts w:ascii="Arial" w:hAnsi="Arial" w:cs="Arial"/>
          <w:sz w:val="20"/>
          <w:szCs w:val="20"/>
        </w:rPr>
      </w:pPr>
      <w:r>
        <w:rPr>
          <w:rFonts w:ascii="Arial" w:hAnsi="Arial" w:cs="Arial"/>
          <w:sz w:val="20"/>
          <w:szCs w:val="20"/>
        </w:rPr>
        <w:t>Identificação do CGR associado ao medidor</w:t>
      </w:r>
    </w:p>
    <w:p w:rsidR="00D4122C" w:rsidRDefault="00D4122C" w:rsidP="00CD5F7A">
      <w:pPr>
        <w:ind w:left="708"/>
        <w:jc w:val="both"/>
        <w:rPr>
          <w:rFonts w:ascii="Arial" w:hAnsi="Arial" w:cs="Arial"/>
          <w:sz w:val="20"/>
          <w:szCs w:val="20"/>
        </w:rPr>
      </w:pPr>
      <w:r>
        <w:rPr>
          <w:rFonts w:ascii="Arial" w:hAnsi="Arial" w:cs="Arial"/>
          <w:sz w:val="20"/>
          <w:szCs w:val="20"/>
        </w:rPr>
        <w:t xml:space="preserve">Será criada uma parametrização no UDIS que irá </w:t>
      </w:r>
      <w:r w:rsidR="0098333A">
        <w:rPr>
          <w:rFonts w:ascii="Arial" w:hAnsi="Arial" w:cs="Arial"/>
          <w:sz w:val="20"/>
          <w:szCs w:val="20"/>
        </w:rPr>
        <w:t>permitir associar um prefixo de</w:t>
      </w:r>
      <w:r>
        <w:rPr>
          <w:rFonts w:ascii="Arial" w:hAnsi="Arial" w:cs="Arial"/>
          <w:sz w:val="20"/>
          <w:szCs w:val="20"/>
        </w:rPr>
        <w:t xml:space="preserve"> IPs a cada um dos CGRs. </w:t>
      </w:r>
      <w:r w:rsidR="004B3832">
        <w:rPr>
          <w:rFonts w:ascii="Arial" w:hAnsi="Arial" w:cs="Arial"/>
          <w:sz w:val="20"/>
          <w:szCs w:val="20"/>
        </w:rPr>
        <w:t xml:space="preserve">O tratamento de IPs será realizado em formato String, e não subrede. No exemplo, as informações sublinhadas seriam configuráveis: </w:t>
      </w:r>
    </w:p>
    <w:p w:rsidR="004B3832" w:rsidRDefault="004B3832" w:rsidP="00CD5F7A">
      <w:pPr>
        <w:ind w:left="348" w:firstLine="360"/>
        <w:jc w:val="both"/>
        <w:rPr>
          <w:rFonts w:ascii="Arial" w:hAnsi="Arial" w:cs="Arial"/>
          <w:sz w:val="20"/>
          <w:szCs w:val="20"/>
        </w:rPr>
      </w:pPr>
      <w:r w:rsidRPr="004B3832">
        <w:rPr>
          <w:rFonts w:ascii="Arial" w:hAnsi="Arial" w:cs="Arial"/>
          <w:sz w:val="20"/>
          <w:szCs w:val="20"/>
        </w:rPr>
        <w:t>CGR</w:t>
      </w:r>
      <w:r w:rsidRPr="0098333A">
        <w:rPr>
          <w:rFonts w:ascii="Arial" w:hAnsi="Arial" w:cs="Arial"/>
          <w:sz w:val="20"/>
          <w:szCs w:val="20"/>
          <w:u w:val="single"/>
        </w:rPr>
        <w:t>35</w:t>
      </w:r>
      <w:r>
        <w:rPr>
          <w:rFonts w:ascii="Arial" w:hAnsi="Arial" w:cs="Arial"/>
          <w:sz w:val="20"/>
          <w:szCs w:val="20"/>
        </w:rPr>
        <w:t xml:space="preserve"> IP: </w:t>
      </w:r>
      <w:r w:rsidRPr="0098333A">
        <w:rPr>
          <w:rFonts w:ascii="Arial" w:hAnsi="Arial" w:cs="Arial"/>
          <w:sz w:val="20"/>
          <w:szCs w:val="20"/>
          <w:u w:val="single"/>
        </w:rPr>
        <w:t>fd00:0</w:t>
      </w:r>
      <w:r>
        <w:rPr>
          <w:rFonts w:ascii="Arial" w:hAnsi="Arial" w:cs="Arial"/>
          <w:sz w:val="20"/>
          <w:szCs w:val="20"/>
          <w:u w:val="single"/>
        </w:rPr>
        <w:t>:</w:t>
      </w:r>
      <w:r w:rsidRPr="0098333A">
        <w:rPr>
          <w:rFonts w:ascii="Arial" w:hAnsi="Arial" w:cs="Arial"/>
          <w:sz w:val="20"/>
          <w:szCs w:val="20"/>
          <w:u w:val="single"/>
        </w:rPr>
        <w:t>0:35</w:t>
      </w:r>
      <w:r>
        <w:rPr>
          <w:rFonts w:ascii="Arial" w:hAnsi="Arial" w:cs="Arial"/>
          <w:sz w:val="20"/>
          <w:szCs w:val="20"/>
        </w:rPr>
        <w:t xml:space="preserve"> [/24] </w:t>
      </w:r>
    </w:p>
    <w:p w:rsidR="00D4122C" w:rsidRDefault="00F63ED8" w:rsidP="00DF5AF5">
      <w:pPr>
        <w:pStyle w:val="PargrafodaLista"/>
        <w:numPr>
          <w:ilvl w:val="0"/>
          <w:numId w:val="16"/>
        </w:numPr>
        <w:jc w:val="both"/>
        <w:rPr>
          <w:rFonts w:ascii="Arial" w:hAnsi="Arial" w:cs="Arial"/>
          <w:sz w:val="20"/>
          <w:szCs w:val="20"/>
        </w:rPr>
      </w:pPr>
      <w:r w:rsidRPr="00D4122C">
        <w:rPr>
          <w:rFonts w:ascii="Arial" w:hAnsi="Arial" w:cs="Arial"/>
          <w:sz w:val="20"/>
          <w:szCs w:val="20"/>
        </w:rPr>
        <w:t xml:space="preserve">Limitação de </w:t>
      </w:r>
      <w:r w:rsidRPr="00D22FE6">
        <w:rPr>
          <w:rFonts w:ascii="Arial" w:hAnsi="Arial" w:cs="Arial"/>
          <w:sz w:val="20"/>
          <w:szCs w:val="20"/>
          <w:u w:val="single"/>
        </w:rPr>
        <w:t>conexões</w:t>
      </w:r>
      <w:r w:rsidR="00CD5F7A">
        <w:rPr>
          <w:rFonts w:ascii="Arial" w:hAnsi="Arial" w:cs="Arial"/>
          <w:sz w:val="20"/>
          <w:szCs w:val="20"/>
          <w:u w:val="single"/>
        </w:rPr>
        <w:t xml:space="preserve"> paralelas</w:t>
      </w:r>
      <w:r w:rsidRPr="00D4122C">
        <w:rPr>
          <w:rFonts w:ascii="Arial" w:hAnsi="Arial" w:cs="Arial"/>
          <w:sz w:val="20"/>
          <w:szCs w:val="20"/>
        </w:rPr>
        <w:t xml:space="preserve"> a um mesmo CGR.</w:t>
      </w:r>
    </w:p>
    <w:p w:rsidR="0098333A" w:rsidRDefault="0098333A" w:rsidP="0098333A">
      <w:pPr>
        <w:pStyle w:val="PargrafodaLista"/>
        <w:jc w:val="both"/>
        <w:rPr>
          <w:rFonts w:ascii="Arial" w:hAnsi="Arial" w:cs="Arial"/>
          <w:sz w:val="20"/>
          <w:szCs w:val="20"/>
        </w:rPr>
      </w:pPr>
      <w:r>
        <w:rPr>
          <w:rFonts w:ascii="Arial" w:hAnsi="Arial" w:cs="Arial"/>
          <w:sz w:val="20"/>
          <w:szCs w:val="20"/>
        </w:rPr>
        <w:t xml:space="preserve">Limit per CGR: </w:t>
      </w:r>
      <w:r w:rsidRPr="0098333A">
        <w:rPr>
          <w:rFonts w:ascii="Arial" w:hAnsi="Arial" w:cs="Arial"/>
          <w:sz w:val="20"/>
          <w:szCs w:val="20"/>
          <w:u w:val="single"/>
        </w:rPr>
        <w:t>4</w:t>
      </w:r>
      <w:r w:rsidR="00CD5F7A" w:rsidRPr="00CD5F7A">
        <w:rPr>
          <w:rFonts w:ascii="Arial" w:hAnsi="Arial" w:cs="Arial"/>
          <w:sz w:val="20"/>
          <w:szCs w:val="20"/>
        </w:rPr>
        <w:t xml:space="preserve"> (parametrizável)</w:t>
      </w:r>
    </w:p>
    <w:p w:rsidR="00FD6FF9" w:rsidRDefault="00FD6FF9" w:rsidP="0098333A">
      <w:pPr>
        <w:pStyle w:val="PargrafodaLista"/>
        <w:jc w:val="both"/>
        <w:rPr>
          <w:rFonts w:ascii="Arial" w:hAnsi="Arial" w:cs="Arial"/>
          <w:sz w:val="20"/>
          <w:szCs w:val="20"/>
        </w:rPr>
      </w:pPr>
    </w:p>
    <w:p w:rsidR="00FD6FF9" w:rsidRDefault="00FD6FF9" w:rsidP="0098333A">
      <w:pPr>
        <w:pStyle w:val="PargrafodaLista"/>
        <w:jc w:val="both"/>
        <w:rPr>
          <w:rFonts w:ascii="Arial" w:hAnsi="Arial" w:cs="Arial"/>
          <w:sz w:val="20"/>
          <w:szCs w:val="20"/>
          <w:u w:val="single"/>
        </w:rPr>
      </w:pPr>
    </w:p>
    <w:p w:rsidR="00F63ED8" w:rsidRPr="00DF5AF5" w:rsidRDefault="00D4122C" w:rsidP="00DF5AF5">
      <w:pPr>
        <w:jc w:val="both"/>
        <w:rPr>
          <w:rFonts w:ascii="Arial" w:hAnsi="Arial" w:cs="Arial"/>
          <w:sz w:val="20"/>
          <w:szCs w:val="20"/>
        </w:rPr>
      </w:pPr>
      <w:r w:rsidRPr="00DF5AF5">
        <w:rPr>
          <w:rFonts w:ascii="Arial" w:hAnsi="Arial" w:cs="Arial"/>
          <w:sz w:val="20"/>
          <w:szCs w:val="20"/>
        </w:rPr>
        <w:t>N</w:t>
      </w:r>
      <w:r w:rsidR="00F63ED8" w:rsidRPr="00DF5AF5">
        <w:rPr>
          <w:rFonts w:ascii="Arial" w:hAnsi="Arial" w:cs="Arial"/>
          <w:sz w:val="20"/>
          <w:szCs w:val="20"/>
        </w:rPr>
        <w:t>as imagens abaixo, ca</w:t>
      </w:r>
      <w:r w:rsidR="00DF5AF5">
        <w:rPr>
          <w:rFonts w:ascii="Arial" w:hAnsi="Arial" w:cs="Arial"/>
          <w:sz w:val="20"/>
          <w:szCs w:val="20"/>
        </w:rPr>
        <w:t>da letra T corresponde a um CGR</w:t>
      </w:r>
      <w:r w:rsidR="00F63ED8" w:rsidRPr="00DF5AF5">
        <w:rPr>
          <w:rFonts w:ascii="Arial" w:hAnsi="Arial" w:cs="Arial"/>
          <w:sz w:val="20"/>
          <w:szCs w:val="20"/>
        </w:rPr>
        <w:t xml:space="preserve">, </w:t>
      </w:r>
      <w:r w:rsidR="00F63ED8">
        <w:rPr>
          <w:noProof/>
          <w:lang w:val="en-US" w:eastAsia="en-US"/>
        </w:rPr>
        <w:drawing>
          <wp:inline distT="0" distB="0" distL="0" distR="0">
            <wp:extent cx="182880" cy="139065"/>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 cy="139065"/>
                    </a:xfrm>
                    <a:prstGeom prst="rect">
                      <a:avLst/>
                    </a:prstGeom>
                    <a:noFill/>
                    <a:ln>
                      <a:noFill/>
                    </a:ln>
                  </pic:spPr>
                </pic:pic>
              </a:graphicData>
            </a:graphic>
          </wp:inline>
        </w:drawing>
      </w:r>
      <w:r w:rsidR="00F63ED8" w:rsidRPr="00DF5AF5">
        <w:rPr>
          <w:rFonts w:ascii="Arial" w:hAnsi="Arial" w:cs="Arial"/>
          <w:sz w:val="20"/>
          <w:szCs w:val="20"/>
        </w:rPr>
        <w:t>é uma tarefa</w:t>
      </w:r>
      <w:r w:rsidR="00DF5AF5">
        <w:rPr>
          <w:rFonts w:ascii="Arial" w:hAnsi="Arial" w:cs="Arial"/>
          <w:sz w:val="20"/>
          <w:szCs w:val="20"/>
        </w:rPr>
        <w:t xml:space="preserve"> e</w:t>
      </w:r>
      <w:r w:rsidR="00F63ED8" w:rsidRPr="00DF5AF5">
        <w:rPr>
          <w:rFonts w:ascii="Arial" w:hAnsi="Arial" w:cs="Arial"/>
          <w:sz w:val="20"/>
          <w:szCs w:val="20"/>
        </w:rPr>
        <w:t xml:space="preserve"> </w:t>
      </w:r>
      <w:r w:rsidR="00F63ED8">
        <w:rPr>
          <w:noProof/>
          <w:lang w:val="en-US" w:eastAsia="en-US"/>
        </w:rPr>
        <w:drawing>
          <wp:inline distT="0" distB="0" distL="0" distR="0">
            <wp:extent cx="180556" cy="394783"/>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1222" cy="396240"/>
                    </a:xfrm>
                    <a:prstGeom prst="rect">
                      <a:avLst/>
                    </a:prstGeom>
                    <a:noFill/>
                    <a:ln>
                      <a:noFill/>
                    </a:ln>
                  </pic:spPr>
                </pic:pic>
              </a:graphicData>
            </a:graphic>
          </wp:inline>
        </w:drawing>
      </w:r>
      <w:r w:rsidR="00DF5AF5">
        <w:rPr>
          <w:rFonts w:ascii="Arial" w:hAnsi="Arial" w:cs="Arial"/>
          <w:sz w:val="20"/>
          <w:szCs w:val="20"/>
        </w:rPr>
        <w:t xml:space="preserve"> corresponde a um </w:t>
      </w:r>
      <w:r w:rsidR="00F63ED8" w:rsidRPr="00DF5AF5">
        <w:rPr>
          <w:rFonts w:ascii="Arial" w:hAnsi="Arial" w:cs="Arial"/>
          <w:sz w:val="20"/>
          <w:szCs w:val="20"/>
        </w:rPr>
        <w:t>medidor</w:t>
      </w:r>
      <w:r w:rsidR="00DF5AF5">
        <w:rPr>
          <w:rFonts w:ascii="Arial" w:hAnsi="Arial" w:cs="Arial"/>
          <w:sz w:val="20"/>
          <w:szCs w:val="20"/>
        </w:rPr>
        <w:t>.</w:t>
      </w:r>
    </w:p>
    <w:p w:rsidR="00B70DB2" w:rsidRDefault="00EE3D55" w:rsidP="00DF5AF5">
      <w:pPr>
        <w:jc w:val="both"/>
        <w:rPr>
          <w:rFonts w:ascii="Arial" w:hAnsi="Arial" w:cs="Arial"/>
          <w:sz w:val="20"/>
          <w:szCs w:val="20"/>
        </w:rPr>
      </w:pPr>
      <w:r>
        <w:rPr>
          <w:rFonts w:ascii="Arial" w:hAnsi="Arial" w:cs="Arial"/>
          <w:sz w:val="20"/>
          <w:szCs w:val="20"/>
        </w:rPr>
        <w:t>A figura abaixo mostra a estratégia de leitura</w:t>
      </w:r>
      <w:r w:rsidR="00B70DB2">
        <w:rPr>
          <w:rFonts w:ascii="Arial" w:hAnsi="Arial" w:cs="Arial"/>
          <w:sz w:val="20"/>
          <w:szCs w:val="20"/>
        </w:rPr>
        <w:t xml:space="preserve">. O limite de medidores em paralelo </w:t>
      </w:r>
      <w:r w:rsidR="00DF5AF5">
        <w:rPr>
          <w:rFonts w:ascii="Arial" w:hAnsi="Arial" w:cs="Arial"/>
          <w:sz w:val="20"/>
          <w:szCs w:val="20"/>
        </w:rPr>
        <w:t xml:space="preserve">cada um dos </w:t>
      </w:r>
      <w:r w:rsidR="00B70DB2">
        <w:rPr>
          <w:rFonts w:ascii="Arial" w:hAnsi="Arial" w:cs="Arial"/>
          <w:sz w:val="20"/>
          <w:szCs w:val="20"/>
        </w:rPr>
        <w:t>CGR passa a ser configurável:</w:t>
      </w:r>
    </w:p>
    <w:p w:rsidR="00F51089" w:rsidRPr="00F415D6" w:rsidRDefault="00C36E17" w:rsidP="00F51089">
      <w:pPr>
        <w:jc w:val="both"/>
        <w:rPr>
          <w:rFonts w:ascii="Arial" w:hAnsi="Arial" w:cs="Arial"/>
          <w:i/>
          <w:color w:val="808080" w:themeColor="background1" w:themeShade="80"/>
          <w:sz w:val="20"/>
          <w:szCs w:val="20"/>
          <w:lang w:val="en-US"/>
        </w:rPr>
      </w:pPr>
      <w:r w:rsidRPr="00F415D6">
        <w:rPr>
          <w:rFonts w:ascii="Arial" w:hAnsi="Arial" w:cs="Arial"/>
          <w:i/>
          <w:color w:val="808080" w:themeColor="background1" w:themeShade="80"/>
          <w:sz w:val="20"/>
          <w:szCs w:val="20"/>
          <w:lang w:val="en-US"/>
        </w:rPr>
        <w:t>The implementation involves two operations:</w:t>
      </w:r>
    </w:p>
    <w:p w:rsidR="000D6E87" w:rsidRDefault="00C36E17">
      <w:pPr>
        <w:pStyle w:val="PargrafodaLista"/>
        <w:numPr>
          <w:ilvl w:val="0"/>
          <w:numId w:val="16"/>
        </w:numPr>
        <w:jc w:val="both"/>
        <w:rPr>
          <w:rFonts w:ascii="Arial" w:hAnsi="Arial" w:cs="Arial"/>
          <w:i/>
          <w:color w:val="808080" w:themeColor="background1" w:themeShade="80"/>
          <w:sz w:val="20"/>
          <w:szCs w:val="20"/>
        </w:rPr>
      </w:pPr>
      <w:r w:rsidRPr="00C36E17">
        <w:rPr>
          <w:rFonts w:ascii="Arial" w:hAnsi="Arial" w:cs="Arial"/>
          <w:i/>
          <w:color w:val="808080" w:themeColor="background1" w:themeShade="80"/>
          <w:sz w:val="20"/>
          <w:szCs w:val="20"/>
        </w:rPr>
        <w:t>CGR associated with meter</w:t>
      </w:r>
    </w:p>
    <w:p w:rsidR="000D6E87" w:rsidRPr="00F415D6" w:rsidRDefault="00C36E17">
      <w:pPr>
        <w:ind w:left="708"/>
        <w:jc w:val="both"/>
        <w:rPr>
          <w:rFonts w:ascii="Arial" w:hAnsi="Arial" w:cs="Arial"/>
          <w:i/>
          <w:color w:val="808080" w:themeColor="background1" w:themeShade="80"/>
          <w:sz w:val="20"/>
          <w:szCs w:val="20"/>
          <w:lang w:val="en-US"/>
        </w:rPr>
      </w:pPr>
      <w:r w:rsidRPr="00F415D6">
        <w:rPr>
          <w:rFonts w:ascii="Arial" w:hAnsi="Arial" w:cs="Arial"/>
          <w:i/>
          <w:color w:val="808080" w:themeColor="background1" w:themeShade="80"/>
          <w:sz w:val="20"/>
          <w:szCs w:val="20"/>
          <w:lang w:val="en-US"/>
        </w:rPr>
        <w:t>A parameterization will be created in UDIS that will allow associating a prefix of IPs to each of the CGRs. The processing of IPs will be done in a String format, not a subnet. In the example, the underlined information would be configurable:</w:t>
      </w:r>
    </w:p>
    <w:p w:rsidR="000D6E87" w:rsidRPr="00F415D6" w:rsidRDefault="00C36E17">
      <w:pPr>
        <w:ind w:left="708"/>
        <w:jc w:val="both"/>
        <w:rPr>
          <w:rFonts w:ascii="Arial" w:hAnsi="Arial" w:cs="Arial"/>
          <w:i/>
          <w:color w:val="808080" w:themeColor="background1" w:themeShade="80"/>
          <w:sz w:val="20"/>
          <w:szCs w:val="20"/>
          <w:lang w:val="en-US"/>
        </w:rPr>
      </w:pPr>
      <w:r w:rsidRPr="00F415D6">
        <w:rPr>
          <w:rFonts w:ascii="Arial" w:hAnsi="Arial" w:cs="Arial"/>
          <w:i/>
          <w:color w:val="808080" w:themeColor="background1" w:themeShade="80"/>
          <w:sz w:val="20"/>
          <w:szCs w:val="20"/>
          <w:lang w:val="en-US"/>
        </w:rPr>
        <w:t>CGR35 IP: fd00: 0: 0: 35 [/ 24]</w:t>
      </w:r>
    </w:p>
    <w:p w:rsidR="000D6E87" w:rsidRPr="00F415D6" w:rsidRDefault="00C36E17">
      <w:pPr>
        <w:pStyle w:val="PargrafodaLista"/>
        <w:numPr>
          <w:ilvl w:val="0"/>
          <w:numId w:val="16"/>
        </w:numPr>
        <w:jc w:val="both"/>
        <w:rPr>
          <w:rFonts w:ascii="Arial" w:hAnsi="Arial" w:cs="Arial"/>
          <w:i/>
          <w:color w:val="808080" w:themeColor="background1" w:themeShade="80"/>
          <w:sz w:val="20"/>
          <w:szCs w:val="20"/>
          <w:lang w:val="en-US"/>
        </w:rPr>
      </w:pPr>
      <w:r w:rsidRPr="00F415D6">
        <w:rPr>
          <w:rFonts w:ascii="Arial" w:hAnsi="Arial" w:cs="Arial"/>
          <w:i/>
          <w:color w:val="808080" w:themeColor="background1" w:themeShade="80"/>
          <w:sz w:val="20"/>
          <w:szCs w:val="20"/>
          <w:lang w:val="en-US"/>
        </w:rPr>
        <w:t>Limitation of parallel connections to the same CGR.</w:t>
      </w:r>
    </w:p>
    <w:p w:rsidR="000D6E87" w:rsidRPr="00F415D6" w:rsidRDefault="00C36E17">
      <w:pPr>
        <w:ind w:left="708"/>
        <w:jc w:val="both"/>
        <w:rPr>
          <w:rFonts w:ascii="Arial" w:hAnsi="Arial" w:cs="Arial"/>
          <w:i/>
          <w:color w:val="808080" w:themeColor="background1" w:themeShade="80"/>
          <w:sz w:val="20"/>
          <w:szCs w:val="20"/>
          <w:lang w:val="en-US"/>
        </w:rPr>
      </w:pPr>
      <w:r w:rsidRPr="00F415D6">
        <w:rPr>
          <w:rFonts w:ascii="Arial" w:hAnsi="Arial" w:cs="Arial"/>
          <w:i/>
          <w:color w:val="808080" w:themeColor="background1" w:themeShade="80"/>
          <w:sz w:val="20"/>
          <w:szCs w:val="20"/>
          <w:lang w:val="en-US"/>
        </w:rPr>
        <w:t>Limit per CGR: 4 (parameterizable)</w:t>
      </w:r>
    </w:p>
    <w:p w:rsidR="000D6E87" w:rsidRPr="008C6F8D" w:rsidRDefault="00C36E17">
      <w:pPr>
        <w:ind w:left="708"/>
        <w:jc w:val="both"/>
        <w:rPr>
          <w:rFonts w:ascii="Arial" w:hAnsi="Arial" w:cs="Arial"/>
          <w:i/>
          <w:color w:val="808080" w:themeColor="background1" w:themeShade="80"/>
          <w:sz w:val="20"/>
          <w:szCs w:val="20"/>
          <w:lang w:val="en-US"/>
          <w:rPrChange w:id="72" w:author="z00353ud" w:date="2018-02-07T16:36:00Z">
            <w:rPr>
              <w:rFonts w:ascii="Arial" w:hAnsi="Arial" w:cs="Arial"/>
              <w:i/>
              <w:color w:val="808080" w:themeColor="background1" w:themeShade="80"/>
              <w:sz w:val="20"/>
              <w:szCs w:val="20"/>
            </w:rPr>
          </w:rPrChange>
        </w:rPr>
      </w:pPr>
      <w:r w:rsidRPr="00F415D6">
        <w:rPr>
          <w:rFonts w:ascii="Arial" w:hAnsi="Arial" w:cs="Arial"/>
          <w:i/>
          <w:color w:val="808080" w:themeColor="background1" w:themeShade="80"/>
          <w:sz w:val="20"/>
          <w:szCs w:val="20"/>
          <w:lang w:val="en-US"/>
        </w:rPr>
        <w:t xml:space="preserve">In the images below, each letter T corresponds to a CGR, </w:t>
      </w:r>
      <w:r w:rsidR="00234B10">
        <w:rPr>
          <w:rFonts w:ascii="Arial" w:hAnsi="Arial" w:cs="Arial"/>
          <w:i/>
          <w:noProof/>
          <w:color w:val="808080" w:themeColor="background1" w:themeShade="80"/>
          <w:sz w:val="20"/>
          <w:szCs w:val="20"/>
          <w:lang w:val="en-US" w:eastAsia="en-US"/>
        </w:rPr>
        <w:drawing>
          <wp:inline distT="0" distB="0" distL="0" distR="0">
            <wp:extent cx="182880" cy="139065"/>
            <wp:effectExtent l="0" t="0" r="762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 cy="139065"/>
                    </a:xfrm>
                    <a:prstGeom prst="rect">
                      <a:avLst/>
                    </a:prstGeom>
                    <a:noFill/>
                    <a:ln>
                      <a:noFill/>
                    </a:ln>
                  </pic:spPr>
                </pic:pic>
              </a:graphicData>
            </a:graphic>
          </wp:inline>
        </w:drawing>
      </w:r>
      <w:r w:rsidR="00D04FA3" w:rsidRPr="00D04FA3">
        <w:rPr>
          <w:rFonts w:ascii="Arial" w:hAnsi="Arial" w:cs="Arial"/>
          <w:i/>
          <w:color w:val="808080" w:themeColor="background1" w:themeShade="80"/>
          <w:sz w:val="20"/>
          <w:szCs w:val="20"/>
          <w:lang w:val="en-US"/>
          <w:rPrChange w:id="73" w:author="z00353ud" w:date="2018-02-07T16:36:00Z">
            <w:rPr>
              <w:rFonts w:ascii="Arial" w:hAnsi="Arial" w:cs="Arial"/>
              <w:i/>
              <w:color w:val="808080" w:themeColor="background1" w:themeShade="80"/>
              <w:sz w:val="20"/>
              <w:szCs w:val="20"/>
            </w:rPr>
          </w:rPrChange>
        </w:rPr>
        <w:t xml:space="preserve">is a task and </w:t>
      </w:r>
      <w:r w:rsidR="00234B10">
        <w:rPr>
          <w:rFonts w:ascii="Arial" w:hAnsi="Arial" w:cs="Arial"/>
          <w:i/>
          <w:noProof/>
          <w:color w:val="808080" w:themeColor="background1" w:themeShade="80"/>
          <w:sz w:val="20"/>
          <w:szCs w:val="20"/>
          <w:lang w:val="en-US" w:eastAsia="en-US"/>
        </w:rPr>
        <w:drawing>
          <wp:inline distT="0" distB="0" distL="0" distR="0">
            <wp:extent cx="180556" cy="394783"/>
            <wp:effectExtent l="0" t="0" r="0" b="5715"/>
            <wp:docPr id="1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1222" cy="396240"/>
                    </a:xfrm>
                    <a:prstGeom prst="rect">
                      <a:avLst/>
                    </a:prstGeom>
                    <a:noFill/>
                    <a:ln>
                      <a:noFill/>
                    </a:ln>
                  </pic:spPr>
                </pic:pic>
              </a:graphicData>
            </a:graphic>
          </wp:inline>
        </w:drawing>
      </w:r>
      <w:r w:rsidR="00D04FA3" w:rsidRPr="00D04FA3">
        <w:rPr>
          <w:rFonts w:ascii="Arial" w:hAnsi="Arial" w:cs="Arial"/>
          <w:i/>
          <w:color w:val="808080" w:themeColor="background1" w:themeShade="80"/>
          <w:sz w:val="20"/>
          <w:szCs w:val="20"/>
          <w:lang w:val="en-US"/>
          <w:rPrChange w:id="74" w:author="z00353ud" w:date="2018-02-07T16:36:00Z">
            <w:rPr>
              <w:rFonts w:ascii="Arial" w:hAnsi="Arial" w:cs="Arial"/>
              <w:i/>
              <w:color w:val="808080" w:themeColor="background1" w:themeShade="80"/>
              <w:sz w:val="20"/>
              <w:szCs w:val="20"/>
            </w:rPr>
          </w:rPrChange>
        </w:rPr>
        <w:t>corresponds to a meter.</w:t>
      </w:r>
    </w:p>
    <w:p w:rsidR="00F51089" w:rsidRPr="008C6F8D" w:rsidRDefault="00D04FA3" w:rsidP="00F51089">
      <w:pPr>
        <w:jc w:val="both"/>
        <w:rPr>
          <w:rFonts w:ascii="Arial" w:hAnsi="Arial" w:cs="Arial"/>
          <w:i/>
          <w:color w:val="808080" w:themeColor="background1" w:themeShade="80"/>
          <w:sz w:val="20"/>
          <w:szCs w:val="20"/>
          <w:lang w:val="en-US"/>
          <w:rPrChange w:id="75" w:author="z00353ud" w:date="2018-02-07T16:36:00Z">
            <w:rPr>
              <w:rFonts w:ascii="Arial" w:hAnsi="Arial" w:cs="Arial"/>
              <w:i/>
              <w:color w:val="808080" w:themeColor="background1" w:themeShade="80"/>
              <w:sz w:val="20"/>
              <w:szCs w:val="20"/>
            </w:rPr>
          </w:rPrChange>
        </w:rPr>
      </w:pPr>
      <w:r w:rsidRPr="00D04FA3">
        <w:rPr>
          <w:rFonts w:ascii="Arial" w:hAnsi="Arial" w:cs="Arial"/>
          <w:i/>
          <w:color w:val="808080" w:themeColor="background1" w:themeShade="80"/>
          <w:sz w:val="20"/>
          <w:szCs w:val="20"/>
          <w:lang w:val="en-US"/>
          <w:rPrChange w:id="76" w:author="z00353ud" w:date="2018-02-07T16:36:00Z">
            <w:rPr>
              <w:rFonts w:ascii="Arial" w:hAnsi="Arial" w:cs="Arial"/>
              <w:i/>
              <w:color w:val="808080" w:themeColor="background1" w:themeShade="80"/>
              <w:sz w:val="20"/>
              <w:szCs w:val="20"/>
            </w:rPr>
          </w:rPrChange>
        </w:rPr>
        <w:t>The figure below shows the reading strategy. The limit of meters in parallel each of the CGR becomes configurable:</w:t>
      </w:r>
    </w:p>
    <w:p w:rsidR="00F51089" w:rsidRPr="008C6F8D" w:rsidRDefault="00F51089" w:rsidP="00DF5AF5">
      <w:pPr>
        <w:jc w:val="both"/>
        <w:rPr>
          <w:rFonts w:ascii="Arial" w:hAnsi="Arial" w:cs="Arial"/>
          <w:sz w:val="20"/>
          <w:szCs w:val="20"/>
          <w:lang w:val="en-US"/>
          <w:rPrChange w:id="77" w:author="z00353ud" w:date="2018-02-07T16:36:00Z">
            <w:rPr>
              <w:rFonts w:ascii="Arial" w:hAnsi="Arial" w:cs="Arial"/>
              <w:sz w:val="20"/>
              <w:szCs w:val="20"/>
            </w:rPr>
          </w:rPrChange>
        </w:rPr>
      </w:pPr>
    </w:p>
    <w:p w:rsidR="00F63ED8" w:rsidRDefault="00F63ED8" w:rsidP="00F63ED8">
      <w:pPr>
        <w:rPr>
          <w:rFonts w:ascii="Arial" w:hAnsi="Arial" w:cs="Arial"/>
          <w:sz w:val="20"/>
          <w:szCs w:val="20"/>
        </w:rPr>
      </w:pPr>
      <w:r>
        <w:rPr>
          <w:rFonts w:ascii="Arial" w:hAnsi="Arial" w:cs="Arial"/>
          <w:noProof/>
          <w:sz w:val="20"/>
          <w:szCs w:val="20"/>
          <w:lang w:val="en-US" w:eastAsia="en-US"/>
        </w:rPr>
        <w:lastRenderedPageBreak/>
        <w:drawing>
          <wp:inline distT="0" distB="0" distL="0" distR="0">
            <wp:extent cx="7927676" cy="245683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29197" cy="2457304"/>
                    </a:xfrm>
                    <a:prstGeom prst="rect">
                      <a:avLst/>
                    </a:prstGeom>
                    <a:noFill/>
                    <a:ln>
                      <a:noFill/>
                    </a:ln>
                  </pic:spPr>
                </pic:pic>
              </a:graphicData>
            </a:graphic>
          </wp:inline>
        </w:drawing>
      </w:r>
    </w:p>
    <w:p w:rsidR="008D3764" w:rsidRDefault="00CD5F7A">
      <w:pPr>
        <w:pStyle w:val="Ttulo3-Siemens"/>
        <w:ind w:left="567"/>
      </w:pPr>
      <w:bookmarkStart w:id="78" w:name="_GoBack"/>
      <w:bookmarkEnd w:id="78"/>
      <w:r>
        <w:t>Detalhes técnicos</w:t>
      </w:r>
      <w:r w:rsidR="00F51089">
        <w:t xml:space="preserve"> - </w:t>
      </w:r>
      <w:r w:rsidR="00C36E17" w:rsidRPr="00C36E17">
        <w:rPr>
          <w:i/>
        </w:rPr>
        <w:t>Techinical Details</w:t>
      </w:r>
    </w:p>
    <w:p w:rsidR="00F677E3" w:rsidRDefault="00F677E3">
      <w:r>
        <w:br w:type="page"/>
      </w:r>
    </w:p>
    <w:p w:rsidR="00F677E3" w:rsidRDefault="00F677E3" w:rsidP="00F677E3">
      <w:pPr>
        <w:rPr>
          <w:rFonts w:ascii="Arial" w:hAnsi="Arial" w:cs="Arial"/>
          <w:sz w:val="24"/>
          <w:szCs w:val="24"/>
        </w:rPr>
      </w:pPr>
      <w:r>
        <w:rPr>
          <w:rFonts w:ascii="Arial" w:hAnsi="Arial" w:cs="Arial"/>
          <w:noProof/>
          <w:sz w:val="24"/>
          <w:szCs w:val="24"/>
          <w:lang w:val="en-US" w:eastAsia="en-US"/>
        </w:rPr>
        <w:lastRenderedPageBreak/>
        <w:drawing>
          <wp:inline distT="0" distB="0" distL="0" distR="0">
            <wp:extent cx="5559425" cy="5829935"/>
            <wp:effectExtent l="19050" t="0" r="0" b="0"/>
            <wp:docPr id="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559425" cy="5829935"/>
                    </a:xfrm>
                    <a:prstGeom prst="rect">
                      <a:avLst/>
                    </a:prstGeom>
                    <a:noFill/>
                    <a:ln w="9525">
                      <a:noFill/>
                      <a:miter lim="800000"/>
                      <a:headEnd/>
                      <a:tailEnd/>
                    </a:ln>
                  </pic:spPr>
                </pic:pic>
              </a:graphicData>
            </a:graphic>
          </wp:inline>
        </w:drawing>
      </w:r>
    </w:p>
    <w:p w:rsidR="00F677E3" w:rsidRPr="008C6F8D" w:rsidRDefault="00D04FA3" w:rsidP="00F677E3">
      <w:pPr>
        <w:rPr>
          <w:rFonts w:ascii="Arial" w:hAnsi="Arial" w:cs="Arial"/>
          <w:sz w:val="20"/>
          <w:szCs w:val="24"/>
          <w:rPrChange w:id="79" w:author="z00353ud" w:date="2018-02-07T16:36:00Z">
            <w:rPr>
              <w:rFonts w:ascii="Arial" w:hAnsi="Arial" w:cs="Arial"/>
              <w:sz w:val="20"/>
              <w:szCs w:val="24"/>
              <w:lang w:val="en-US"/>
            </w:rPr>
          </w:rPrChange>
        </w:rPr>
      </w:pPr>
      <w:r w:rsidRPr="00D04FA3">
        <w:rPr>
          <w:rFonts w:ascii="Arial" w:hAnsi="Arial" w:cs="Arial"/>
          <w:sz w:val="20"/>
          <w:szCs w:val="24"/>
          <w:rPrChange w:id="80" w:author="z00353ud" w:date="2018-02-07T16:36:00Z">
            <w:rPr>
              <w:rFonts w:ascii="Arial" w:hAnsi="Arial" w:cs="Arial"/>
              <w:sz w:val="20"/>
              <w:szCs w:val="24"/>
              <w:lang w:val="en-US"/>
            </w:rPr>
          </w:rPrChange>
        </w:rPr>
        <w:t>Considere:</w:t>
      </w:r>
    </w:p>
    <w:p w:rsidR="00F677E3" w:rsidRPr="003E7189" w:rsidRDefault="00F677E3" w:rsidP="00F677E3">
      <w:pPr>
        <w:rPr>
          <w:rFonts w:ascii="Arial" w:hAnsi="Arial" w:cs="Arial"/>
          <w:sz w:val="20"/>
          <w:szCs w:val="24"/>
        </w:rPr>
      </w:pPr>
      <w:r w:rsidRPr="003E7189">
        <w:rPr>
          <w:rFonts w:ascii="Arial" w:hAnsi="Arial" w:cs="Arial"/>
          <w:sz w:val="20"/>
          <w:szCs w:val="24"/>
        </w:rPr>
        <w:t xml:space="preserve">Sub_Task:  </w:t>
      </w:r>
      <w:r w:rsidR="00CD5F7A" w:rsidRPr="003E7189">
        <w:rPr>
          <w:rFonts w:ascii="Arial" w:hAnsi="Arial" w:cs="Arial"/>
          <w:sz w:val="20"/>
          <w:szCs w:val="24"/>
        </w:rPr>
        <w:t>uma tarefa específica do medidor, por exemplo a leitura agendada de dados de faturamento ou leitura de eventos</w:t>
      </w:r>
      <w:r w:rsidRPr="003E7189">
        <w:rPr>
          <w:rFonts w:ascii="Arial" w:hAnsi="Arial" w:cs="Arial"/>
          <w:sz w:val="20"/>
          <w:szCs w:val="24"/>
        </w:rPr>
        <w:t>.</w:t>
      </w:r>
    </w:p>
    <w:p w:rsidR="00F677E3" w:rsidRPr="003E7189" w:rsidRDefault="00F677E3" w:rsidP="00F677E3">
      <w:pPr>
        <w:rPr>
          <w:rFonts w:ascii="Arial" w:hAnsi="Arial" w:cs="Arial"/>
          <w:sz w:val="20"/>
          <w:szCs w:val="24"/>
        </w:rPr>
      </w:pPr>
      <w:r w:rsidRPr="003E7189">
        <w:rPr>
          <w:rFonts w:ascii="Arial" w:hAnsi="Arial" w:cs="Arial"/>
          <w:sz w:val="20"/>
          <w:szCs w:val="24"/>
        </w:rPr>
        <w:t xml:space="preserve">Main_Task: </w:t>
      </w:r>
      <w:r w:rsidR="00CD5F7A" w:rsidRPr="003E7189">
        <w:rPr>
          <w:rFonts w:ascii="Arial" w:hAnsi="Arial" w:cs="Arial"/>
          <w:sz w:val="20"/>
          <w:szCs w:val="24"/>
        </w:rPr>
        <w:t xml:space="preserve">uma coleção de </w:t>
      </w:r>
      <w:r w:rsidRPr="003E7189">
        <w:rPr>
          <w:rFonts w:ascii="Arial" w:hAnsi="Arial" w:cs="Arial"/>
          <w:sz w:val="20"/>
          <w:szCs w:val="24"/>
        </w:rPr>
        <w:t xml:space="preserve">Sub_Taskss </w:t>
      </w:r>
      <w:r w:rsidR="00CD5F7A" w:rsidRPr="003E7189">
        <w:rPr>
          <w:rFonts w:ascii="Arial" w:hAnsi="Arial" w:cs="Arial"/>
          <w:sz w:val="20"/>
          <w:szCs w:val="24"/>
        </w:rPr>
        <w:t>de um medidor</w:t>
      </w:r>
      <w:r w:rsidRPr="003E7189">
        <w:rPr>
          <w:rFonts w:ascii="Arial" w:hAnsi="Arial" w:cs="Arial"/>
          <w:sz w:val="20"/>
          <w:szCs w:val="24"/>
        </w:rPr>
        <w:t>.</w:t>
      </w:r>
    </w:p>
    <w:p w:rsidR="00F677E3" w:rsidRPr="003E7189" w:rsidRDefault="00CD5F7A" w:rsidP="00F677E3">
      <w:pPr>
        <w:rPr>
          <w:rFonts w:ascii="Arial" w:hAnsi="Arial" w:cs="Arial"/>
          <w:sz w:val="20"/>
          <w:szCs w:val="24"/>
        </w:rPr>
      </w:pPr>
      <w:r w:rsidRPr="003E7189">
        <w:rPr>
          <w:rFonts w:ascii="Arial" w:hAnsi="Arial" w:cs="Arial"/>
          <w:sz w:val="20"/>
          <w:szCs w:val="24"/>
        </w:rPr>
        <w:t>CGR Container:</w:t>
      </w:r>
      <w:r w:rsidR="00F677E3" w:rsidRPr="003E7189">
        <w:rPr>
          <w:rFonts w:ascii="Arial" w:hAnsi="Arial" w:cs="Arial"/>
          <w:sz w:val="20"/>
          <w:szCs w:val="24"/>
        </w:rPr>
        <w:t xml:space="preserve"> </w:t>
      </w:r>
      <w:r w:rsidRPr="003E7189">
        <w:rPr>
          <w:rFonts w:ascii="Arial" w:hAnsi="Arial" w:cs="Arial"/>
          <w:sz w:val="20"/>
          <w:szCs w:val="24"/>
        </w:rPr>
        <w:t xml:space="preserve">uma coleção de </w:t>
      </w:r>
      <w:r w:rsidR="00F677E3" w:rsidRPr="003E7189">
        <w:rPr>
          <w:rFonts w:ascii="Arial" w:hAnsi="Arial" w:cs="Arial"/>
          <w:sz w:val="20"/>
          <w:szCs w:val="24"/>
        </w:rPr>
        <w:t xml:space="preserve">Main_Task </w:t>
      </w:r>
      <w:r w:rsidRPr="003E7189">
        <w:rPr>
          <w:rFonts w:ascii="Arial" w:hAnsi="Arial" w:cs="Arial"/>
          <w:sz w:val="20"/>
          <w:szCs w:val="24"/>
        </w:rPr>
        <w:t>de um</w:t>
      </w:r>
      <w:r w:rsidR="00F677E3" w:rsidRPr="003E7189">
        <w:rPr>
          <w:rFonts w:ascii="Arial" w:hAnsi="Arial" w:cs="Arial"/>
          <w:sz w:val="20"/>
          <w:szCs w:val="24"/>
        </w:rPr>
        <w:t xml:space="preserve"> CGR. </w:t>
      </w:r>
      <w:r w:rsidRPr="003E7189">
        <w:rPr>
          <w:rFonts w:ascii="Arial" w:hAnsi="Arial" w:cs="Arial"/>
          <w:sz w:val="20"/>
          <w:szCs w:val="24"/>
        </w:rPr>
        <w:t xml:space="preserve">Todas as tarefas dos medidores conectados a um mesmo CGR devem estar na fila de um mesmo </w:t>
      </w:r>
      <w:r w:rsidR="00F677E3" w:rsidRPr="003E7189">
        <w:rPr>
          <w:rFonts w:ascii="Arial" w:hAnsi="Arial" w:cs="Arial"/>
          <w:sz w:val="20"/>
          <w:szCs w:val="24"/>
        </w:rPr>
        <w:t>CGR Container.</w:t>
      </w:r>
    </w:p>
    <w:p w:rsidR="008D3764" w:rsidRDefault="00D04FA3">
      <w:pPr>
        <w:rPr>
          <w:rFonts w:ascii="Arial" w:hAnsi="Arial" w:cs="Arial"/>
          <w:i/>
          <w:color w:val="808080" w:themeColor="background1" w:themeShade="80"/>
          <w:sz w:val="20"/>
          <w:szCs w:val="24"/>
          <w:lang w:val="en-US"/>
        </w:rPr>
      </w:pPr>
      <w:r w:rsidRPr="009E589E">
        <w:rPr>
          <w:rFonts w:ascii="Arial" w:hAnsi="Arial" w:cs="Arial"/>
          <w:sz w:val="20"/>
          <w:szCs w:val="24"/>
          <w:lang w:val="en-US"/>
          <w:rPrChange w:id="81" w:author="z00353ud" w:date="2018-02-08T01:22:00Z">
            <w:rPr>
              <w:rFonts w:ascii="Arial" w:hAnsi="Arial" w:cs="Arial"/>
              <w:sz w:val="20"/>
              <w:szCs w:val="24"/>
              <w:lang w:val="en-US"/>
            </w:rPr>
          </w:rPrChange>
        </w:rPr>
        <w:br/>
      </w:r>
      <w:r w:rsidR="00C36E17" w:rsidRPr="00C36E17">
        <w:rPr>
          <w:rFonts w:ascii="Arial" w:hAnsi="Arial" w:cs="Arial"/>
          <w:i/>
          <w:color w:val="808080" w:themeColor="background1" w:themeShade="80"/>
          <w:sz w:val="20"/>
          <w:szCs w:val="24"/>
          <w:lang w:val="en-US"/>
        </w:rPr>
        <w:t xml:space="preserve">Consider: </w:t>
      </w:r>
    </w:p>
    <w:p w:rsidR="008D3764" w:rsidRDefault="00C36E17">
      <w:pPr>
        <w:rPr>
          <w:rFonts w:ascii="Arial" w:hAnsi="Arial" w:cs="Arial"/>
          <w:i/>
          <w:color w:val="808080" w:themeColor="background1" w:themeShade="80"/>
          <w:sz w:val="20"/>
          <w:szCs w:val="24"/>
          <w:lang w:val="en-US"/>
        </w:rPr>
      </w:pPr>
      <w:r w:rsidRPr="00C36E17">
        <w:rPr>
          <w:rFonts w:ascii="Arial" w:hAnsi="Arial" w:cs="Arial"/>
          <w:i/>
          <w:color w:val="808080" w:themeColor="background1" w:themeShade="80"/>
          <w:sz w:val="20"/>
          <w:szCs w:val="24"/>
          <w:lang w:val="en-US"/>
        </w:rPr>
        <w:t xml:space="preserve">Sub_Task: A specific task of the meter, for example the scheduled reading of billing data or reading events. </w:t>
      </w:r>
    </w:p>
    <w:p w:rsidR="008D3764" w:rsidRDefault="00C36E17">
      <w:pPr>
        <w:rPr>
          <w:rFonts w:ascii="Arial" w:hAnsi="Arial" w:cs="Arial"/>
          <w:i/>
          <w:color w:val="808080" w:themeColor="background1" w:themeShade="80"/>
          <w:sz w:val="20"/>
          <w:szCs w:val="24"/>
          <w:lang w:val="en-US"/>
        </w:rPr>
      </w:pPr>
      <w:r w:rsidRPr="00C36E17">
        <w:rPr>
          <w:rFonts w:ascii="Arial" w:hAnsi="Arial" w:cs="Arial"/>
          <w:i/>
          <w:color w:val="808080" w:themeColor="background1" w:themeShade="80"/>
          <w:sz w:val="20"/>
          <w:szCs w:val="24"/>
          <w:lang w:val="en-US"/>
        </w:rPr>
        <w:lastRenderedPageBreak/>
        <w:t xml:space="preserve">Main_Task: A collection of Sub_Taskss from a meter. </w:t>
      </w:r>
    </w:p>
    <w:p w:rsidR="008D3764" w:rsidRDefault="00C36E17">
      <w:pPr>
        <w:rPr>
          <w:rFonts w:ascii="Arial" w:hAnsi="Arial" w:cs="Arial"/>
          <w:i/>
          <w:color w:val="808080" w:themeColor="background1" w:themeShade="80"/>
          <w:sz w:val="20"/>
          <w:szCs w:val="24"/>
          <w:lang w:val="en-US"/>
        </w:rPr>
      </w:pPr>
      <w:r w:rsidRPr="00C36E17">
        <w:rPr>
          <w:rFonts w:ascii="Arial" w:hAnsi="Arial" w:cs="Arial"/>
          <w:i/>
          <w:color w:val="808080" w:themeColor="background1" w:themeShade="80"/>
          <w:sz w:val="20"/>
          <w:szCs w:val="24"/>
          <w:lang w:val="en-US"/>
        </w:rPr>
        <w:t>CGR Container: A collection of Main_Task from a CGR. All meter tasks connected to the same CGR must be queued by the same CGR Container.</w:t>
      </w:r>
    </w:p>
    <w:p w:rsidR="008D3764" w:rsidRDefault="00CD5F7A" w:rsidP="00F415D6">
      <w:pPr>
        <w:pStyle w:val="PargrafodaLista"/>
        <w:numPr>
          <w:ilvl w:val="0"/>
          <w:numId w:val="18"/>
        </w:numPr>
        <w:spacing w:after="0" w:line="240" w:lineRule="auto"/>
        <w:contextualSpacing w:val="0"/>
        <w:rPr>
          <w:rFonts w:ascii="Arial" w:hAnsi="Arial" w:cs="Arial"/>
          <w:sz w:val="20"/>
          <w:szCs w:val="24"/>
        </w:rPr>
      </w:pPr>
      <w:r w:rsidRPr="003E7189">
        <w:rPr>
          <w:rFonts w:ascii="Arial" w:hAnsi="Arial" w:cs="Arial"/>
          <w:sz w:val="20"/>
          <w:szCs w:val="24"/>
        </w:rPr>
        <w:t>Há várias Task Slots no serviço Collection, padrão 1024. Isto significa que 1</w:t>
      </w:r>
      <w:r w:rsidR="003E7189" w:rsidRPr="003E7189">
        <w:rPr>
          <w:rFonts w:ascii="Arial" w:hAnsi="Arial" w:cs="Arial"/>
          <w:sz w:val="20"/>
          <w:szCs w:val="24"/>
        </w:rPr>
        <w:t>024 medidores de vários CGRs estarão comunicando no mesmo momento.</w:t>
      </w:r>
    </w:p>
    <w:p w:rsidR="00F677E3" w:rsidRPr="003E7189" w:rsidRDefault="00F677E3" w:rsidP="00CD5F7A">
      <w:pPr>
        <w:pStyle w:val="PargrafodaLista"/>
        <w:spacing w:after="0" w:line="240" w:lineRule="auto"/>
        <w:contextualSpacing w:val="0"/>
        <w:rPr>
          <w:rFonts w:ascii="Arial" w:hAnsi="Arial" w:cs="Arial"/>
          <w:i/>
          <w:color w:val="A6A6A6" w:themeColor="background1" w:themeShade="A6"/>
          <w:sz w:val="20"/>
          <w:szCs w:val="24"/>
          <w:lang w:val="en-US"/>
        </w:rPr>
      </w:pPr>
      <w:r w:rsidRPr="003E7189">
        <w:rPr>
          <w:rFonts w:ascii="Arial" w:hAnsi="Arial" w:cs="Arial"/>
          <w:i/>
          <w:color w:val="A6A6A6" w:themeColor="background1" w:themeShade="A6"/>
          <w:sz w:val="20"/>
          <w:szCs w:val="24"/>
          <w:lang w:val="en-US"/>
        </w:rPr>
        <w:t xml:space="preserve">There are several Task Slots in Collection Service, default 1024. It means 1024 pieces of CGR would be communicated at same time. </w:t>
      </w:r>
    </w:p>
    <w:p w:rsidR="003E7189" w:rsidRPr="003E7189" w:rsidRDefault="003E7189" w:rsidP="00F677E3">
      <w:pPr>
        <w:pStyle w:val="PargrafodaLista"/>
        <w:numPr>
          <w:ilvl w:val="0"/>
          <w:numId w:val="18"/>
        </w:numPr>
        <w:spacing w:after="0" w:line="240" w:lineRule="auto"/>
        <w:contextualSpacing w:val="0"/>
        <w:rPr>
          <w:rFonts w:ascii="Arial" w:hAnsi="Arial" w:cs="Arial"/>
          <w:sz w:val="20"/>
          <w:szCs w:val="24"/>
        </w:rPr>
      </w:pPr>
      <w:r w:rsidRPr="003E7189">
        <w:rPr>
          <w:rFonts w:ascii="Arial" w:hAnsi="Arial" w:cs="Arial"/>
          <w:sz w:val="20"/>
          <w:szCs w:val="24"/>
        </w:rPr>
        <w:t>O número de Task Slots é configurável, e pode ser adicionado até 4096 ou mais, dependendo da performance do Servidor para o projeto.</w:t>
      </w:r>
    </w:p>
    <w:p w:rsidR="00F677E3" w:rsidRPr="003E7189" w:rsidRDefault="00F677E3" w:rsidP="003E7189">
      <w:pPr>
        <w:pStyle w:val="PargrafodaLista"/>
        <w:spacing w:after="0" w:line="240" w:lineRule="auto"/>
        <w:contextualSpacing w:val="0"/>
        <w:rPr>
          <w:rFonts w:ascii="Arial" w:hAnsi="Arial" w:cs="Arial"/>
          <w:i/>
          <w:color w:val="A6A6A6" w:themeColor="background1" w:themeShade="A6"/>
          <w:sz w:val="20"/>
          <w:szCs w:val="24"/>
          <w:lang w:val="en-US"/>
        </w:rPr>
      </w:pPr>
      <w:r w:rsidRPr="003E7189">
        <w:rPr>
          <w:rFonts w:ascii="Arial" w:hAnsi="Arial" w:cs="Arial"/>
          <w:i/>
          <w:color w:val="A6A6A6" w:themeColor="background1" w:themeShade="A6"/>
          <w:sz w:val="20"/>
          <w:szCs w:val="24"/>
          <w:lang w:val="en-US"/>
        </w:rPr>
        <w:t>Task Slots Count is configurable, it can be increase to 4096 or more which is depends on the performance of the UDIS Server.</w:t>
      </w:r>
    </w:p>
    <w:p w:rsidR="003E7189" w:rsidRPr="003E7189" w:rsidRDefault="003E7189" w:rsidP="00F677E3">
      <w:pPr>
        <w:pStyle w:val="PargrafodaLista"/>
        <w:numPr>
          <w:ilvl w:val="0"/>
          <w:numId w:val="18"/>
        </w:numPr>
        <w:spacing w:after="0" w:line="240" w:lineRule="auto"/>
        <w:contextualSpacing w:val="0"/>
        <w:rPr>
          <w:rFonts w:ascii="Arial" w:hAnsi="Arial" w:cs="Arial"/>
          <w:sz w:val="20"/>
          <w:szCs w:val="24"/>
        </w:rPr>
      </w:pPr>
      <w:r w:rsidRPr="003E7189">
        <w:rPr>
          <w:rFonts w:ascii="Arial" w:hAnsi="Arial" w:cs="Arial"/>
          <w:sz w:val="20"/>
          <w:szCs w:val="24"/>
        </w:rPr>
        <w:t>A Slide Window (janela deslizante) é utilizada para controle de conexões paralelas em medidores de um mesmo CGR. O padrão é 5. Isto significa que 5 medidores conectados a um CGR podem estar comunicando no mesmo momento.</w:t>
      </w:r>
    </w:p>
    <w:p w:rsidR="00F677E3" w:rsidRPr="00F415D6" w:rsidRDefault="00F677E3" w:rsidP="003E7189">
      <w:pPr>
        <w:pStyle w:val="PargrafodaLista"/>
        <w:spacing w:after="0" w:line="240" w:lineRule="auto"/>
        <w:contextualSpacing w:val="0"/>
        <w:rPr>
          <w:rFonts w:ascii="Arial" w:hAnsi="Arial" w:cs="Arial"/>
          <w:i/>
          <w:color w:val="A6A6A6" w:themeColor="background1" w:themeShade="A6"/>
          <w:sz w:val="20"/>
          <w:szCs w:val="24"/>
          <w:lang w:val="en-US"/>
        </w:rPr>
      </w:pPr>
      <w:r w:rsidRPr="00F415D6">
        <w:rPr>
          <w:rFonts w:ascii="Arial" w:hAnsi="Arial" w:cs="Arial"/>
          <w:i/>
          <w:color w:val="A6A6A6" w:themeColor="background1" w:themeShade="A6"/>
          <w:sz w:val="20"/>
          <w:szCs w:val="24"/>
          <w:lang w:val="en-US"/>
        </w:rPr>
        <w:t>Slide Window is used for control the parallel connections with meters under on CGR. Default 5. It means 5 pieces of Meter connected to one CGR would be communicated at the same time.</w:t>
      </w:r>
    </w:p>
    <w:p w:rsidR="003E7189" w:rsidRPr="00F415D6" w:rsidRDefault="003E7189" w:rsidP="00F677E3">
      <w:pPr>
        <w:rPr>
          <w:rFonts w:ascii="Arial" w:hAnsi="Arial" w:cs="Arial"/>
          <w:sz w:val="20"/>
          <w:szCs w:val="24"/>
          <w:lang w:val="en-US"/>
        </w:rPr>
      </w:pPr>
    </w:p>
    <w:p w:rsidR="00F677E3" w:rsidRPr="003E7189" w:rsidRDefault="003E7189" w:rsidP="00F677E3">
      <w:pPr>
        <w:rPr>
          <w:rFonts w:ascii="Arial" w:hAnsi="Arial" w:cs="Arial"/>
          <w:sz w:val="20"/>
          <w:szCs w:val="24"/>
        </w:rPr>
      </w:pPr>
      <w:r w:rsidRPr="003E7189">
        <w:rPr>
          <w:rFonts w:ascii="Arial" w:hAnsi="Arial" w:cs="Arial"/>
          <w:sz w:val="20"/>
          <w:szCs w:val="24"/>
        </w:rPr>
        <w:t>Se o número de filas (Task Slots Count) = N, Janela deslizante (Slide Window ) = M, então o total de conexões paralelas permitida no sistema é de M*N.</w:t>
      </w:r>
    </w:p>
    <w:p w:rsidR="00F677E3" w:rsidRPr="003E7189" w:rsidRDefault="00F677E3" w:rsidP="00F677E3">
      <w:pPr>
        <w:rPr>
          <w:rFonts w:ascii="Arial" w:hAnsi="Arial" w:cs="Arial"/>
          <w:bCs/>
          <w:i/>
          <w:color w:val="A6A6A6" w:themeColor="background1" w:themeShade="A6"/>
          <w:sz w:val="20"/>
          <w:szCs w:val="24"/>
          <w:lang w:val="en-US"/>
        </w:rPr>
      </w:pPr>
      <w:r w:rsidRPr="003E7189">
        <w:rPr>
          <w:rFonts w:ascii="Arial" w:hAnsi="Arial" w:cs="Arial"/>
          <w:bCs/>
          <w:i/>
          <w:color w:val="A6A6A6" w:themeColor="background1" w:themeShade="A6"/>
          <w:sz w:val="20"/>
          <w:szCs w:val="24"/>
          <w:lang w:val="en-US"/>
        </w:rPr>
        <w:t>If Task Slots Count = N, Slide Window = M, then the total parallel connections of meters is M*N.</w:t>
      </w:r>
    </w:p>
    <w:p w:rsidR="003E7189" w:rsidRPr="003E7189" w:rsidRDefault="003E7189" w:rsidP="00F63ED8">
      <w:pPr>
        <w:rPr>
          <w:rFonts w:ascii="Arial" w:hAnsi="Arial" w:cs="Arial"/>
          <w:bCs/>
          <w:sz w:val="20"/>
          <w:szCs w:val="24"/>
        </w:rPr>
      </w:pPr>
      <w:r w:rsidRPr="003E7189">
        <w:rPr>
          <w:rFonts w:ascii="Arial" w:hAnsi="Arial" w:cs="Arial"/>
          <w:bCs/>
          <w:sz w:val="20"/>
          <w:szCs w:val="24"/>
        </w:rPr>
        <w:t xml:space="preserve">Durante o </w:t>
      </w:r>
      <w:r w:rsidRPr="003E7189">
        <w:rPr>
          <w:rFonts w:ascii="Arial" w:hAnsi="Arial" w:cs="Arial"/>
          <w:bCs/>
          <w:i/>
          <w:sz w:val="20"/>
          <w:szCs w:val="24"/>
        </w:rPr>
        <w:t>rollout</w:t>
      </w:r>
      <w:r w:rsidRPr="003E7189">
        <w:rPr>
          <w:rFonts w:ascii="Arial" w:hAnsi="Arial" w:cs="Arial"/>
          <w:bCs/>
          <w:sz w:val="20"/>
          <w:szCs w:val="24"/>
        </w:rPr>
        <w:t xml:space="preserve"> do projeto, N e M podem ser configurados de acordo com o que for otimizar o desempenho geral da solução.</w:t>
      </w:r>
    </w:p>
    <w:p w:rsidR="00F677E3" w:rsidRPr="003E7189" w:rsidRDefault="00F677E3" w:rsidP="00F63ED8">
      <w:pPr>
        <w:rPr>
          <w:rFonts w:ascii="Arial" w:hAnsi="Arial" w:cs="Arial"/>
          <w:bCs/>
          <w:i/>
          <w:color w:val="A6A6A6" w:themeColor="background1" w:themeShade="A6"/>
          <w:sz w:val="20"/>
          <w:szCs w:val="24"/>
          <w:lang w:val="en-US"/>
        </w:rPr>
      </w:pPr>
      <w:r w:rsidRPr="003E7189">
        <w:rPr>
          <w:rFonts w:ascii="Arial" w:hAnsi="Arial" w:cs="Arial"/>
          <w:bCs/>
          <w:i/>
          <w:color w:val="A6A6A6" w:themeColor="background1" w:themeShade="A6"/>
          <w:sz w:val="20"/>
          <w:szCs w:val="24"/>
          <w:lang w:val="en-US"/>
        </w:rPr>
        <w:t xml:space="preserve">During deployment of the project, N and M are configurable which will optimize the whole performance of the system. </w:t>
      </w:r>
    </w:p>
    <w:p w:rsidR="008D3764" w:rsidRDefault="00CD5F7A">
      <w:pPr>
        <w:pStyle w:val="Ttulo3-Siemens"/>
        <w:ind w:left="567"/>
      </w:pPr>
      <w:r>
        <w:t>Perguntas respondidas</w:t>
      </w:r>
      <w:r w:rsidR="00F51089">
        <w:t xml:space="preserve"> - </w:t>
      </w:r>
      <w:r w:rsidR="00C36E17" w:rsidRPr="00C36E17">
        <w:rPr>
          <w:i/>
        </w:rPr>
        <w:t>Questions Answered</w:t>
      </w:r>
    </w:p>
    <w:p w:rsidR="00CD5F7A" w:rsidRDefault="00CD5F7A" w:rsidP="00CD5F7A">
      <w:pPr>
        <w:jc w:val="both"/>
        <w:rPr>
          <w:rFonts w:ascii="Arial" w:hAnsi="Arial" w:cs="Arial"/>
          <w:sz w:val="20"/>
          <w:szCs w:val="20"/>
        </w:rPr>
      </w:pPr>
    </w:p>
    <w:p w:rsidR="00CD5F7A" w:rsidRPr="004B3832" w:rsidRDefault="00CD5F7A" w:rsidP="00CD5F7A">
      <w:pPr>
        <w:pStyle w:val="PargrafodaLista"/>
        <w:numPr>
          <w:ilvl w:val="0"/>
          <w:numId w:val="22"/>
        </w:numPr>
        <w:jc w:val="both"/>
        <w:rPr>
          <w:rFonts w:ascii="Arial" w:hAnsi="Arial" w:cs="Arial"/>
          <w:b/>
          <w:sz w:val="20"/>
          <w:szCs w:val="20"/>
        </w:rPr>
      </w:pPr>
      <w:r w:rsidRPr="004B3832">
        <w:rPr>
          <w:rFonts w:ascii="Arial" w:hAnsi="Arial" w:cs="Arial"/>
          <w:b/>
          <w:sz w:val="20"/>
          <w:szCs w:val="20"/>
        </w:rPr>
        <w:t>Isto é configurável para qualquer tipo de comunicação que utilize IP/Porta?</w:t>
      </w:r>
    </w:p>
    <w:p w:rsidR="00CD5F7A" w:rsidRDefault="00CD5F7A" w:rsidP="00CD5F7A">
      <w:pPr>
        <w:pStyle w:val="PargrafodaLista"/>
        <w:jc w:val="both"/>
        <w:rPr>
          <w:rFonts w:ascii="Arial" w:hAnsi="Arial" w:cs="Arial"/>
          <w:b/>
          <w:sz w:val="20"/>
          <w:szCs w:val="20"/>
        </w:rPr>
      </w:pPr>
      <w:r w:rsidRPr="004B3832">
        <w:rPr>
          <w:rFonts w:ascii="Arial" w:hAnsi="Arial" w:cs="Arial"/>
          <w:b/>
          <w:sz w:val="20"/>
          <w:szCs w:val="20"/>
        </w:rPr>
        <w:t xml:space="preserve">Exemplo, seria interessante tratar isso como máscara de rede para ipv4 ou ipv6; ex.: </w:t>
      </w:r>
    </w:p>
    <w:p w:rsidR="00F51089" w:rsidRPr="00F415D6" w:rsidRDefault="00C36E17" w:rsidP="00F51089">
      <w:pPr>
        <w:pStyle w:val="PargrafodaLista"/>
        <w:jc w:val="both"/>
        <w:rPr>
          <w:rFonts w:ascii="Arial" w:hAnsi="Arial" w:cs="Arial"/>
          <w:b/>
          <w:i/>
          <w:color w:val="808080" w:themeColor="background1" w:themeShade="80"/>
          <w:sz w:val="20"/>
          <w:szCs w:val="20"/>
          <w:lang w:val="en-US"/>
        </w:rPr>
      </w:pPr>
      <w:r w:rsidRPr="00F415D6">
        <w:rPr>
          <w:rFonts w:ascii="Arial" w:hAnsi="Arial" w:cs="Arial"/>
          <w:b/>
          <w:i/>
          <w:color w:val="808080" w:themeColor="background1" w:themeShade="80"/>
          <w:sz w:val="20"/>
          <w:szCs w:val="20"/>
          <w:lang w:val="en-US"/>
        </w:rPr>
        <w:t>Is this configurable for any type of communication using IP / Port?</w:t>
      </w:r>
    </w:p>
    <w:p w:rsidR="00F51089" w:rsidRPr="00F415D6" w:rsidRDefault="00C36E17" w:rsidP="00F51089">
      <w:pPr>
        <w:pStyle w:val="PargrafodaLista"/>
        <w:jc w:val="both"/>
        <w:rPr>
          <w:rFonts w:ascii="Arial" w:hAnsi="Arial" w:cs="Arial"/>
          <w:b/>
          <w:i/>
          <w:color w:val="808080" w:themeColor="background1" w:themeShade="80"/>
          <w:sz w:val="20"/>
          <w:szCs w:val="20"/>
          <w:lang w:val="en-US"/>
        </w:rPr>
      </w:pPr>
      <w:r w:rsidRPr="00F415D6">
        <w:rPr>
          <w:rFonts w:ascii="Arial" w:hAnsi="Arial" w:cs="Arial"/>
          <w:b/>
          <w:i/>
          <w:color w:val="808080" w:themeColor="background1" w:themeShade="80"/>
          <w:sz w:val="20"/>
          <w:szCs w:val="20"/>
          <w:lang w:val="en-US"/>
        </w:rPr>
        <w:t>Example, it would be interesting to treat this as a netmask for ipv4 or ipv6; ex.:</w:t>
      </w:r>
    </w:p>
    <w:p w:rsidR="00AF378D" w:rsidRPr="00F415D6" w:rsidRDefault="00AF378D" w:rsidP="00CD5F7A">
      <w:pPr>
        <w:pStyle w:val="PargrafodaLista"/>
        <w:jc w:val="both"/>
        <w:rPr>
          <w:rFonts w:ascii="Arial" w:hAnsi="Arial" w:cs="Arial"/>
          <w:b/>
          <w:sz w:val="20"/>
          <w:szCs w:val="20"/>
          <w:u w:val="single"/>
          <w:lang w:val="en-US"/>
        </w:rPr>
      </w:pPr>
    </w:p>
    <w:p w:rsidR="00CD5F7A" w:rsidRPr="004B3832" w:rsidRDefault="00CD5F7A" w:rsidP="00CD5F7A">
      <w:pPr>
        <w:pStyle w:val="PargrafodaLista"/>
        <w:jc w:val="both"/>
        <w:rPr>
          <w:rFonts w:ascii="Arial" w:hAnsi="Arial" w:cs="Arial"/>
          <w:b/>
          <w:sz w:val="20"/>
          <w:szCs w:val="20"/>
          <w:lang w:val="en-US"/>
        </w:rPr>
      </w:pPr>
      <w:r w:rsidRPr="004B3832">
        <w:rPr>
          <w:rFonts w:ascii="Arial" w:hAnsi="Arial" w:cs="Arial"/>
          <w:b/>
          <w:sz w:val="20"/>
          <w:szCs w:val="20"/>
          <w:u w:val="single"/>
          <w:lang w:val="en-US"/>
        </w:rPr>
        <w:t>GPRS</w:t>
      </w:r>
      <w:r w:rsidRPr="004B3832">
        <w:rPr>
          <w:rFonts w:ascii="Arial" w:hAnsi="Arial" w:cs="Arial"/>
          <w:b/>
          <w:sz w:val="20"/>
          <w:szCs w:val="20"/>
          <w:lang w:val="en-US"/>
        </w:rPr>
        <w:t xml:space="preserve"> IP: </w:t>
      </w:r>
      <w:r w:rsidRPr="004B3832">
        <w:rPr>
          <w:rFonts w:ascii="Arial" w:hAnsi="Arial" w:cs="Arial"/>
          <w:b/>
          <w:sz w:val="20"/>
          <w:szCs w:val="20"/>
          <w:u w:val="single"/>
          <w:lang w:val="en-US"/>
        </w:rPr>
        <w:t>192:168:1:0/24</w:t>
      </w:r>
    </w:p>
    <w:p w:rsidR="00CD5F7A" w:rsidRPr="009E589E" w:rsidRDefault="00D04FA3" w:rsidP="00CD5F7A">
      <w:pPr>
        <w:pStyle w:val="PargrafodaLista"/>
        <w:jc w:val="both"/>
        <w:rPr>
          <w:rFonts w:ascii="Arial" w:hAnsi="Arial" w:cs="Arial"/>
          <w:b/>
          <w:sz w:val="20"/>
          <w:szCs w:val="20"/>
          <w:rPrChange w:id="82" w:author="z00353ud" w:date="2018-02-08T01:22:00Z">
            <w:rPr>
              <w:rFonts w:ascii="Arial" w:hAnsi="Arial" w:cs="Arial"/>
              <w:b/>
              <w:sz w:val="20"/>
              <w:szCs w:val="20"/>
            </w:rPr>
          </w:rPrChange>
        </w:rPr>
      </w:pPr>
      <w:r w:rsidRPr="009E589E">
        <w:rPr>
          <w:rFonts w:ascii="Arial" w:hAnsi="Arial" w:cs="Arial"/>
          <w:b/>
          <w:sz w:val="20"/>
          <w:szCs w:val="20"/>
          <w:u w:val="single"/>
          <w:rPrChange w:id="83" w:author="z00353ud" w:date="2018-02-08T01:22:00Z">
            <w:rPr>
              <w:rFonts w:ascii="Arial" w:hAnsi="Arial" w:cs="Arial"/>
              <w:b/>
              <w:sz w:val="20"/>
              <w:szCs w:val="20"/>
              <w:u w:val="single"/>
            </w:rPr>
          </w:rPrChange>
        </w:rPr>
        <w:t>CGR35</w:t>
      </w:r>
      <w:r w:rsidRPr="009E589E">
        <w:rPr>
          <w:rFonts w:ascii="Arial" w:hAnsi="Arial" w:cs="Arial"/>
          <w:b/>
          <w:sz w:val="20"/>
          <w:szCs w:val="20"/>
          <w:rPrChange w:id="84" w:author="z00353ud" w:date="2018-02-08T01:22:00Z">
            <w:rPr>
              <w:rFonts w:ascii="Arial" w:hAnsi="Arial" w:cs="Arial"/>
              <w:b/>
              <w:sz w:val="20"/>
              <w:szCs w:val="20"/>
            </w:rPr>
          </w:rPrChange>
        </w:rPr>
        <w:t xml:space="preserve"> IP: </w:t>
      </w:r>
      <w:r w:rsidRPr="009E589E">
        <w:rPr>
          <w:rFonts w:ascii="Arial" w:hAnsi="Arial" w:cs="Arial"/>
          <w:b/>
          <w:sz w:val="20"/>
          <w:szCs w:val="20"/>
          <w:u w:val="single"/>
          <w:rPrChange w:id="85" w:author="z00353ud" w:date="2018-02-08T01:22:00Z">
            <w:rPr>
              <w:rFonts w:ascii="Arial" w:hAnsi="Arial" w:cs="Arial"/>
              <w:b/>
              <w:sz w:val="20"/>
              <w:szCs w:val="20"/>
              <w:u w:val="single"/>
            </w:rPr>
          </w:rPrChange>
        </w:rPr>
        <w:t>fd00:0:0:35::0/64</w:t>
      </w:r>
    </w:p>
    <w:p w:rsidR="00CD5F7A" w:rsidRDefault="00CD5F7A" w:rsidP="00CD5F7A">
      <w:pPr>
        <w:ind w:left="708"/>
        <w:jc w:val="both"/>
        <w:rPr>
          <w:rFonts w:ascii="Arial" w:hAnsi="Arial" w:cs="Arial"/>
          <w:sz w:val="20"/>
          <w:szCs w:val="20"/>
        </w:rPr>
      </w:pPr>
      <w:r w:rsidRPr="004B3832">
        <w:rPr>
          <w:rFonts w:ascii="Arial" w:hAnsi="Arial" w:cs="Arial"/>
          <w:sz w:val="20"/>
          <w:szCs w:val="20"/>
        </w:rPr>
        <w:t>Isto aumentaria muito a complexida</w:t>
      </w:r>
      <w:r>
        <w:rPr>
          <w:rFonts w:ascii="Arial" w:hAnsi="Arial" w:cs="Arial"/>
          <w:sz w:val="20"/>
          <w:szCs w:val="20"/>
        </w:rPr>
        <w:t>de da implementação genérica pois o sistema de leitura para o projeto AES Eletropaulo só suporta IPv6. Porém, será implementado uma forma que possa diminuir o impacto de adaptação para um IPv4 no futuro.</w:t>
      </w:r>
    </w:p>
    <w:p w:rsidR="00F51089" w:rsidRPr="00F51089" w:rsidRDefault="00C36E17" w:rsidP="00CD5F7A">
      <w:pPr>
        <w:ind w:left="708"/>
        <w:jc w:val="both"/>
        <w:rPr>
          <w:rFonts w:ascii="Arial" w:hAnsi="Arial" w:cs="Arial"/>
          <w:i/>
          <w:color w:val="808080" w:themeColor="background1" w:themeShade="80"/>
          <w:sz w:val="20"/>
          <w:szCs w:val="20"/>
          <w:lang w:val="en-US"/>
        </w:rPr>
      </w:pPr>
      <w:r w:rsidRPr="00C36E17">
        <w:rPr>
          <w:rFonts w:ascii="Arial" w:hAnsi="Arial" w:cs="Arial"/>
          <w:i/>
          <w:color w:val="808080" w:themeColor="background1" w:themeShade="80"/>
          <w:sz w:val="20"/>
          <w:szCs w:val="20"/>
          <w:lang w:val="en-US"/>
        </w:rPr>
        <w:t>This would greatly increase the complexity of generic implementation because the read system for the AES Eletropaulo project only supports IPv6. However, a way will be implemented that can lessen the adaptation impact to an IPv4 in the future.</w:t>
      </w:r>
    </w:p>
    <w:p w:rsidR="00CD5F7A" w:rsidRDefault="00CD5F7A" w:rsidP="00CD5F7A">
      <w:pPr>
        <w:pStyle w:val="PargrafodaLista"/>
        <w:numPr>
          <w:ilvl w:val="0"/>
          <w:numId w:val="22"/>
        </w:numPr>
        <w:jc w:val="both"/>
        <w:rPr>
          <w:rFonts w:ascii="Arial" w:hAnsi="Arial" w:cs="Arial"/>
          <w:b/>
          <w:sz w:val="20"/>
          <w:szCs w:val="20"/>
        </w:rPr>
      </w:pPr>
      <w:r w:rsidRPr="004B3832">
        <w:rPr>
          <w:rFonts w:ascii="Arial" w:hAnsi="Arial" w:cs="Arial"/>
          <w:b/>
          <w:sz w:val="20"/>
          <w:szCs w:val="20"/>
        </w:rPr>
        <w:t xml:space="preserve">Quando o medidor troca de IP </w:t>
      </w:r>
      <w:r w:rsidRPr="00CD5F7A">
        <w:rPr>
          <w:rFonts w:ascii="Arial" w:hAnsi="Arial" w:cs="Arial"/>
          <w:b/>
          <w:sz w:val="20"/>
          <w:szCs w:val="20"/>
          <w:u w:val="single"/>
        </w:rPr>
        <w:t>DURANTE</w:t>
      </w:r>
      <w:r w:rsidRPr="004B3832">
        <w:rPr>
          <w:rFonts w:ascii="Arial" w:hAnsi="Arial" w:cs="Arial"/>
          <w:b/>
          <w:sz w:val="20"/>
          <w:szCs w:val="20"/>
        </w:rPr>
        <w:t xml:space="preserve"> um agendamento, </w:t>
      </w:r>
      <w:r>
        <w:rPr>
          <w:rFonts w:ascii="Arial" w:hAnsi="Arial" w:cs="Arial"/>
          <w:b/>
          <w:sz w:val="20"/>
          <w:szCs w:val="20"/>
        </w:rPr>
        <w:t>o que ocorre?</w:t>
      </w:r>
    </w:p>
    <w:p w:rsidR="000D6E87" w:rsidRPr="00F415D6" w:rsidRDefault="00C36E17">
      <w:pPr>
        <w:pStyle w:val="Pargrafoda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i/>
          <w:color w:val="808080" w:themeColor="background1" w:themeShade="80"/>
          <w:sz w:val="20"/>
          <w:szCs w:val="20"/>
          <w:lang w:val="en-US" w:eastAsia="en-US"/>
        </w:rPr>
      </w:pPr>
      <w:r w:rsidRPr="00F415D6">
        <w:rPr>
          <w:rFonts w:ascii="inherit" w:eastAsia="Times New Roman" w:hAnsi="inherit" w:cs="Courier New"/>
          <w:b/>
          <w:i/>
          <w:color w:val="808080" w:themeColor="background1" w:themeShade="80"/>
          <w:sz w:val="20"/>
          <w:szCs w:val="20"/>
          <w:lang w:val="en-US" w:eastAsia="en-US"/>
        </w:rPr>
        <w:t>When the meter exchanges IP DURING a schedule, what happens?</w:t>
      </w:r>
    </w:p>
    <w:p w:rsidR="000D6E87" w:rsidRPr="00F415D6" w:rsidRDefault="000D6E87">
      <w:pPr>
        <w:pStyle w:val="PargrafodaLista"/>
        <w:jc w:val="both"/>
        <w:rPr>
          <w:rFonts w:ascii="Arial" w:hAnsi="Arial" w:cs="Arial"/>
          <w:b/>
          <w:sz w:val="20"/>
          <w:szCs w:val="20"/>
          <w:lang w:val="en-US"/>
        </w:rPr>
      </w:pPr>
    </w:p>
    <w:p w:rsidR="00CD5F7A" w:rsidRDefault="00CD5F7A" w:rsidP="00CD5F7A">
      <w:pPr>
        <w:ind w:left="720"/>
        <w:jc w:val="both"/>
        <w:rPr>
          <w:rFonts w:ascii="Arial" w:hAnsi="Arial" w:cs="Arial"/>
          <w:sz w:val="20"/>
          <w:szCs w:val="20"/>
        </w:rPr>
      </w:pPr>
      <w:r w:rsidRPr="00CD5F7A">
        <w:rPr>
          <w:rFonts w:ascii="Arial" w:hAnsi="Arial" w:cs="Arial"/>
          <w:sz w:val="20"/>
          <w:szCs w:val="20"/>
        </w:rPr>
        <w:lastRenderedPageBreak/>
        <w:t>Da mesma forma implementada na solução PLC, assim que identificamos via recebimento de eventos que o medidor</w:t>
      </w:r>
      <w:r>
        <w:rPr>
          <w:rFonts w:ascii="Arial" w:hAnsi="Arial" w:cs="Arial"/>
          <w:sz w:val="20"/>
          <w:szCs w:val="20"/>
        </w:rPr>
        <w:t xml:space="preserve"> trocou de CGR, movemos todas as tarefas do mesmo medidor para a fila correspondente ao novo CGR, não impactando a limitação de conexões paralelas por CGR.</w:t>
      </w:r>
    </w:p>
    <w:p w:rsidR="00F51089" w:rsidRPr="00F51089" w:rsidRDefault="00D04FA3" w:rsidP="00CD5F7A">
      <w:pPr>
        <w:ind w:left="720"/>
        <w:jc w:val="both"/>
        <w:rPr>
          <w:rFonts w:ascii="Arial" w:hAnsi="Arial" w:cs="Arial"/>
          <w:i/>
          <w:color w:val="808080" w:themeColor="background1" w:themeShade="80"/>
          <w:sz w:val="20"/>
          <w:szCs w:val="20"/>
          <w:lang w:val="en-US"/>
        </w:rPr>
      </w:pPr>
      <w:r w:rsidRPr="009E589E">
        <w:rPr>
          <w:rFonts w:ascii="Arial" w:hAnsi="Arial" w:cs="Arial"/>
          <w:sz w:val="20"/>
          <w:szCs w:val="20"/>
          <w:lang w:val="en-US"/>
          <w:rPrChange w:id="86" w:author="z00353ud" w:date="2018-02-08T01:22:00Z">
            <w:rPr>
              <w:rFonts w:ascii="Arial" w:hAnsi="Arial" w:cs="Arial"/>
              <w:sz w:val="20"/>
              <w:szCs w:val="20"/>
              <w:lang w:val="en-US"/>
            </w:rPr>
          </w:rPrChange>
        </w:rPr>
        <w:br/>
      </w:r>
      <w:r w:rsidR="00C36E17" w:rsidRPr="00C36E17">
        <w:rPr>
          <w:rFonts w:ascii="Arial" w:hAnsi="Arial" w:cs="Arial"/>
          <w:i/>
          <w:color w:val="808080" w:themeColor="background1" w:themeShade="80"/>
          <w:sz w:val="20"/>
          <w:szCs w:val="20"/>
          <w:lang w:val="en-US"/>
        </w:rPr>
        <w:t>In the same way implemented in the PLC solution, as soon as we identified via the receipt of events that the meter changed from CGR, we moved all the tasks of the same meter to the queue corresponding to the new CGR, not impacting the limitation of parallel connections by CGR.</w:t>
      </w:r>
    </w:p>
    <w:p w:rsidR="00CD5F7A" w:rsidRPr="004B3832" w:rsidRDefault="00CD5F7A" w:rsidP="00CD5F7A">
      <w:pPr>
        <w:ind w:left="708"/>
      </w:pPr>
      <w:r>
        <w:t>Ex.:</w:t>
      </w:r>
    </w:p>
    <w:p w:rsidR="00CD5F7A" w:rsidRPr="00CD5F7A" w:rsidRDefault="00CD5F7A" w:rsidP="00CD5F7A">
      <w:pPr>
        <w:ind w:left="708"/>
      </w:pPr>
      <w:r w:rsidRPr="00CD5F7A">
        <w:t>Pré configuração</w:t>
      </w:r>
      <w:r w:rsidR="00F51089">
        <w:t xml:space="preserve"> - </w:t>
      </w:r>
      <w:r w:rsidR="00C36E17" w:rsidRPr="00C36E17">
        <w:rPr>
          <w:i/>
          <w:color w:val="808080" w:themeColor="background1" w:themeShade="80"/>
        </w:rPr>
        <w:t>Pre configuration</w:t>
      </w:r>
      <w:r w:rsidRPr="00CD5F7A">
        <w:t>:</w:t>
      </w:r>
    </w:p>
    <w:p w:rsidR="00CD5F7A" w:rsidRPr="009E589E" w:rsidRDefault="00D04FA3" w:rsidP="00CD5F7A">
      <w:pPr>
        <w:ind w:left="708" w:firstLine="708"/>
        <w:rPr>
          <w:rPrChange w:id="87" w:author="z00353ud" w:date="2018-02-08T01:22:00Z">
            <w:rPr/>
          </w:rPrChange>
        </w:rPr>
      </w:pPr>
      <w:r w:rsidRPr="009E589E">
        <w:rPr>
          <w:rPrChange w:id="88" w:author="z00353ud" w:date="2018-02-08T01:22:00Z">
            <w:rPr/>
          </w:rPrChange>
        </w:rPr>
        <w:t>Med A Fd00:0:0:1:AA:AA:AA:AA =&gt; FILA 1 = TASK SLOT 1 = medidores no CGR 1</w:t>
      </w:r>
    </w:p>
    <w:p w:rsidR="00CD5F7A" w:rsidRPr="008C6F8D" w:rsidRDefault="00D04FA3" w:rsidP="00CD5F7A">
      <w:pPr>
        <w:ind w:left="708"/>
        <w:rPr>
          <w:i/>
          <w:color w:val="808080" w:themeColor="background1" w:themeShade="80"/>
          <w:lang w:val="en-US"/>
          <w:rPrChange w:id="89" w:author="z00353ud" w:date="2018-02-07T16:36:00Z">
            <w:rPr>
              <w:i/>
              <w:color w:val="808080" w:themeColor="background1" w:themeShade="80"/>
            </w:rPr>
          </w:rPrChange>
        </w:rPr>
      </w:pPr>
      <w:r w:rsidRPr="00D04FA3">
        <w:rPr>
          <w:lang w:val="en-US"/>
          <w:rPrChange w:id="90" w:author="z00353ud" w:date="2018-02-07T16:36:00Z">
            <w:rPr/>
          </w:rPrChange>
        </w:rPr>
        <w:t xml:space="preserve">Começou o agendamento - </w:t>
      </w:r>
      <w:r w:rsidRPr="00D04FA3">
        <w:rPr>
          <w:i/>
          <w:color w:val="808080" w:themeColor="background1" w:themeShade="80"/>
          <w:lang w:val="en-US"/>
          <w:rPrChange w:id="91" w:author="z00353ud" w:date="2018-02-07T16:36:00Z">
            <w:rPr>
              <w:i/>
              <w:color w:val="808080" w:themeColor="background1" w:themeShade="80"/>
            </w:rPr>
          </w:rPrChange>
        </w:rPr>
        <w:t>Schedule start</w:t>
      </w:r>
    </w:p>
    <w:p w:rsidR="00CD5F7A" w:rsidRPr="00B80114" w:rsidRDefault="00CD5F7A" w:rsidP="00CD5F7A">
      <w:pPr>
        <w:ind w:left="1416"/>
        <w:rPr>
          <w:lang w:val="en-US"/>
        </w:rPr>
      </w:pPr>
      <w:r>
        <w:rPr>
          <w:lang w:val="en-US"/>
        </w:rPr>
        <w:t>TASK SLOT</w:t>
      </w:r>
      <w:r w:rsidRPr="00B80114">
        <w:rPr>
          <w:lang w:val="en-US"/>
        </w:rPr>
        <w:t xml:space="preserve"> 1 =&gt; Med A, Med B, Med C.</w:t>
      </w:r>
    </w:p>
    <w:p w:rsidR="00CD5F7A" w:rsidRPr="00F433FA" w:rsidRDefault="00CD5F7A" w:rsidP="00CD5F7A">
      <w:pPr>
        <w:ind w:left="1416"/>
        <w:rPr>
          <w:rFonts w:ascii="Arial" w:hAnsi="Arial" w:cs="Arial"/>
          <w:sz w:val="20"/>
          <w:szCs w:val="24"/>
          <w:lang w:val="en-US"/>
        </w:rPr>
      </w:pPr>
      <w:r>
        <w:rPr>
          <w:lang w:val="en-US"/>
        </w:rPr>
        <w:t>TASK SLOT</w:t>
      </w:r>
      <w:r w:rsidRPr="00B80114">
        <w:rPr>
          <w:lang w:val="en-US"/>
        </w:rPr>
        <w:t xml:space="preserve"> </w:t>
      </w:r>
      <w:r w:rsidRPr="001A48E1">
        <w:rPr>
          <w:rFonts w:ascii="Arial" w:hAnsi="Arial" w:cs="Arial"/>
          <w:sz w:val="20"/>
          <w:szCs w:val="24"/>
          <w:lang w:val="en-US"/>
        </w:rPr>
        <w:t xml:space="preserve">2 =&gt; Med </w:t>
      </w:r>
      <w:r>
        <w:rPr>
          <w:rFonts w:ascii="Arial" w:hAnsi="Arial" w:cs="Arial"/>
          <w:sz w:val="20"/>
          <w:szCs w:val="24"/>
          <w:lang w:val="en-US"/>
        </w:rPr>
        <w:t>D</w:t>
      </w:r>
      <w:r w:rsidRPr="001A48E1">
        <w:rPr>
          <w:rFonts w:ascii="Arial" w:hAnsi="Arial" w:cs="Arial"/>
          <w:sz w:val="20"/>
          <w:szCs w:val="24"/>
          <w:lang w:val="en-US"/>
        </w:rPr>
        <w:t xml:space="preserve">, Med </w:t>
      </w:r>
      <w:r>
        <w:rPr>
          <w:rFonts w:ascii="Arial" w:hAnsi="Arial" w:cs="Arial"/>
          <w:sz w:val="20"/>
          <w:szCs w:val="24"/>
          <w:lang w:val="en-US"/>
        </w:rPr>
        <w:t>E</w:t>
      </w:r>
      <w:r w:rsidRPr="001A48E1">
        <w:rPr>
          <w:rFonts w:ascii="Arial" w:hAnsi="Arial" w:cs="Arial"/>
          <w:sz w:val="20"/>
          <w:szCs w:val="24"/>
          <w:lang w:val="en-US"/>
        </w:rPr>
        <w:t xml:space="preserve">, Med </w:t>
      </w:r>
      <w:r>
        <w:rPr>
          <w:rFonts w:ascii="Arial" w:hAnsi="Arial" w:cs="Arial"/>
          <w:sz w:val="20"/>
          <w:szCs w:val="24"/>
          <w:lang w:val="en-US"/>
        </w:rPr>
        <w:t>F</w:t>
      </w:r>
    </w:p>
    <w:p w:rsidR="00CD5F7A" w:rsidRPr="00CD5F7A" w:rsidRDefault="00CD5F7A" w:rsidP="00CD5F7A">
      <w:pPr>
        <w:ind w:firstLine="708"/>
        <w:rPr>
          <w:rFonts w:ascii="Arial" w:hAnsi="Arial" w:cs="Arial"/>
          <w:sz w:val="20"/>
          <w:szCs w:val="24"/>
        </w:rPr>
      </w:pPr>
      <w:r w:rsidRPr="00CD5F7A">
        <w:rPr>
          <w:rFonts w:ascii="Arial" w:hAnsi="Arial" w:cs="Arial"/>
          <w:sz w:val="20"/>
          <w:szCs w:val="24"/>
        </w:rPr>
        <w:t>Durante o agenamento</w:t>
      </w:r>
      <w:r>
        <w:rPr>
          <w:rFonts w:ascii="Arial" w:hAnsi="Arial" w:cs="Arial"/>
          <w:sz w:val="20"/>
          <w:szCs w:val="24"/>
        </w:rPr>
        <w:t>, o medidor troca de CGR</w:t>
      </w:r>
      <w:r w:rsidR="00F51089">
        <w:rPr>
          <w:rFonts w:ascii="Arial" w:hAnsi="Arial" w:cs="Arial"/>
          <w:sz w:val="20"/>
          <w:szCs w:val="24"/>
        </w:rPr>
        <w:t xml:space="preserve"> - </w:t>
      </w:r>
      <w:r w:rsidR="00C36E17" w:rsidRPr="00C36E17">
        <w:rPr>
          <w:rFonts w:ascii="Arial" w:hAnsi="Arial" w:cs="Arial"/>
          <w:i/>
          <w:color w:val="808080" w:themeColor="background1" w:themeShade="80"/>
          <w:sz w:val="20"/>
          <w:szCs w:val="24"/>
        </w:rPr>
        <w:t>During the Schedule, meter changes CGR</w:t>
      </w:r>
      <w:r w:rsidR="00F51089">
        <w:rPr>
          <w:rFonts w:ascii="Arial" w:hAnsi="Arial" w:cs="Arial"/>
          <w:sz w:val="20"/>
          <w:szCs w:val="24"/>
        </w:rPr>
        <w:t>:</w:t>
      </w:r>
    </w:p>
    <w:p w:rsidR="00CD5F7A" w:rsidRDefault="00CD5F7A" w:rsidP="00CD5F7A">
      <w:pPr>
        <w:ind w:left="1416"/>
        <w:rPr>
          <w:lang w:val="en-US"/>
        </w:rPr>
      </w:pPr>
      <w:r w:rsidRPr="001A48E1">
        <w:rPr>
          <w:lang w:val="en-US"/>
        </w:rPr>
        <w:t xml:space="preserve">Med A </w:t>
      </w:r>
      <w:r>
        <w:rPr>
          <w:lang w:val="en-US"/>
        </w:rPr>
        <w:t xml:space="preserve">=&gt; </w:t>
      </w:r>
      <w:r w:rsidRPr="001A48E1">
        <w:rPr>
          <w:lang w:val="en-US"/>
        </w:rPr>
        <w:t>Fd00:0:0:</w:t>
      </w:r>
      <w:r>
        <w:rPr>
          <w:lang w:val="en-US"/>
        </w:rPr>
        <w:t>2</w:t>
      </w:r>
      <w:r w:rsidRPr="001A48E1">
        <w:rPr>
          <w:lang w:val="en-US"/>
        </w:rPr>
        <w:t xml:space="preserve">:AA:AA:AA:AA </w:t>
      </w:r>
    </w:p>
    <w:p w:rsidR="00CD5F7A" w:rsidRPr="001A48E1" w:rsidRDefault="00CD5F7A" w:rsidP="00CD5F7A">
      <w:pPr>
        <w:ind w:left="1416"/>
        <w:rPr>
          <w:lang w:val="en-US"/>
        </w:rPr>
      </w:pPr>
      <w:r>
        <w:rPr>
          <w:lang w:val="en-US"/>
        </w:rPr>
        <w:t>TASK SLOT</w:t>
      </w:r>
      <w:r w:rsidRPr="00B80114">
        <w:rPr>
          <w:lang w:val="en-US"/>
        </w:rPr>
        <w:t xml:space="preserve"> </w:t>
      </w:r>
      <w:r w:rsidRPr="001A48E1">
        <w:rPr>
          <w:lang w:val="en-US"/>
        </w:rPr>
        <w:t xml:space="preserve">1 =&gt; Med </w:t>
      </w:r>
      <w:r>
        <w:rPr>
          <w:lang w:val="en-US"/>
        </w:rPr>
        <w:t>B</w:t>
      </w:r>
      <w:r w:rsidRPr="001A48E1">
        <w:rPr>
          <w:lang w:val="en-US"/>
        </w:rPr>
        <w:t>, Med</w:t>
      </w:r>
      <w:r>
        <w:rPr>
          <w:lang w:val="en-US"/>
        </w:rPr>
        <w:t xml:space="preserve"> C</w:t>
      </w:r>
    </w:p>
    <w:p w:rsidR="00CD5F7A" w:rsidRDefault="00CD5F7A" w:rsidP="00CD5F7A">
      <w:pPr>
        <w:ind w:left="1416"/>
        <w:rPr>
          <w:rFonts w:ascii="Arial" w:hAnsi="Arial" w:cs="Arial"/>
          <w:sz w:val="20"/>
          <w:szCs w:val="24"/>
          <w:lang w:val="en-US"/>
        </w:rPr>
      </w:pPr>
      <w:r>
        <w:rPr>
          <w:lang w:val="en-US"/>
        </w:rPr>
        <w:t>TASK SLOT</w:t>
      </w:r>
      <w:r w:rsidRPr="00B80114">
        <w:rPr>
          <w:lang w:val="en-US"/>
        </w:rPr>
        <w:t xml:space="preserve"> </w:t>
      </w:r>
      <w:r w:rsidRPr="001A48E1">
        <w:rPr>
          <w:rFonts w:ascii="Arial" w:hAnsi="Arial" w:cs="Arial"/>
          <w:sz w:val="20"/>
          <w:szCs w:val="24"/>
          <w:lang w:val="en-US"/>
        </w:rPr>
        <w:t xml:space="preserve">2 =&gt; Med </w:t>
      </w:r>
      <w:r>
        <w:rPr>
          <w:rFonts w:ascii="Arial" w:hAnsi="Arial" w:cs="Arial"/>
          <w:sz w:val="20"/>
          <w:szCs w:val="24"/>
          <w:lang w:val="en-US"/>
        </w:rPr>
        <w:t>D</w:t>
      </w:r>
      <w:r w:rsidRPr="001A48E1">
        <w:rPr>
          <w:rFonts w:ascii="Arial" w:hAnsi="Arial" w:cs="Arial"/>
          <w:sz w:val="20"/>
          <w:szCs w:val="24"/>
          <w:lang w:val="en-US"/>
        </w:rPr>
        <w:t xml:space="preserve">, Med </w:t>
      </w:r>
      <w:r>
        <w:rPr>
          <w:rFonts w:ascii="Arial" w:hAnsi="Arial" w:cs="Arial"/>
          <w:sz w:val="20"/>
          <w:szCs w:val="24"/>
          <w:lang w:val="en-US"/>
        </w:rPr>
        <w:t>E</w:t>
      </w:r>
      <w:r w:rsidRPr="001A48E1">
        <w:rPr>
          <w:rFonts w:ascii="Arial" w:hAnsi="Arial" w:cs="Arial"/>
          <w:sz w:val="20"/>
          <w:szCs w:val="24"/>
          <w:lang w:val="en-US"/>
        </w:rPr>
        <w:t xml:space="preserve">, Med </w:t>
      </w:r>
      <w:r>
        <w:rPr>
          <w:rFonts w:ascii="Arial" w:hAnsi="Arial" w:cs="Arial"/>
          <w:sz w:val="20"/>
          <w:szCs w:val="24"/>
          <w:lang w:val="en-US"/>
        </w:rPr>
        <w:t xml:space="preserve">F, </w:t>
      </w:r>
      <w:r>
        <w:rPr>
          <w:lang w:val="en-US"/>
        </w:rPr>
        <w:t>Med A,</w:t>
      </w:r>
    </w:p>
    <w:p w:rsidR="001F74ED" w:rsidRPr="00CD5F7A" w:rsidRDefault="001F74ED" w:rsidP="00F63ED8">
      <w:pPr>
        <w:rPr>
          <w:lang w:val="en-US"/>
        </w:rPr>
      </w:pPr>
    </w:p>
    <w:p w:rsidR="003E7189" w:rsidRPr="004B3832" w:rsidRDefault="003E7189" w:rsidP="003E7189">
      <w:pPr>
        <w:pStyle w:val="PargrafodaLista"/>
        <w:numPr>
          <w:ilvl w:val="0"/>
          <w:numId w:val="22"/>
        </w:numPr>
        <w:jc w:val="both"/>
        <w:rPr>
          <w:rFonts w:ascii="Arial" w:hAnsi="Arial" w:cs="Arial"/>
          <w:b/>
          <w:sz w:val="20"/>
          <w:szCs w:val="20"/>
        </w:rPr>
      </w:pPr>
      <w:r>
        <w:rPr>
          <w:rFonts w:ascii="Arial" w:hAnsi="Arial" w:cs="Arial"/>
          <w:b/>
          <w:sz w:val="20"/>
          <w:szCs w:val="20"/>
        </w:rPr>
        <w:t>Esta solução já está pronta para ser utilizada neste projeto?</w:t>
      </w:r>
    </w:p>
    <w:p w:rsidR="000D6E87" w:rsidRPr="00A23CF9" w:rsidRDefault="00C36E17">
      <w:pPr>
        <w:pStyle w:val="PargrafodaLista"/>
        <w:jc w:val="both"/>
        <w:rPr>
          <w:b/>
          <w:i/>
          <w:color w:val="808080" w:themeColor="background1" w:themeShade="80"/>
          <w:lang w:val="en-US"/>
        </w:rPr>
      </w:pPr>
      <w:r w:rsidRPr="00A23CF9">
        <w:rPr>
          <w:b/>
          <w:i/>
          <w:color w:val="808080" w:themeColor="background1" w:themeShade="80"/>
          <w:lang w:val="en-US"/>
        </w:rPr>
        <w:t>Is this solution ready to be used in this project?</w:t>
      </w:r>
    </w:p>
    <w:p w:rsidR="003E7189" w:rsidRDefault="003E7189" w:rsidP="003E7189">
      <w:pPr>
        <w:ind w:left="708"/>
        <w:jc w:val="both"/>
      </w:pPr>
      <w:r>
        <w:t>A especificação está pronta para ser utilizada, mas deve ser implementada na versão customizada do produto para a AES Eletropaulo, pois uma nova customização não pode afetar as customizações que já foram realizadas neste projeto.</w:t>
      </w:r>
    </w:p>
    <w:p w:rsidR="00F51089" w:rsidRPr="00F51089" w:rsidRDefault="00C36E17" w:rsidP="00F51089">
      <w:pPr>
        <w:ind w:left="708"/>
        <w:jc w:val="both"/>
        <w:rPr>
          <w:i/>
          <w:color w:val="808080" w:themeColor="background1" w:themeShade="80"/>
          <w:lang w:val="en-US"/>
        </w:rPr>
      </w:pPr>
      <w:r w:rsidRPr="00A23CF9">
        <w:rPr>
          <w:i/>
          <w:color w:val="808080" w:themeColor="background1" w:themeShade="80"/>
          <w:lang w:val="en-US"/>
        </w:rPr>
        <w:t>The specification is ready to be used, but must be implemented in the customized version of the product for AES Eletropaulo, since a new customization can not affect the customizations that have already been made in this project.</w:t>
      </w:r>
    </w:p>
    <w:p w:rsidR="00C36E17" w:rsidRPr="00C36E17" w:rsidRDefault="0044730D" w:rsidP="00C36E17">
      <w:pPr>
        <w:pStyle w:val="Ttulo3-Siemens"/>
        <w:ind w:left="1560" w:hanging="840"/>
        <w:rPr>
          <w:i/>
        </w:rPr>
      </w:pPr>
      <w:r>
        <w:t>Observação</w:t>
      </w:r>
      <w:r w:rsidR="00F51089">
        <w:t xml:space="preserve"> - </w:t>
      </w:r>
      <w:r w:rsidR="00C36E17" w:rsidRPr="00C36E17">
        <w:rPr>
          <w:i/>
        </w:rPr>
        <w:t>Note</w:t>
      </w:r>
    </w:p>
    <w:p w:rsidR="000D6E87" w:rsidRDefault="0044730D">
      <w:pPr>
        <w:jc w:val="both"/>
        <w:rPr>
          <w:i/>
          <w:color w:val="808080" w:themeColor="background1" w:themeShade="80"/>
        </w:rPr>
      </w:pPr>
      <w:r>
        <w:t>Qualquer customização que fizermos em relação a CGR ainda será impactada caso a comunicação esteja sendo realizada via PLC. Neste caso, o desempenho fica bem prejudicado pois, além de ser uma comunicação bem mais lenta, o que pode demandar um maior timeout, o número de conexões simultâneas utilizando PLC também é limitada.</w:t>
      </w:r>
    </w:p>
    <w:p w:rsidR="00F51089" w:rsidRPr="00F51089" w:rsidRDefault="00C36E17" w:rsidP="00F51089">
      <w:pPr>
        <w:jc w:val="both"/>
        <w:rPr>
          <w:i/>
          <w:color w:val="808080" w:themeColor="background1" w:themeShade="80"/>
          <w:lang w:val="en-US"/>
        </w:rPr>
      </w:pPr>
      <w:r w:rsidRPr="00A23CF9">
        <w:rPr>
          <w:i/>
          <w:color w:val="808080" w:themeColor="background1" w:themeShade="80"/>
          <w:lang w:val="en-US"/>
        </w:rPr>
        <w:lastRenderedPageBreak/>
        <w:t>Any customization we make regarding the CGR will still be impacted if the communication is being carried out via PLC. In this case, performance is greatly impaired because, in addition to being a much slower communication, which may require a longer timeout, the number of simultaneous connections using PLC is also limited.</w:t>
      </w:r>
    </w:p>
    <w:p w:rsidR="000D6E87" w:rsidRDefault="00D04FA3">
      <w:pPr>
        <w:jc w:val="both"/>
        <w:rPr>
          <w:ins w:id="92" w:author="z00353ud" w:date="2018-02-07T16:38:00Z"/>
        </w:rPr>
      </w:pPr>
      <w:ins w:id="93" w:author="z00353ud" w:date="2018-02-07T16:38:00Z">
        <w:r w:rsidRPr="00D04FA3">
          <w:rPr>
            <w:rPrChange w:id="94" w:author="z00353ud" w:date="2018-02-07T16:38:00Z">
              <w:rPr>
                <w:lang w:val="en-US"/>
              </w:rPr>
            </w:rPrChange>
          </w:rPr>
          <w:t xml:space="preserve">Toda a especificação levou em consideração as seguintes </w:t>
        </w:r>
        <w:r w:rsidR="008C6F8D">
          <w:t>p</w:t>
        </w:r>
      </w:ins>
      <w:ins w:id="95" w:author="z00353ud" w:date="2018-02-05T10:44:00Z">
        <w:r w:rsidRPr="00D04FA3">
          <w:rPr>
            <w:rPrChange w:id="96" w:author="z00353ud" w:date="2018-02-07T16:38:00Z">
              <w:rPr>
                <w:lang w:val="en-US"/>
              </w:rPr>
            </w:rPrChange>
          </w:rPr>
          <w:t>remissas:</w:t>
        </w:r>
      </w:ins>
    </w:p>
    <w:p w:rsidR="008C6F8D" w:rsidRPr="008C6F8D" w:rsidRDefault="00D04FA3">
      <w:pPr>
        <w:jc w:val="both"/>
        <w:rPr>
          <w:ins w:id="97" w:author="z00353ud" w:date="2018-02-05T10:44:00Z"/>
          <w:i/>
          <w:color w:val="808080" w:themeColor="background1" w:themeShade="80"/>
          <w:lang w:val="en-US"/>
          <w:rPrChange w:id="98" w:author="z00353ud" w:date="2018-02-07T16:39:00Z">
            <w:rPr>
              <w:ins w:id="99" w:author="z00353ud" w:date="2018-02-05T10:44:00Z"/>
              <w:lang w:val="en-US"/>
            </w:rPr>
          </w:rPrChange>
        </w:rPr>
      </w:pPr>
      <w:ins w:id="100" w:author="z00353ud" w:date="2018-02-07T16:38:00Z">
        <w:r w:rsidRPr="00D04FA3">
          <w:rPr>
            <w:i/>
            <w:color w:val="808080" w:themeColor="background1" w:themeShade="80"/>
            <w:lang w:val="en-US"/>
            <w:rPrChange w:id="101" w:author="z00353ud" w:date="2018-02-07T16:39:00Z">
              <w:rPr/>
            </w:rPrChange>
          </w:rPr>
          <w:t xml:space="preserve">This specification considered the </w:t>
        </w:r>
      </w:ins>
      <w:ins w:id="102" w:author="z00353ud" w:date="2018-02-07T16:39:00Z">
        <w:r w:rsidR="008C6F8D">
          <w:rPr>
            <w:i/>
            <w:color w:val="808080" w:themeColor="background1" w:themeShade="80"/>
            <w:lang w:val="en-US"/>
          </w:rPr>
          <w:t>premi</w:t>
        </w:r>
        <w:r w:rsidR="008C6F8D" w:rsidRPr="008C6F8D">
          <w:rPr>
            <w:i/>
            <w:color w:val="808080" w:themeColor="background1" w:themeShade="80"/>
            <w:lang w:val="en-US"/>
          </w:rPr>
          <w:t>ses</w:t>
        </w:r>
        <w:r>
          <w:rPr>
            <w:i/>
            <w:color w:val="808080" w:themeColor="background1" w:themeShade="80"/>
            <w:lang w:val="en-US"/>
          </w:rPr>
          <w:t xml:space="preserve"> </w:t>
        </w:r>
      </w:ins>
      <w:ins w:id="103" w:author="z00353ud" w:date="2018-02-07T16:38:00Z">
        <w:r w:rsidRPr="00D04FA3">
          <w:rPr>
            <w:i/>
            <w:color w:val="808080" w:themeColor="background1" w:themeShade="80"/>
            <w:lang w:val="en-US"/>
            <w:rPrChange w:id="104" w:author="z00353ud" w:date="2018-02-07T16:39:00Z">
              <w:rPr/>
            </w:rPrChange>
          </w:rPr>
          <w:t>below:</w:t>
        </w:r>
      </w:ins>
    </w:p>
    <w:p w:rsidR="00000000" w:rsidRDefault="00D04FA3">
      <w:pPr>
        <w:pStyle w:val="PargrafodaLista"/>
        <w:numPr>
          <w:ilvl w:val="0"/>
          <w:numId w:val="26"/>
        </w:numPr>
        <w:jc w:val="both"/>
        <w:rPr>
          <w:ins w:id="105" w:author="z00353ud" w:date="2018-02-07T16:39:00Z"/>
        </w:rPr>
        <w:pPrChange w:id="106" w:author="z00353ud" w:date="2018-02-07T16:37:00Z">
          <w:pPr>
            <w:ind w:left="708"/>
            <w:jc w:val="both"/>
          </w:pPr>
        </w:pPrChange>
      </w:pPr>
      <w:ins w:id="107" w:author="z00353ud" w:date="2018-02-05T10:44:00Z">
        <w:r w:rsidRPr="00D04FA3">
          <w:rPr>
            <w:rPrChange w:id="108" w:author="z00353ud" w:date="2018-02-05T10:44:00Z">
              <w:rPr>
                <w:lang w:val="en-US"/>
              </w:rPr>
            </w:rPrChange>
          </w:rPr>
          <w:t>As customizações devem levar em conta que n</w:t>
        </w:r>
        <w:r w:rsidR="00C63F4C">
          <w:t xml:space="preserve">ão haja alterações </w:t>
        </w:r>
      </w:ins>
      <w:ins w:id="109" w:author="z00353ud" w:date="2018-02-07T16:37:00Z">
        <w:r w:rsidR="008C6F8D">
          <w:t>de firmware d</w:t>
        </w:r>
      </w:ins>
      <w:ins w:id="110" w:author="z00353ud" w:date="2018-02-05T10:44:00Z">
        <w:r w:rsidR="00C63F4C">
          <w:t>os medidores (Ex.:</w:t>
        </w:r>
      </w:ins>
      <w:ins w:id="111" w:author="z00353ud" w:date="2018-02-05T10:45:00Z">
        <w:r w:rsidR="00C63F4C">
          <w:t xml:space="preserve"> </w:t>
        </w:r>
      </w:ins>
      <w:ins w:id="112" w:author="z00353ud" w:date="2018-02-07T16:37:00Z">
        <w:r w:rsidR="008C6F8D">
          <w:t xml:space="preserve">remover </w:t>
        </w:r>
      </w:ins>
      <w:ins w:id="113" w:author="z00353ud" w:date="2018-02-05T10:44:00Z">
        <w:r w:rsidR="00C63F4C">
          <w:t>segurança</w:t>
        </w:r>
      </w:ins>
      <w:ins w:id="114" w:author="z00353ud" w:date="2018-02-07T16:37:00Z">
        <w:r w:rsidR="008C6F8D">
          <w:t xml:space="preserve"> ou aumentar timeouts</w:t>
        </w:r>
      </w:ins>
      <w:ins w:id="115" w:author="z00353ud" w:date="2018-02-07T16:40:00Z">
        <w:r w:rsidR="008C6F8D">
          <w:t xml:space="preserve"> de sessão</w:t>
        </w:r>
      </w:ins>
      <w:ins w:id="116" w:author="z00353ud" w:date="2018-02-05T10:44:00Z">
        <w:r w:rsidR="00C63F4C">
          <w:t>)</w:t>
        </w:r>
      </w:ins>
    </w:p>
    <w:p w:rsidR="00000000" w:rsidRDefault="00D04FA3">
      <w:pPr>
        <w:pStyle w:val="PargrafodaLista"/>
        <w:jc w:val="both"/>
        <w:rPr>
          <w:ins w:id="117" w:author="z00353ud" w:date="2018-02-05T10:45:00Z"/>
          <w:i/>
          <w:color w:val="808080" w:themeColor="background1" w:themeShade="80"/>
          <w:lang w:val="en-US"/>
          <w:rPrChange w:id="118" w:author="z00353ud" w:date="2018-02-07T16:39:00Z">
            <w:rPr>
              <w:ins w:id="119" w:author="z00353ud" w:date="2018-02-05T10:45:00Z"/>
            </w:rPr>
          </w:rPrChange>
        </w:rPr>
        <w:pPrChange w:id="120" w:author="z00353ud" w:date="2018-02-07T16:39:00Z">
          <w:pPr>
            <w:ind w:left="708"/>
            <w:jc w:val="both"/>
          </w:pPr>
        </w:pPrChange>
      </w:pPr>
      <w:ins w:id="121" w:author="z00353ud" w:date="2018-02-07T16:39:00Z">
        <w:r w:rsidRPr="00D04FA3">
          <w:rPr>
            <w:i/>
            <w:color w:val="808080" w:themeColor="background1" w:themeShade="80"/>
            <w:lang w:val="en-US"/>
            <w:rPrChange w:id="122" w:author="z00353ud" w:date="2018-02-07T16:39:00Z">
              <w:rPr/>
            </w:rPrChange>
          </w:rPr>
          <w:t xml:space="preserve">The customizations should not impact meter firmware changes (ex.: change security mechanism or </w:t>
        </w:r>
      </w:ins>
      <w:ins w:id="123" w:author="z00353ud" w:date="2018-02-07T16:40:00Z">
        <w:r w:rsidR="008C6F8D">
          <w:rPr>
            <w:i/>
            <w:color w:val="808080" w:themeColor="background1" w:themeShade="80"/>
            <w:lang w:val="en-US"/>
          </w:rPr>
          <w:t xml:space="preserve">session </w:t>
        </w:r>
      </w:ins>
      <w:ins w:id="124" w:author="z00353ud" w:date="2018-02-07T16:39:00Z">
        <w:r w:rsidRPr="00D04FA3">
          <w:rPr>
            <w:i/>
            <w:color w:val="808080" w:themeColor="background1" w:themeShade="80"/>
            <w:lang w:val="en-US"/>
            <w:rPrChange w:id="125" w:author="z00353ud" w:date="2018-02-07T16:39:00Z">
              <w:rPr>
                <w:lang w:val="en-US"/>
              </w:rPr>
            </w:rPrChange>
          </w:rPr>
          <w:t>timeout values).</w:t>
        </w:r>
      </w:ins>
    </w:p>
    <w:p w:rsidR="00000000" w:rsidRDefault="00C63F4C">
      <w:pPr>
        <w:jc w:val="both"/>
        <w:rPr>
          <w:ins w:id="126" w:author="z00353ud" w:date="2018-02-05T10:45:00Z"/>
        </w:rPr>
        <w:pPrChange w:id="127" w:author="z00353ud" w:date="2018-02-05T10:45:00Z">
          <w:pPr>
            <w:ind w:left="708"/>
            <w:jc w:val="both"/>
          </w:pPr>
        </w:pPrChange>
      </w:pPr>
      <w:ins w:id="128" w:author="z00353ud" w:date="2018-02-05T10:45:00Z">
        <w:r>
          <w:t>Sugestão de novas análises e possíveis novas customizações:</w:t>
        </w:r>
      </w:ins>
    </w:p>
    <w:p w:rsidR="00000000" w:rsidRDefault="00C63F4C">
      <w:pPr>
        <w:pStyle w:val="PargrafodaLista"/>
        <w:numPr>
          <w:ilvl w:val="0"/>
          <w:numId w:val="26"/>
        </w:numPr>
        <w:jc w:val="both"/>
        <w:rPr>
          <w:ins w:id="129" w:author="z00353ud" w:date="2018-02-05T11:22:00Z"/>
        </w:rPr>
        <w:pPrChange w:id="130" w:author="z00353ud" w:date="2018-02-05T10:49:00Z">
          <w:pPr>
            <w:ind w:left="708"/>
            <w:jc w:val="both"/>
          </w:pPr>
        </w:pPrChange>
      </w:pPr>
      <w:ins w:id="131" w:author="z00353ud" w:date="2018-02-05T10:45:00Z">
        <w:r>
          <w:t>Para GARANTIR a melhoria da rede e leituras, um contrato precisa ser realizado entre CISCO/Promon.</w:t>
        </w:r>
      </w:ins>
    </w:p>
    <w:p w:rsidR="00940FF8" w:rsidRDefault="00940FF8">
      <w:pPr>
        <w:rPr>
          <w:ins w:id="132" w:author="z00353ud" w:date="2018-02-05T11:22:00Z"/>
        </w:rPr>
      </w:pPr>
      <w:ins w:id="133" w:author="z00353ud" w:date="2018-02-05T11:22:00Z">
        <w:r>
          <w:br w:type="page"/>
        </w:r>
      </w:ins>
    </w:p>
    <w:p w:rsidR="008C6F8D" w:rsidRDefault="008C6F8D" w:rsidP="008C6F8D">
      <w:pPr>
        <w:pStyle w:val="Ttulo2"/>
        <w:numPr>
          <w:ilvl w:val="0"/>
          <w:numId w:val="0"/>
        </w:numPr>
        <w:rPr>
          <w:ins w:id="134" w:author="z00353ud" w:date="2018-02-07T16:36:00Z"/>
        </w:rPr>
      </w:pPr>
      <w:bookmarkStart w:id="135" w:name="_Toc505816293"/>
      <w:ins w:id="136" w:author="z00353ud" w:date="2018-02-07T16:36:00Z">
        <w:r>
          <w:rPr>
            <w:b w:val="0"/>
          </w:rPr>
          <w:lastRenderedPageBreak/>
          <w:t>Notas da reunião 2018-02-05 - Notes from 2018-02-05 meeting</w:t>
        </w:r>
        <w:bookmarkEnd w:id="135"/>
      </w:ins>
    </w:p>
    <w:p w:rsidR="008C6F8D" w:rsidRPr="008C6F8D" w:rsidRDefault="00D04FA3" w:rsidP="008C6F8D">
      <w:pPr>
        <w:jc w:val="both"/>
        <w:rPr>
          <w:ins w:id="137" w:author="z00353ud" w:date="2018-02-07T16:36:00Z"/>
          <w:rFonts w:eastAsia="Times New Roman"/>
          <w:b/>
          <w:lang w:val="en-US"/>
          <w:rPrChange w:id="138" w:author="z00353ud" w:date="2018-02-07T16:36:00Z">
            <w:rPr>
              <w:ins w:id="139" w:author="z00353ud" w:date="2018-02-07T16:36:00Z"/>
              <w:rFonts w:eastAsia="Times New Roman"/>
              <w:b/>
            </w:rPr>
          </w:rPrChange>
        </w:rPr>
      </w:pPr>
      <w:ins w:id="140" w:author="z00353ud" w:date="2018-02-07T16:36:00Z">
        <w:r w:rsidRPr="00D04FA3">
          <w:rPr>
            <w:b/>
            <w:lang w:val="en-US"/>
            <w:rPrChange w:id="141" w:author="z00353ud" w:date="2018-02-07T16:36:00Z">
              <w:rPr>
                <w:b/>
              </w:rPr>
            </w:rPrChange>
          </w:rPr>
          <w:t xml:space="preserve">2.1 A) Final da Fila - </w:t>
        </w:r>
        <w:r w:rsidRPr="00D04FA3">
          <w:rPr>
            <w:b/>
            <w:i/>
            <w:lang w:val="en-US"/>
            <w:rPrChange w:id="142" w:author="z00353ud" w:date="2018-02-07T16:36:00Z">
              <w:rPr>
                <w:b/>
                <w:i/>
              </w:rPr>
            </w:rPrChange>
          </w:rPr>
          <w:t>Be</w:t>
        </w:r>
      </w:ins>
      <w:ins w:id="143" w:author="z00353ud" w:date="2018-02-07T23:28:00Z">
        <w:r w:rsidR="00F82175">
          <w:rPr>
            <w:b/>
            <w:i/>
            <w:lang w:val="en-US"/>
          </w:rPr>
          <w:t>tter</w:t>
        </w:r>
      </w:ins>
      <w:ins w:id="144" w:author="z00353ud" w:date="2018-02-07T16:36:00Z">
        <w:r w:rsidRPr="00D04FA3">
          <w:rPr>
            <w:b/>
            <w:i/>
            <w:lang w:val="en-US"/>
            <w:rPrChange w:id="145" w:author="z00353ud" w:date="2018-02-07T16:36:00Z">
              <w:rPr>
                <w:b/>
                <w:i/>
              </w:rPr>
            </w:rPrChange>
          </w:rPr>
          <w:t xml:space="preserve"> First Bad Last</w:t>
        </w:r>
        <w:r w:rsidRPr="00D04FA3">
          <w:rPr>
            <w:b/>
            <w:lang w:val="en-US"/>
            <w:rPrChange w:id="146" w:author="z00353ud" w:date="2018-02-07T16:36:00Z">
              <w:rPr>
                <w:b/>
              </w:rPr>
            </w:rPrChange>
          </w:rPr>
          <w:t>:</w:t>
        </w:r>
      </w:ins>
    </w:p>
    <w:p w:rsidR="008C6F8D" w:rsidRDefault="00F82175" w:rsidP="008C6F8D">
      <w:pPr>
        <w:jc w:val="both"/>
        <w:rPr>
          <w:ins w:id="147" w:author="z00353ud" w:date="2018-02-07T16:36:00Z"/>
          <w:rFonts w:eastAsia="SimSun"/>
        </w:rPr>
      </w:pPr>
      <w:ins w:id="148" w:author="z00353ud" w:date="2018-02-07T23:28:00Z">
        <w:r>
          <w:t>Foi sugerido durante a reunião a alteração do par</w:t>
        </w:r>
      </w:ins>
      <w:ins w:id="149" w:author="z00353ud" w:date="2018-02-07T23:29:00Z">
        <w:r>
          <w:t>ágrafo abaixo</w:t>
        </w:r>
      </w:ins>
      <w:ins w:id="150" w:author="z00353ud" w:date="2018-02-07T16:36:00Z">
        <w:r w:rsidR="008C6F8D">
          <w:t>:</w:t>
        </w:r>
      </w:ins>
    </w:p>
    <w:p w:rsidR="008C6F8D" w:rsidRDefault="00D04FA3" w:rsidP="008C6F8D">
      <w:pPr>
        <w:jc w:val="both"/>
        <w:rPr>
          <w:ins w:id="151" w:author="z00353ud" w:date="2018-02-07T16:36:00Z"/>
          <w:rFonts w:ascii="Arial" w:hAnsi="Arial" w:cs="Arial"/>
          <w:i/>
          <w:iCs/>
          <w:color w:val="808080"/>
          <w:sz w:val="20"/>
          <w:szCs w:val="20"/>
          <w:lang w:val="en-US"/>
        </w:rPr>
      </w:pPr>
      <w:ins w:id="152" w:author="z00353ud" w:date="2018-02-07T23:29:00Z">
        <w:r w:rsidRPr="00D04FA3">
          <w:rPr>
            <w:rFonts w:ascii="Arial" w:hAnsi="Arial" w:cs="Arial"/>
            <w:i/>
            <w:iCs/>
            <w:color w:val="808080"/>
            <w:sz w:val="20"/>
            <w:szCs w:val="20"/>
            <w:lang w:val="en-US"/>
            <w:rPrChange w:id="153" w:author="z00353ud" w:date="2018-02-07T23:29:00Z">
              <w:rPr>
                <w:rFonts w:ascii="Arial" w:hAnsi="Arial" w:cs="Arial"/>
                <w:i/>
                <w:iCs/>
                <w:color w:val="808080"/>
                <w:sz w:val="20"/>
                <w:szCs w:val="20"/>
              </w:rPr>
            </w:rPrChange>
          </w:rPr>
          <w:t>There was suggested to change the</w:t>
        </w:r>
      </w:ins>
      <w:ins w:id="154" w:author="z00353ud" w:date="2018-02-07T16:36:00Z">
        <w:r w:rsidRPr="00D04FA3">
          <w:rPr>
            <w:rFonts w:ascii="Arial" w:hAnsi="Arial" w:cs="Arial"/>
            <w:i/>
            <w:iCs/>
            <w:color w:val="808080"/>
            <w:sz w:val="20"/>
            <w:szCs w:val="20"/>
            <w:lang w:val="en-US"/>
            <w:rPrChange w:id="155" w:author="z00353ud" w:date="2018-02-07T16:36:00Z">
              <w:rPr>
                <w:rFonts w:ascii="Arial" w:hAnsi="Arial" w:cs="Arial"/>
                <w:i/>
                <w:iCs/>
                <w:color w:val="808080"/>
                <w:sz w:val="20"/>
                <w:szCs w:val="20"/>
              </w:rPr>
            </w:rPrChange>
          </w:rPr>
          <w:t xml:space="preserve"> following chapter:</w:t>
        </w:r>
      </w:ins>
    </w:p>
    <w:p w:rsidR="008C6F8D" w:rsidRDefault="008C6F8D" w:rsidP="008C6F8D">
      <w:pPr>
        <w:ind w:left="708"/>
        <w:jc w:val="both"/>
        <w:rPr>
          <w:ins w:id="156" w:author="z00353ud" w:date="2018-02-07T16:36:00Z"/>
          <w:rFonts w:ascii="Arial" w:hAnsi="Arial" w:cs="Arial"/>
          <w:iCs/>
          <w:sz w:val="20"/>
          <w:szCs w:val="20"/>
        </w:rPr>
      </w:pPr>
      <w:ins w:id="157" w:author="z00353ud" w:date="2018-02-07T16:36:00Z">
        <w:r>
          <w:rPr>
            <w:rFonts w:ascii="Arial" w:hAnsi="Arial" w:cs="Arial"/>
            <w:iCs/>
            <w:strike/>
            <w:sz w:val="20"/>
            <w:szCs w:val="20"/>
          </w:rPr>
          <w:t xml:space="preserve">Somente se o medidor não responder nenhuma das retentativas de leituras de uma tarefa, esta e as próximas tarefas do medidor serão também colocadas no fim da fila. </w:t>
        </w:r>
        <w:r>
          <w:rPr>
            <w:rFonts w:ascii="Arial" w:hAnsi="Arial" w:cs="Arial"/>
            <w:iCs/>
            <w:sz w:val="20"/>
            <w:szCs w:val="20"/>
          </w:rPr>
          <w:t>Como o medidor já respondeu e a conexão já está ativa, tenta ler todas as tarefas do mesmo medidor sem jogar no fim da fila e correr o risco de perder a sessão.</w:t>
        </w:r>
      </w:ins>
    </w:p>
    <w:p w:rsidR="008C6F8D" w:rsidRDefault="00D04FA3" w:rsidP="008C6F8D">
      <w:pPr>
        <w:ind w:left="708"/>
        <w:jc w:val="both"/>
        <w:rPr>
          <w:ins w:id="158" w:author="z00353ud" w:date="2018-02-07T16:36:00Z"/>
          <w:rFonts w:ascii="Arial" w:hAnsi="Arial" w:cs="Arial"/>
          <w:iCs/>
          <w:color w:val="808080"/>
          <w:sz w:val="20"/>
          <w:szCs w:val="20"/>
          <w:lang w:val="en-US"/>
        </w:rPr>
      </w:pPr>
      <w:ins w:id="159" w:author="z00353ud" w:date="2018-02-07T16:36:00Z">
        <w:r w:rsidRPr="00D04FA3">
          <w:rPr>
            <w:rFonts w:ascii="Arial" w:hAnsi="Arial" w:cs="Arial"/>
            <w:i/>
            <w:iCs/>
            <w:strike/>
            <w:color w:val="808080"/>
            <w:sz w:val="20"/>
            <w:szCs w:val="20"/>
            <w:lang w:val="en-US"/>
            <w:rPrChange w:id="160" w:author="z00353ud" w:date="2018-02-07T16:36:00Z">
              <w:rPr>
                <w:rFonts w:ascii="Arial" w:hAnsi="Arial" w:cs="Arial"/>
                <w:i/>
                <w:iCs/>
                <w:strike/>
                <w:color w:val="808080"/>
                <w:sz w:val="20"/>
                <w:szCs w:val="20"/>
              </w:rPr>
            </w:rPrChange>
          </w:rPr>
          <w:t>Only if the meter does not respond to any of the read retries of a task, this and the next tasks of the met</w:t>
        </w:r>
        <w:r w:rsidRPr="00D04FA3">
          <w:rPr>
            <w:rFonts w:ascii="Arial" w:hAnsi="Arial" w:cs="Arial"/>
            <w:iCs/>
            <w:strike/>
            <w:color w:val="808080"/>
            <w:sz w:val="20"/>
            <w:szCs w:val="20"/>
            <w:lang w:val="en-US"/>
            <w:rPrChange w:id="161" w:author="z00353ud" w:date="2018-02-07T16:36:00Z">
              <w:rPr>
                <w:rFonts w:ascii="Arial" w:hAnsi="Arial" w:cs="Arial"/>
                <w:iCs/>
                <w:strike/>
                <w:color w:val="808080"/>
                <w:sz w:val="20"/>
                <w:szCs w:val="20"/>
              </w:rPr>
            </w:rPrChange>
          </w:rPr>
          <w:t xml:space="preserve">er will also be placed at the end of the queue. </w:t>
        </w:r>
        <w:r w:rsidRPr="00D04FA3">
          <w:rPr>
            <w:rFonts w:ascii="Arial" w:hAnsi="Arial" w:cs="Arial"/>
            <w:iCs/>
            <w:color w:val="808080"/>
            <w:sz w:val="20"/>
            <w:szCs w:val="20"/>
            <w:lang w:val="en-US"/>
            <w:rPrChange w:id="162" w:author="z00353ud" w:date="2018-02-07T16:36:00Z">
              <w:rPr>
                <w:rFonts w:ascii="Arial" w:hAnsi="Arial" w:cs="Arial"/>
                <w:iCs/>
                <w:color w:val="808080"/>
                <w:sz w:val="20"/>
                <w:szCs w:val="20"/>
              </w:rPr>
            </w:rPrChange>
          </w:rPr>
          <w:t xml:space="preserve"> Since meter had already replied and authenticated, UDIS shall try to collect all the tasks to avoid losing the opened connection.</w:t>
        </w:r>
      </w:ins>
    </w:p>
    <w:p w:rsidR="008C6F8D" w:rsidRDefault="008C6F8D" w:rsidP="008C6F8D">
      <w:pPr>
        <w:tabs>
          <w:tab w:val="left" w:pos="2016"/>
        </w:tabs>
        <w:jc w:val="both"/>
        <w:rPr>
          <w:ins w:id="163" w:author="z00353ud" w:date="2018-02-07T16:36:00Z"/>
          <w:rFonts w:ascii="Calibri" w:hAnsi="Calibri" w:cs="Times New Roman"/>
        </w:rPr>
      </w:pPr>
      <w:ins w:id="164" w:author="z00353ud" w:date="2018-02-07T16:36:00Z">
        <w:r>
          <w:t>Tem algo a sugerir ou contra esta mudança?</w:t>
        </w:r>
      </w:ins>
    </w:p>
    <w:p w:rsidR="008C6F8D" w:rsidRDefault="00D04FA3" w:rsidP="008C6F8D">
      <w:pPr>
        <w:tabs>
          <w:tab w:val="left" w:pos="2016"/>
        </w:tabs>
        <w:jc w:val="both"/>
        <w:rPr>
          <w:ins w:id="165" w:author="z00353ud" w:date="2018-02-07T16:36:00Z"/>
          <w:i/>
          <w:color w:val="808080"/>
          <w:lang w:val="en-US"/>
        </w:rPr>
      </w:pPr>
      <w:ins w:id="166" w:author="z00353ud" w:date="2018-02-07T16:36:00Z">
        <w:r w:rsidRPr="00D04FA3">
          <w:rPr>
            <w:i/>
            <w:color w:val="808080"/>
            <w:lang w:val="en-US"/>
            <w:rPrChange w:id="167" w:author="z00353ud" w:date="2018-02-07T16:36:00Z">
              <w:rPr>
                <w:i/>
                <w:color w:val="808080"/>
              </w:rPr>
            </w:rPrChange>
          </w:rPr>
          <w:t>Do you also think it’s a good approach?</w:t>
        </w:r>
      </w:ins>
    </w:p>
    <w:p w:rsidR="00F82175" w:rsidRPr="009E589E" w:rsidRDefault="00F82175" w:rsidP="008C6F8D">
      <w:pPr>
        <w:tabs>
          <w:tab w:val="left" w:pos="2016"/>
        </w:tabs>
        <w:jc w:val="both"/>
        <w:rPr>
          <w:ins w:id="168" w:author="z00353ud" w:date="2018-02-07T23:30:00Z"/>
          <w:rFonts w:ascii="Arial" w:hAnsi="Arial"/>
          <w:color w:val="1F497D"/>
          <w:sz w:val="20"/>
          <w:rPrChange w:id="169" w:author="z00353ud" w:date="2018-02-08T01:22:00Z">
            <w:rPr>
              <w:ins w:id="170" w:author="z00353ud" w:date="2018-02-07T23:30:00Z"/>
              <w:rFonts w:ascii="Arial" w:hAnsi="Arial"/>
              <w:color w:val="1F497D"/>
              <w:sz w:val="20"/>
              <w:lang w:val="en-US"/>
            </w:rPr>
          </w:rPrChange>
        </w:rPr>
      </w:pPr>
      <w:ins w:id="171" w:author="z00353ud" w:date="2018-02-07T23:30:00Z">
        <w:r w:rsidRPr="009E589E">
          <w:rPr>
            <w:rFonts w:ascii="Arial" w:hAnsi="Arial"/>
            <w:color w:val="1F497D"/>
            <w:sz w:val="20"/>
            <w:rPrChange w:id="172" w:author="z00353ud" w:date="2018-02-08T01:22:00Z">
              <w:rPr>
                <w:rFonts w:ascii="Arial" w:hAnsi="Arial"/>
                <w:color w:val="1F497D"/>
                <w:sz w:val="20"/>
                <w:lang w:val="en-US"/>
              </w:rPr>
            </w:rPrChange>
          </w:rPr>
          <w:t xml:space="preserve">[Siemens] </w:t>
        </w:r>
      </w:ins>
    </w:p>
    <w:p w:rsidR="00F82175" w:rsidRPr="00F82175" w:rsidRDefault="00D04FA3" w:rsidP="008C6F8D">
      <w:pPr>
        <w:tabs>
          <w:tab w:val="left" w:pos="2016"/>
        </w:tabs>
        <w:jc w:val="both"/>
        <w:rPr>
          <w:ins w:id="173" w:author="z00353ud" w:date="2018-02-07T23:30:00Z"/>
          <w:rFonts w:ascii="Arial" w:hAnsi="Arial"/>
          <w:color w:val="1F497D"/>
          <w:sz w:val="20"/>
          <w:rPrChange w:id="174" w:author="z00353ud" w:date="2018-02-07T23:30:00Z">
            <w:rPr>
              <w:ins w:id="175" w:author="z00353ud" w:date="2018-02-07T23:30:00Z"/>
              <w:rFonts w:ascii="Arial" w:hAnsi="Arial"/>
              <w:i/>
              <w:color w:val="1F497D"/>
              <w:sz w:val="20"/>
              <w:lang w:val="en-US"/>
            </w:rPr>
          </w:rPrChange>
        </w:rPr>
      </w:pPr>
      <w:ins w:id="176" w:author="z00353ud" w:date="2018-02-07T23:30:00Z">
        <w:r w:rsidRPr="00D04FA3">
          <w:rPr>
            <w:rFonts w:ascii="Arial" w:hAnsi="Arial"/>
            <w:color w:val="1F497D"/>
            <w:sz w:val="20"/>
            <w:rPrChange w:id="177" w:author="z00353ud" w:date="2018-02-07T23:30:00Z">
              <w:rPr>
                <w:rFonts w:ascii="Arial" w:hAnsi="Arial"/>
                <w:color w:val="1F497D"/>
                <w:sz w:val="20"/>
                <w:lang w:val="en-US"/>
              </w:rPr>
            </w:rPrChange>
          </w:rPr>
          <w:t>Concordamos com este ponto, e o UDIS ir</w:t>
        </w:r>
        <w:r w:rsidR="00F82175">
          <w:rPr>
            <w:rFonts w:ascii="Arial" w:hAnsi="Arial"/>
            <w:color w:val="1F497D"/>
            <w:sz w:val="20"/>
          </w:rPr>
          <w:t xml:space="preserve">á combinar as tarefas de um medidor - agendar as tarefas do mesmo </w:t>
        </w:r>
      </w:ins>
      <w:ins w:id="178" w:author="z00353ud" w:date="2018-02-07T23:31:00Z">
        <w:r w:rsidR="00F82175">
          <w:rPr>
            <w:rFonts w:ascii="Arial" w:hAnsi="Arial"/>
            <w:color w:val="1F497D"/>
            <w:sz w:val="20"/>
          </w:rPr>
          <w:t>medidor para serem executadas em sequencia, aproveitando a sessão já aberta.</w:t>
        </w:r>
      </w:ins>
    </w:p>
    <w:p w:rsidR="008C6F8D" w:rsidRPr="00F82175" w:rsidRDefault="00D04FA3" w:rsidP="008C6F8D">
      <w:pPr>
        <w:tabs>
          <w:tab w:val="left" w:pos="2016"/>
        </w:tabs>
        <w:jc w:val="both"/>
        <w:rPr>
          <w:ins w:id="179" w:author="z00353ud" w:date="2018-02-07T16:36:00Z"/>
          <w:rFonts w:ascii="Arial" w:hAnsi="Arial"/>
          <w:i/>
          <w:color w:val="808080" w:themeColor="background1" w:themeShade="80"/>
          <w:sz w:val="20"/>
          <w:lang w:val="en-US"/>
          <w:rPrChange w:id="180" w:author="z00353ud" w:date="2018-02-07T23:36:00Z">
            <w:rPr>
              <w:ins w:id="181" w:author="z00353ud" w:date="2018-02-07T16:36:00Z"/>
              <w:rFonts w:ascii="Arial" w:hAnsi="Arial"/>
              <w:i/>
              <w:color w:val="1F497D"/>
              <w:sz w:val="20"/>
            </w:rPr>
          </w:rPrChange>
        </w:rPr>
      </w:pPr>
      <w:ins w:id="182" w:author="z00353ud" w:date="2018-02-07T16:36:00Z">
        <w:r w:rsidRPr="00D04FA3">
          <w:rPr>
            <w:rFonts w:ascii="Arial" w:hAnsi="Arial"/>
            <w:i/>
            <w:color w:val="808080" w:themeColor="background1" w:themeShade="80"/>
            <w:sz w:val="20"/>
            <w:lang w:val="en-US"/>
            <w:rPrChange w:id="183" w:author="z00353ud" w:date="2018-02-07T23:36:00Z">
              <w:rPr>
                <w:rFonts w:ascii="Arial" w:hAnsi="Arial"/>
                <w:i/>
                <w:color w:val="1F497D"/>
                <w:sz w:val="20"/>
              </w:rPr>
            </w:rPrChange>
          </w:rPr>
          <w:t>Agree with this point, UDIS would combine the tasks for one meter together – schedule tasks for the same meter will be executed in sequence</w:t>
        </w:r>
      </w:ins>
      <w:ins w:id="184" w:author="z00353ud" w:date="2018-02-07T23:31:00Z">
        <w:r w:rsidRPr="00D04FA3">
          <w:rPr>
            <w:rFonts w:ascii="Arial" w:hAnsi="Arial"/>
            <w:i/>
            <w:color w:val="808080" w:themeColor="background1" w:themeShade="80"/>
            <w:sz w:val="20"/>
            <w:lang w:val="en-US"/>
            <w:rPrChange w:id="185" w:author="z00353ud" w:date="2018-02-07T23:36:00Z">
              <w:rPr>
                <w:rFonts w:ascii="Arial" w:hAnsi="Arial"/>
                <w:i/>
                <w:color w:val="1F497D"/>
                <w:sz w:val="20"/>
                <w:lang w:val="en-US"/>
              </w:rPr>
            </w:rPrChange>
          </w:rPr>
          <w:t>, to better use the opened session.</w:t>
        </w:r>
      </w:ins>
    </w:p>
    <w:p w:rsidR="008C6F8D" w:rsidRDefault="00D04FA3" w:rsidP="008C6F8D">
      <w:pPr>
        <w:tabs>
          <w:tab w:val="left" w:pos="2016"/>
        </w:tabs>
        <w:jc w:val="both"/>
        <w:rPr>
          <w:ins w:id="186" w:author="z00353ud" w:date="2018-02-07T23:32:00Z"/>
          <w:rFonts w:ascii="Arial" w:hAnsi="Arial"/>
          <w:color w:val="1F497D"/>
          <w:sz w:val="20"/>
        </w:rPr>
      </w:pPr>
      <w:ins w:id="187" w:author="z00353ud" w:date="2018-02-07T23:31:00Z">
        <w:r w:rsidRPr="00D04FA3">
          <w:rPr>
            <w:rFonts w:ascii="Arial" w:hAnsi="Arial"/>
            <w:color w:val="1F497D"/>
            <w:sz w:val="20"/>
            <w:rPrChange w:id="188" w:author="z00353ud" w:date="2018-02-07T23:32:00Z">
              <w:rPr>
                <w:rFonts w:ascii="Arial" w:hAnsi="Arial"/>
                <w:color w:val="1F497D"/>
                <w:sz w:val="20"/>
                <w:lang w:val="en-US"/>
              </w:rPr>
            </w:rPrChange>
          </w:rPr>
          <w:t>Como identifica</w:t>
        </w:r>
      </w:ins>
      <w:ins w:id="189" w:author="z00353ud" w:date="2018-02-07T23:32:00Z">
        <w:r w:rsidR="00F82175">
          <w:rPr>
            <w:rFonts w:ascii="Arial" w:hAnsi="Arial"/>
            <w:color w:val="1F497D"/>
            <w:sz w:val="20"/>
          </w:rPr>
          <w:t>r</w:t>
        </w:r>
      </w:ins>
      <w:ins w:id="190" w:author="z00353ud" w:date="2018-02-07T23:31:00Z">
        <w:r w:rsidRPr="00D04FA3">
          <w:rPr>
            <w:rFonts w:ascii="Arial" w:hAnsi="Arial"/>
            <w:color w:val="1F497D"/>
            <w:sz w:val="20"/>
            <w:rPrChange w:id="191" w:author="z00353ud" w:date="2018-02-07T23:32:00Z">
              <w:rPr>
                <w:rFonts w:ascii="Arial" w:hAnsi="Arial"/>
                <w:color w:val="1F497D"/>
                <w:sz w:val="20"/>
                <w:lang w:val="en-US"/>
              </w:rPr>
            </w:rPrChange>
          </w:rPr>
          <w:t xml:space="preserve"> um bom medidor:</w:t>
        </w:r>
      </w:ins>
    </w:p>
    <w:p w:rsidR="00F82175" w:rsidRDefault="00F82175" w:rsidP="008C6F8D">
      <w:pPr>
        <w:tabs>
          <w:tab w:val="left" w:pos="2016"/>
        </w:tabs>
        <w:jc w:val="both"/>
        <w:rPr>
          <w:ins w:id="192" w:author="z00353ud" w:date="2018-02-07T23:32:00Z"/>
          <w:rFonts w:ascii="Arial" w:hAnsi="Arial"/>
          <w:color w:val="1F497D"/>
          <w:sz w:val="20"/>
        </w:rPr>
      </w:pPr>
      <w:ins w:id="193" w:author="z00353ud" w:date="2018-02-07T23:32:00Z">
        <w:r>
          <w:rPr>
            <w:rFonts w:ascii="Arial" w:hAnsi="Arial"/>
            <w:color w:val="1F497D"/>
            <w:sz w:val="20"/>
          </w:rPr>
          <w:t>1º: tentar abrir a sessão - se falhar (está offline ou inacessível), então é um medidor em ambiente ruim.</w:t>
        </w:r>
      </w:ins>
    </w:p>
    <w:p w:rsidR="00F82175" w:rsidRDefault="00F82175" w:rsidP="008C6F8D">
      <w:pPr>
        <w:tabs>
          <w:tab w:val="left" w:pos="2016"/>
        </w:tabs>
        <w:jc w:val="both"/>
        <w:rPr>
          <w:ins w:id="194" w:author="z00353ud" w:date="2018-02-07T23:36:00Z"/>
          <w:rFonts w:ascii="Arial" w:hAnsi="Arial"/>
          <w:color w:val="1F497D"/>
          <w:sz w:val="20"/>
        </w:rPr>
      </w:pPr>
      <w:ins w:id="195" w:author="z00353ud" w:date="2018-02-07T23:33:00Z">
        <w:r>
          <w:rPr>
            <w:rFonts w:ascii="Arial" w:hAnsi="Arial"/>
            <w:color w:val="1F497D"/>
            <w:sz w:val="20"/>
          </w:rPr>
          <w:t xml:space="preserve">2º: se o medidor já tem uma conexão aberta - ele já está online, então serão realizadas todas as retentativas da tarefa atual. Seriam muitas mensagens e </w:t>
        </w:r>
      </w:ins>
      <w:ins w:id="196" w:author="z00353ud" w:date="2018-02-07T23:34:00Z">
        <w:r>
          <w:rPr>
            <w:rFonts w:ascii="Arial" w:hAnsi="Arial"/>
            <w:color w:val="1F497D"/>
            <w:sz w:val="20"/>
          </w:rPr>
          <w:t>mal uso de processamento</w:t>
        </w:r>
      </w:ins>
      <w:ins w:id="197" w:author="z00353ud" w:date="2018-02-07T23:33:00Z">
        <w:r>
          <w:rPr>
            <w:rFonts w:ascii="Arial" w:hAnsi="Arial"/>
            <w:color w:val="1F497D"/>
            <w:sz w:val="20"/>
          </w:rPr>
          <w:t xml:space="preserve"> tentar todas as outras tarefas </w:t>
        </w:r>
      </w:ins>
      <w:ins w:id="198" w:author="z00353ud" w:date="2018-02-07T23:34:00Z">
        <w:r>
          <w:rPr>
            <w:rFonts w:ascii="Arial" w:hAnsi="Arial"/>
            <w:color w:val="1F497D"/>
            <w:sz w:val="20"/>
          </w:rPr>
          <w:t>em sequencia visto que já vimos que o medidor n</w:t>
        </w:r>
      </w:ins>
      <w:ins w:id="199" w:author="z00353ud" w:date="2018-02-07T23:35:00Z">
        <w:r>
          <w:rPr>
            <w:rFonts w:ascii="Arial" w:hAnsi="Arial"/>
            <w:color w:val="1F497D"/>
            <w:sz w:val="20"/>
          </w:rPr>
          <w:t>ão está respondendo mais... um melhor desempenho é colocá-lo no fim da fila e aguardar uma comunicaç</w:t>
        </w:r>
      </w:ins>
      <w:ins w:id="200" w:author="z00353ud" w:date="2018-02-07T23:36:00Z">
        <w:r>
          <w:rPr>
            <w:rFonts w:ascii="Arial" w:hAnsi="Arial"/>
            <w:color w:val="1F497D"/>
            <w:sz w:val="20"/>
          </w:rPr>
          <w:t>ão melhor.</w:t>
        </w:r>
      </w:ins>
    </w:p>
    <w:p w:rsidR="008C6F8D" w:rsidRPr="00F82175" w:rsidRDefault="00D04FA3" w:rsidP="008C6F8D">
      <w:pPr>
        <w:tabs>
          <w:tab w:val="left" w:pos="2016"/>
        </w:tabs>
        <w:jc w:val="both"/>
        <w:rPr>
          <w:ins w:id="201" w:author="z00353ud" w:date="2018-02-07T16:36:00Z"/>
          <w:rFonts w:ascii="Arial" w:hAnsi="Arial"/>
          <w:i/>
          <w:color w:val="808080" w:themeColor="background1" w:themeShade="80"/>
          <w:sz w:val="20"/>
          <w:lang w:val="en-US"/>
          <w:rPrChange w:id="202" w:author="z00353ud" w:date="2018-02-07T23:36:00Z">
            <w:rPr>
              <w:ins w:id="203" w:author="z00353ud" w:date="2018-02-07T16:36:00Z"/>
              <w:rFonts w:ascii="Arial" w:hAnsi="Arial"/>
              <w:i/>
              <w:color w:val="1F497D"/>
              <w:sz w:val="20"/>
            </w:rPr>
          </w:rPrChange>
        </w:rPr>
      </w:pPr>
      <w:ins w:id="204" w:author="z00353ud" w:date="2018-02-07T16:36:00Z">
        <w:r w:rsidRPr="00D04FA3">
          <w:rPr>
            <w:rFonts w:ascii="Arial" w:hAnsi="Arial"/>
            <w:i/>
            <w:color w:val="808080" w:themeColor="background1" w:themeShade="80"/>
            <w:sz w:val="20"/>
            <w:lang w:val="en-US"/>
            <w:rPrChange w:id="205" w:author="z00353ud" w:date="2018-02-07T23:36:00Z">
              <w:rPr>
                <w:rFonts w:ascii="Arial" w:hAnsi="Arial"/>
                <w:i/>
                <w:color w:val="1F497D"/>
                <w:sz w:val="20"/>
              </w:rPr>
            </w:rPrChange>
          </w:rPr>
          <w:t>Identification of a good meter:</w:t>
        </w:r>
      </w:ins>
    </w:p>
    <w:p w:rsidR="008C6F8D" w:rsidRPr="00F82175" w:rsidRDefault="00D04FA3" w:rsidP="008C6F8D">
      <w:pPr>
        <w:tabs>
          <w:tab w:val="left" w:pos="2016"/>
        </w:tabs>
        <w:jc w:val="both"/>
        <w:rPr>
          <w:ins w:id="206" w:author="z00353ud" w:date="2018-02-07T16:36:00Z"/>
          <w:rFonts w:ascii="Arial" w:hAnsi="Arial"/>
          <w:i/>
          <w:color w:val="808080" w:themeColor="background1" w:themeShade="80"/>
          <w:sz w:val="20"/>
          <w:lang w:val="en-US"/>
          <w:rPrChange w:id="207" w:author="z00353ud" w:date="2018-02-07T23:36:00Z">
            <w:rPr>
              <w:ins w:id="208" w:author="z00353ud" w:date="2018-02-07T16:36:00Z"/>
              <w:rFonts w:ascii="Arial" w:hAnsi="Arial"/>
              <w:i/>
              <w:color w:val="1F497D"/>
              <w:sz w:val="20"/>
            </w:rPr>
          </w:rPrChange>
        </w:rPr>
      </w:pPr>
      <w:ins w:id="209" w:author="z00353ud" w:date="2018-02-07T16:36:00Z">
        <w:r w:rsidRPr="00D04FA3">
          <w:rPr>
            <w:rFonts w:ascii="Arial" w:hAnsi="Arial"/>
            <w:i/>
            <w:color w:val="808080" w:themeColor="background1" w:themeShade="80"/>
            <w:sz w:val="20"/>
            <w:lang w:val="en-US"/>
            <w:rPrChange w:id="210" w:author="z00353ud" w:date="2018-02-07T23:36:00Z">
              <w:rPr>
                <w:rFonts w:ascii="Arial" w:hAnsi="Arial"/>
                <w:i/>
                <w:color w:val="1F497D"/>
                <w:sz w:val="20"/>
              </w:rPr>
            </w:rPrChange>
          </w:rPr>
          <w:t>1</w:t>
        </w:r>
        <w:r w:rsidRPr="00D04FA3">
          <w:rPr>
            <w:rFonts w:ascii="Arial" w:hAnsi="Arial"/>
            <w:i/>
            <w:color w:val="808080" w:themeColor="background1" w:themeShade="80"/>
            <w:sz w:val="20"/>
            <w:vertAlign w:val="superscript"/>
            <w:lang w:val="en-US"/>
            <w:rPrChange w:id="211" w:author="z00353ud" w:date="2018-02-07T23:36:00Z">
              <w:rPr>
                <w:rFonts w:ascii="Arial" w:hAnsi="Arial"/>
                <w:i/>
                <w:color w:val="1F497D"/>
                <w:sz w:val="20"/>
                <w:vertAlign w:val="superscript"/>
              </w:rPr>
            </w:rPrChange>
          </w:rPr>
          <w:t>st</w:t>
        </w:r>
        <w:r w:rsidRPr="00D04FA3">
          <w:rPr>
            <w:rFonts w:ascii="Arial" w:hAnsi="Arial"/>
            <w:i/>
            <w:color w:val="808080" w:themeColor="background1" w:themeShade="80"/>
            <w:sz w:val="20"/>
            <w:lang w:val="en-US"/>
            <w:rPrChange w:id="212" w:author="z00353ud" w:date="2018-02-07T23:36:00Z">
              <w:rPr>
                <w:rFonts w:ascii="Arial" w:hAnsi="Arial"/>
                <w:i/>
                <w:color w:val="1F497D"/>
                <w:sz w:val="20"/>
              </w:rPr>
            </w:rPrChange>
          </w:rPr>
          <w:t>: try to open connection – if fail (its offline), it’s a bad meter.</w:t>
        </w:r>
      </w:ins>
    </w:p>
    <w:p w:rsidR="008C6F8D" w:rsidRDefault="00D04FA3" w:rsidP="008C6F8D">
      <w:pPr>
        <w:tabs>
          <w:tab w:val="left" w:pos="2016"/>
        </w:tabs>
        <w:jc w:val="both"/>
        <w:rPr>
          <w:ins w:id="213" w:author="z00353ud" w:date="2018-02-07T23:40:00Z"/>
          <w:rFonts w:ascii="Arial" w:hAnsi="Arial"/>
          <w:i/>
          <w:color w:val="808080" w:themeColor="background1" w:themeShade="80"/>
          <w:sz w:val="20"/>
          <w:lang w:val="en-US"/>
        </w:rPr>
      </w:pPr>
      <w:ins w:id="214" w:author="z00353ud" w:date="2018-02-07T16:36:00Z">
        <w:r w:rsidRPr="00D04FA3">
          <w:rPr>
            <w:rFonts w:ascii="Arial" w:hAnsi="Arial"/>
            <w:i/>
            <w:color w:val="808080" w:themeColor="background1" w:themeShade="80"/>
            <w:sz w:val="20"/>
            <w:lang w:val="en-US"/>
            <w:rPrChange w:id="215" w:author="z00353ud" w:date="2018-02-07T23:36:00Z">
              <w:rPr>
                <w:rFonts w:ascii="Arial" w:hAnsi="Arial"/>
                <w:i/>
                <w:color w:val="1F497D"/>
                <w:sz w:val="20"/>
              </w:rPr>
            </w:rPrChange>
          </w:rPr>
          <w:t>2</w:t>
        </w:r>
        <w:r w:rsidRPr="00D04FA3">
          <w:rPr>
            <w:rFonts w:ascii="Arial" w:hAnsi="Arial"/>
            <w:i/>
            <w:color w:val="808080" w:themeColor="background1" w:themeShade="80"/>
            <w:sz w:val="20"/>
            <w:vertAlign w:val="superscript"/>
            <w:lang w:val="en-US"/>
            <w:rPrChange w:id="216" w:author="z00353ud" w:date="2018-02-07T23:36:00Z">
              <w:rPr>
                <w:rFonts w:ascii="Arial" w:hAnsi="Arial"/>
                <w:i/>
                <w:color w:val="1F497D"/>
                <w:sz w:val="20"/>
                <w:vertAlign w:val="superscript"/>
              </w:rPr>
            </w:rPrChange>
          </w:rPr>
          <w:t>nd</w:t>
        </w:r>
        <w:r w:rsidRPr="00D04FA3">
          <w:rPr>
            <w:rFonts w:ascii="Arial" w:hAnsi="Arial"/>
            <w:i/>
            <w:color w:val="808080" w:themeColor="background1" w:themeShade="80"/>
            <w:sz w:val="20"/>
            <w:lang w:val="en-US"/>
            <w:rPrChange w:id="217" w:author="z00353ud" w:date="2018-02-07T23:36:00Z">
              <w:rPr>
                <w:rFonts w:ascii="Arial" w:hAnsi="Arial"/>
                <w:i/>
                <w:color w:val="1F497D"/>
                <w:sz w:val="20"/>
              </w:rPr>
            </w:rPrChange>
          </w:rPr>
          <w:t>: if meter has already created the connection – it is already online, so will retry the current task. It would be a lot of lost messages to retry all the other tasks since we already tested that meter is not replying anymore… better performance could be to put at end of line and have a better communication.</w:t>
        </w:r>
      </w:ins>
    </w:p>
    <w:p w:rsidR="001D59A0" w:rsidRPr="00F82175" w:rsidRDefault="001D59A0" w:rsidP="001D59A0">
      <w:pPr>
        <w:tabs>
          <w:tab w:val="left" w:pos="2016"/>
        </w:tabs>
        <w:jc w:val="both"/>
        <w:rPr>
          <w:ins w:id="218" w:author="z00353ud" w:date="2018-02-07T23:40:00Z"/>
          <w:rFonts w:ascii="Arial" w:hAnsi="Arial"/>
          <w:color w:val="1F497D"/>
          <w:sz w:val="20"/>
        </w:rPr>
      </w:pPr>
      <w:ins w:id="219" w:author="z00353ud" w:date="2018-02-07T23:40:00Z">
        <w:r>
          <w:rPr>
            <w:rFonts w:ascii="Arial" w:hAnsi="Arial"/>
            <w:color w:val="1F497D"/>
            <w:sz w:val="20"/>
          </w:rPr>
          <w:t xml:space="preserve">Se tentarmos todas as tarefas, utilizaremos várias mensagens para uma comunicação que já está ruim. (É possível que um medidor tenha vários perfis de medição, e isto implicaria em maior tempo </w:t>
        </w:r>
      </w:ins>
      <w:ins w:id="220" w:author="z00353ud" w:date="2018-02-07T23:52:00Z">
        <w:r w:rsidR="0070230D">
          <w:rPr>
            <w:rFonts w:ascii="Arial" w:hAnsi="Arial"/>
            <w:color w:val="1F497D"/>
            <w:sz w:val="20"/>
          </w:rPr>
          <w:t xml:space="preserve">e mensagens </w:t>
        </w:r>
      </w:ins>
      <w:ins w:id="221" w:author="z00353ud" w:date="2018-02-07T23:40:00Z">
        <w:r>
          <w:rPr>
            <w:rFonts w:ascii="Arial" w:hAnsi="Arial"/>
            <w:color w:val="1F497D"/>
            <w:sz w:val="20"/>
          </w:rPr>
          <w:t>perdid</w:t>
        </w:r>
      </w:ins>
      <w:ins w:id="222" w:author="z00353ud" w:date="2018-02-07T23:52:00Z">
        <w:r w:rsidR="0070230D">
          <w:rPr>
            <w:rFonts w:ascii="Arial" w:hAnsi="Arial"/>
            <w:color w:val="1F497D"/>
            <w:sz w:val="20"/>
          </w:rPr>
          <w:t>as com um único medidor</w:t>
        </w:r>
      </w:ins>
      <w:ins w:id="223" w:author="z00353ud" w:date="2018-02-07T23:40:00Z">
        <w:r>
          <w:rPr>
            <w:rFonts w:ascii="Arial" w:hAnsi="Arial"/>
            <w:color w:val="1F497D"/>
            <w:sz w:val="20"/>
          </w:rPr>
          <w:t>).</w:t>
        </w:r>
      </w:ins>
    </w:p>
    <w:p w:rsidR="008C6F8D" w:rsidRPr="001D59A0" w:rsidRDefault="00D04FA3" w:rsidP="008C6F8D">
      <w:pPr>
        <w:tabs>
          <w:tab w:val="left" w:pos="2016"/>
        </w:tabs>
        <w:jc w:val="both"/>
        <w:rPr>
          <w:ins w:id="224" w:author="z00353ud" w:date="2018-02-07T16:36:00Z"/>
          <w:rFonts w:ascii="Arial" w:hAnsi="Arial"/>
          <w:i/>
          <w:color w:val="808080" w:themeColor="background1" w:themeShade="80"/>
          <w:sz w:val="20"/>
          <w:lang w:val="en-US"/>
          <w:rPrChange w:id="225" w:author="z00353ud" w:date="2018-02-07T23:40:00Z">
            <w:rPr>
              <w:ins w:id="226" w:author="z00353ud" w:date="2018-02-07T16:36:00Z"/>
              <w:rFonts w:ascii="Arial" w:hAnsi="Arial"/>
              <w:i/>
              <w:color w:val="1F497D"/>
              <w:sz w:val="20"/>
            </w:rPr>
          </w:rPrChange>
        </w:rPr>
      </w:pPr>
      <w:ins w:id="227" w:author="z00353ud" w:date="2018-02-07T16:36:00Z">
        <w:r w:rsidRPr="00D04FA3">
          <w:rPr>
            <w:rFonts w:ascii="Arial" w:hAnsi="Arial"/>
            <w:i/>
            <w:color w:val="808080" w:themeColor="background1" w:themeShade="80"/>
            <w:sz w:val="20"/>
            <w:lang w:val="en-US"/>
            <w:rPrChange w:id="228" w:author="z00353ud" w:date="2018-02-07T23:40:00Z">
              <w:rPr>
                <w:rFonts w:ascii="Arial" w:hAnsi="Arial"/>
                <w:i/>
                <w:color w:val="1F497D"/>
                <w:sz w:val="20"/>
              </w:rPr>
            </w:rPrChange>
          </w:rPr>
          <w:t>If we retry all the taks, we will take a lot of messages for a meter that is already bad. (A meter can have a lot of load profiles</w:t>
        </w:r>
      </w:ins>
      <w:ins w:id="229" w:author="z00353ud" w:date="2018-02-07T23:38:00Z">
        <w:r w:rsidRPr="00D04FA3">
          <w:rPr>
            <w:rFonts w:ascii="Arial" w:hAnsi="Arial"/>
            <w:i/>
            <w:color w:val="808080" w:themeColor="background1" w:themeShade="80"/>
            <w:sz w:val="20"/>
            <w:lang w:val="en-US"/>
            <w:rPrChange w:id="230" w:author="z00353ud" w:date="2018-02-07T23:40:00Z">
              <w:rPr>
                <w:rFonts w:ascii="Arial" w:hAnsi="Arial"/>
                <w:i/>
                <w:color w:val="1F497D"/>
                <w:sz w:val="20"/>
                <w:lang w:val="en-US"/>
              </w:rPr>
            </w:rPrChange>
          </w:rPr>
          <w:t xml:space="preserve">, </w:t>
        </w:r>
      </w:ins>
      <w:ins w:id="231" w:author="z00353ud" w:date="2018-02-07T16:36:00Z">
        <w:r w:rsidRPr="00D04FA3">
          <w:rPr>
            <w:rFonts w:ascii="Arial" w:hAnsi="Arial"/>
            <w:i/>
            <w:color w:val="808080" w:themeColor="background1" w:themeShade="80"/>
            <w:sz w:val="20"/>
            <w:lang w:val="en-US"/>
            <w:rPrChange w:id="232" w:author="z00353ud" w:date="2018-02-07T23:40:00Z">
              <w:rPr>
                <w:rFonts w:ascii="Arial" w:hAnsi="Arial"/>
                <w:i/>
                <w:color w:val="1F497D"/>
                <w:sz w:val="20"/>
              </w:rPr>
            </w:rPrChange>
          </w:rPr>
          <w:t xml:space="preserve">so it </w:t>
        </w:r>
      </w:ins>
      <w:ins w:id="233" w:author="z00353ud" w:date="2018-02-07T23:39:00Z">
        <w:r w:rsidRPr="00D04FA3">
          <w:rPr>
            <w:rFonts w:ascii="Arial" w:hAnsi="Arial"/>
            <w:i/>
            <w:color w:val="808080" w:themeColor="background1" w:themeShade="80"/>
            <w:sz w:val="20"/>
            <w:lang w:val="en-US"/>
            <w:rPrChange w:id="234" w:author="z00353ud" w:date="2018-02-07T23:40:00Z">
              <w:rPr>
                <w:rFonts w:ascii="Arial" w:hAnsi="Arial"/>
                <w:i/>
                <w:color w:val="1F497D"/>
                <w:sz w:val="20"/>
                <w:lang w:val="en-US"/>
              </w:rPr>
            </w:rPrChange>
          </w:rPr>
          <w:t>would</w:t>
        </w:r>
      </w:ins>
      <w:ins w:id="235" w:author="z00353ud" w:date="2018-02-07T16:36:00Z">
        <w:r w:rsidRPr="00D04FA3">
          <w:rPr>
            <w:rFonts w:ascii="Arial" w:hAnsi="Arial"/>
            <w:i/>
            <w:color w:val="808080" w:themeColor="background1" w:themeShade="80"/>
            <w:sz w:val="20"/>
            <w:lang w:val="en-US"/>
            <w:rPrChange w:id="236" w:author="z00353ud" w:date="2018-02-07T23:40:00Z">
              <w:rPr>
                <w:rFonts w:ascii="Arial" w:hAnsi="Arial"/>
                <w:i/>
                <w:color w:val="1F497D"/>
                <w:sz w:val="20"/>
              </w:rPr>
            </w:rPrChange>
          </w:rPr>
          <w:t xml:space="preserve"> take a longer time</w:t>
        </w:r>
      </w:ins>
      <w:ins w:id="237" w:author="z00353ud" w:date="2018-02-07T23:52:00Z">
        <w:r w:rsidR="0070230D">
          <w:rPr>
            <w:rFonts w:ascii="Arial" w:hAnsi="Arial"/>
            <w:i/>
            <w:color w:val="808080" w:themeColor="background1" w:themeShade="80"/>
            <w:sz w:val="20"/>
            <w:lang w:val="en-US"/>
          </w:rPr>
          <w:t xml:space="preserve"> and more messages with a single meter</w:t>
        </w:r>
      </w:ins>
      <w:ins w:id="238" w:author="z00353ud" w:date="2018-02-07T16:36:00Z">
        <w:r w:rsidRPr="00D04FA3">
          <w:rPr>
            <w:rFonts w:ascii="Arial" w:hAnsi="Arial"/>
            <w:i/>
            <w:color w:val="808080" w:themeColor="background1" w:themeShade="80"/>
            <w:sz w:val="20"/>
            <w:lang w:val="en-US"/>
            <w:rPrChange w:id="239" w:author="z00353ud" w:date="2018-02-07T23:40:00Z">
              <w:rPr>
                <w:rFonts w:ascii="Arial" w:hAnsi="Arial"/>
                <w:i/>
                <w:color w:val="1F497D"/>
                <w:sz w:val="20"/>
              </w:rPr>
            </w:rPrChange>
          </w:rPr>
          <w:t>)</w:t>
        </w:r>
      </w:ins>
    </w:p>
    <w:p w:rsidR="00000000" w:rsidRDefault="0070230D">
      <w:pPr>
        <w:spacing w:after="0"/>
        <w:jc w:val="both"/>
        <w:rPr>
          <w:ins w:id="240" w:author="z00353ud" w:date="2018-02-07T23:45:00Z"/>
          <w:rFonts w:ascii="Arial" w:hAnsi="Arial"/>
          <w:i/>
          <w:color w:val="1F497D"/>
          <w:sz w:val="20"/>
          <w:lang w:val="en-US"/>
        </w:rPr>
        <w:pPrChange w:id="241" w:author="z00353ud" w:date="2018-02-07T23:45:00Z">
          <w:pPr>
            <w:tabs>
              <w:tab w:val="left" w:pos="2016"/>
            </w:tabs>
            <w:jc w:val="both"/>
          </w:pPr>
        </w:pPrChange>
      </w:pPr>
      <w:ins w:id="242" w:author="z00353ud" w:date="2018-02-07T23:46:00Z">
        <w:r>
          <w:rPr>
            <w:rFonts w:ascii="Arial" w:hAnsi="Arial"/>
            <w:i/>
            <w:color w:val="1F497D"/>
            <w:sz w:val="20"/>
            <w:lang w:val="en-US"/>
          </w:rPr>
          <w:t>#</w:t>
        </w:r>
      </w:ins>
      <w:ins w:id="243" w:author="z00353ud" w:date="2018-02-07T23:45:00Z">
        <w:r w:rsidR="001D59A0">
          <w:rPr>
            <w:rFonts w:ascii="Arial" w:hAnsi="Arial"/>
            <w:i/>
            <w:color w:val="1F497D"/>
            <w:sz w:val="20"/>
            <w:lang w:val="en-US"/>
          </w:rPr>
          <w:tab/>
        </w:r>
      </w:ins>
      <w:ins w:id="244" w:author="z00353ud" w:date="2018-02-07T23:47:00Z">
        <w:r>
          <w:rPr>
            <w:rFonts w:ascii="Arial" w:hAnsi="Arial"/>
            <w:i/>
            <w:color w:val="1F497D"/>
            <w:sz w:val="20"/>
            <w:lang w:val="en-US"/>
          </w:rPr>
          <w:t>Time</w:t>
        </w:r>
        <w:r>
          <w:rPr>
            <w:rFonts w:ascii="Arial" w:hAnsi="Arial"/>
            <w:i/>
            <w:color w:val="1F497D"/>
            <w:sz w:val="20"/>
            <w:lang w:val="en-US"/>
          </w:rPr>
          <w:tab/>
        </w:r>
      </w:ins>
      <w:ins w:id="245" w:author="z00353ud" w:date="2018-02-07T23:45:00Z">
        <w:r w:rsidR="001D59A0">
          <w:rPr>
            <w:rFonts w:ascii="Arial" w:hAnsi="Arial"/>
            <w:i/>
            <w:color w:val="1F497D"/>
            <w:sz w:val="20"/>
            <w:lang w:val="en-US"/>
          </w:rPr>
          <w:t>UDIS</w:t>
        </w:r>
        <w:r w:rsidR="001D59A0">
          <w:rPr>
            <w:rFonts w:ascii="Arial" w:hAnsi="Arial"/>
            <w:i/>
            <w:color w:val="1F497D"/>
            <w:sz w:val="20"/>
            <w:lang w:val="en-US"/>
          </w:rPr>
          <w:tab/>
        </w:r>
        <w:r w:rsidR="001D59A0">
          <w:rPr>
            <w:rFonts w:ascii="Arial" w:hAnsi="Arial"/>
            <w:i/>
            <w:color w:val="1F497D"/>
            <w:sz w:val="20"/>
            <w:lang w:val="en-US"/>
          </w:rPr>
          <w:tab/>
          <w:t>Meter</w:t>
        </w:r>
      </w:ins>
    </w:p>
    <w:p w:rsidR="00000000" w:rsidRDefault="001D59A0">
      <w:pPr>
        <w:spacing w:after="0"/>
        <w:jc w:val="both"/>
        <w:rPr>
          <w:ins w:id="246" w:author="z00353ud" w:date="2018-02-07T23:43:00Z"/>
          <w:rFonts w:ascii="Arial" w:hAnsi="Arial"/>
          <w:i/>
          <w:color w:val="1F497D"/>
          <w:sz w:val="20"/>
          <w:lang w:val="en-US"/>
        </w:rPr>
        <w:pPrChange w:id="247" w:author="z00353ud" w:date="2018-02-07T23:45:00Z">
          <w:pPr>
            <w:tabs>
              <w:tab w:val="left" w:pos="2016"/>
            </w:tabs>
            <w:jc w:val="both"/>
          </w:pPr>
        </w:pPrChange>
      </w:pPr>
      <w:ins w:id="248" w:author="z00353ud" w:date="2018-02-07T23:44:00Z">
        <w:r>
          <w:rPr>
            <w:rFonts w:ascii="Arial" w:hAnsi="Arial"/>
            <w:i/>
            <w:color w:val="1F497D"/>
            <w:sz w:val="20"/>
            <w:lang w:val="en-US"/>
          </w:rPr>
          <w:lastRenderedPageBreak/>
          <w:t>1</w:t>
        </w:r>
        <w:r>
          <w:rPr>
            <w:rFonts w:ascii="Arial" w:hAnsi="Arial"/>
            <w:i/>
            <w:color w:val="1F497D"/>
            <w:sz w:val="20"/>
            <w:lang w:val="en-US"/>
          </w:rPr>
          <w:tab/>
        </w:r>
      </w:ins>
      <w:ins w:id="249" w:author="z00353ud" w:date="2018-02-07T23:50:00Z">
        <w:r w:rsidR="0070230D">
          <w:rPr>
            <w:rFonts w:ascii="Arial" w:hAnsi="Arial"/>
            <w:i/>
            <w:color w:val="1F497D"/>
            <w:sz w:val="20"/>
            <w:lang w:val="en-US"/>
          </w:rPr>
          <w:t>1</w:t>
        </w:r>
      </w:ins>
      <w:ins w:id="250" w:author="z00353ud" w:date="2018-02-07T23:47:00Z">
        <w:r w:rsidR="0070230D">
          <w:rPr>
            <w:rFonts w:ascii="Arial" w:hAnsi="Arial"/>
            <w:i/>
            <w:color w:val="1F497D"/>
            <w:sz w:val="20"/>
            <w:lang w:val="en-US"/>
          </w:rPr>
          <w:tab/>
        </w:r>
      </w:ins>
      <w:ins w:id="251" w:author="z00353ud" w:date="2018-02-07T16:36:00Z">
        <w:r w:rsidR="00D04FA3" w:rsidRPr="00D04FA3">
          <w:rPr>
            <w:rFonts w:ascii="Arial" w:hAnsi="Arial"/>
            <w:i/>
            <w:color w:val="1F497D"/>
            <w:sz w:val="20"/>
            <w:lang w:val="en-US"/>
            <w:rPrChange w:id="252" w:author="z00353ud" w:date="2018-02-07T16:36:00Z">
              <w:rPr>
                <w:rFonts w:ascii="Arial" w:hAnsi="Arial"/>
                <w:i/>
                <w:color w:val="1F497D"/>
                <w:sz w:val="20"/>
              </w:rPr>
            </w:rPrChange>
          </w:rPr>
          <w:t>A</w:t>
        </w:r>
      </w:ins>
      <w:ins w:id="253" w:author="z00353ud" w:date="2018-02-07T23:43:00Z">
        <w:r>
          <w:rPr>
            <w:rFonts w:ascii="Arial" w:hAnsi="Arial"/>
            <w:i/>
            <w:color w:val="1F497D"/>
            <w:sz w:val="20"/>
            <w:lang w:val="en-US"/>
          </w:rPr>
          <w:t>uthenticate</w:t>
        </w:r>
      </w:ins>
    </w:p>
    <w:p w:rsidR="00000000" w:rsidRDefault="001D59A0">
      <w:pPr>
        <w:spacing w:after="0"/>
        <w:jc w:val="both"/>
        <w:rPr>
          <w:ins w:id="254" w:author="z00353ud" w:date="2018-02-07T23:43:00Z"/>
          <w:rFonts w:ascii="Arial" w:hAnsi="Arial"/>
          <w:i/>
          <w:color w:val="1F497D"/>
          <w:sz w:val="20"/>
          <w:lang w:val="en-US"/>
        </w:rPr>
        <w:pPrChange w:id="255" w:author="z00353ud" w:date="2018-02-07T23:51:00Z">
          <w:pPr>
            <w:tabs>
              <w:tab w:val="left" w:pos="2016"/>
            </w:tabs>
            <w:jc w:val="both"/>
          </w:pPr>
        </w:pPrChange>
      </w:pPr>
      <w:ins w:id="256" w:author="z00353ud" w:date="2018-02-07T23:45:00Z">
        <w:r>
          <w:rPr>
            <w:rFonts w:ascii="Arial" w:hAnsi="Arial"/>
            <w:i/>
            <w:color w:val="1F497D"/>
            <w:sz w:val="20"/>
            <w:lang w:val="en-US"/>
          </w:rPr>
          <w:t>2</w:t>
        </w:r>
      </w:ins>
      <w:ins w:id="257" w:author="z00353ud" w:date="2018-02-07T23:51:00Z">
        <w:r w:rsidR="0070230D">
          <w:rPr>
            <w:rFonts w:ascii="Arial" w:hAnsi="Arial"/>
            <w:i/>
            <w:color w:val="1F497D"/>
            <w:sz w:val="20"/>
            <w:lang w:val="en-US"/>
          </w:rPr>
          <w:tab/>
          <w:t>2</w:t>
        </w:r>
      </w:ins>
      <w:ins w:id="258" w:author="z00353ud" w:date="2018-02-07T23:47:00Z">
        <w:r w:rsidR="0070230D">
          <w:rPr>
            <w:rFonts w:ascii="Arial" w:hAnsi="Arial"/>
            <w:i/>
            <w:color w:val="1F497D"/>
            <w:sz w:val="20"/>
            <w:lang w:val="en-US"/>
          </w:rPr>
          <w:tab/>
        </w:r>
      </w:ins>
      <w:ins w:id="259" w:author="z00353ud" w:date="2018-02-07T23:45:00Z">
        <w:r>
          <w:rPr>
            <w:rFonts w:ascii="Arial" w:hAnsi="Arial"/>
            <w:i/>
            <w:color w:val="1F497D"/>
            <w:sz w:val="20"/>
            <w:lang w:val="en-US"/>
          </w:rPr>
          <w:tab/>
        </w:r>
        <w:r>
          <w:rPr>
            <w:rFonts w:ascii="Arial" w:hAnsi="Arial"/>
            <w:i/>
            <w:color w:val="1F497D"/>
            <w:sz w:val="20"/>
            <w:lang w:val="en-US"/>
          </w:rPr>
          <w:tab/>
        </w:r>
      </w:ins>
      <w:ins w:id="260" w:author="z00353ud" w:date="2018-02-07T23:43:00Z">
        <w:r>
          <w:rPr>
            <w:rFonts w:ascii="Arial" w:hAnsi="Arial"/>
            <w:i/>
            <w:color w:val="1F497D"/>
            <w:sz w:val="20"/>
            <w:lang w:val="en-US"/>
          </w:rPr>
          <w:t>Success</w:t>
        </w:r>
      </w:ins>
    </w:p>
    <w:p w:rsidR="00000000" w:rsidRDefault="001D59A0">
      <w:pPr>
        <w:spacing w:after="0"/>
        <w:jc w:val="both"/>
        <w:rPr>
          <w:ins w:id="261" w:author="z00353ud" w:date="2018-02-07T23:43:00Z"/>
          <w:rFonts w:ascii="Arial" w:hAnsi="Arial"/>
          <w:i/>
          <w:color w:val="1F497D"/>
          <w:sz w:val="20"/>
          <w:lang w:val="en-US"/>
        </w:rPr>
        <w:pPrChange w:id="262" w:author="z00353ud" w:date="2018-02-07T23:44:00Z">
          <w:pPr>
            <w:tabs>
              <w:tab w:val="left" w:pos="2016"/>
            </w:tabs>
            <w:jc w:val="both"/>
          </w:pPr>
        </w:pPrChange>
      </w:pPr>
      <w:ins w:id="263" w:author="z00353ud" w:date="2018-02-07T23:45:00Z">
        <w:r>
          <w:rPr>
            <w:rFonts w:ascii="Arial" w:hAnsi="Arial"/>
            <w:i/>
            <w:color w:val="1F497D"/>
            <w:sz w:val="20"/>
            <w:lang w:val="en-US"/>
          </w:rPr>
          <w:t>3</w:t>
        </w:r>
        <w:r>
          <w:rPr>
            <w:rFonts w:ascii="Arial" w:hAnsi="Arial"/>
            <w:i/>
            <w:color w:val="1F497D"/>
            <w:sz w:val="20"/>
            <w:lang w:val="en-US"/>
          </w:rPr>
          <w:tab/>
        </w:r>
      </w:ins>
      <w:ins w:id="264" w:author="z00353ud" w:date="2018-02-07T23:51:00Z">
        <w:r w:rsidR="0070230D">
          <w:rPr>
            <w:rFonts w:ascii="Arial" w:hAnsi="Arial"/>
            <w:i/>
            <w:color w:val="1F497D"/>
            <w:sz w:val="20"/>
            <w:lang w:val="en-US"/>
          </w:rPr>
          <w:t>3</w:t>
        </w:r>
      </w:ins>
      <w:ins w:id="265" w:author="z00353ud" w:date="2018-02-07T23:47:00Z">
        <w:r w:rsidR="0070230D">
          <w:rPr>
            <w:rFonts w:ascii="Arial" w:hAnsi="Arial"/>
            <w:i/>
            <w:color w:val="1F497D"/>
            <w:sz w:val="20"/>
            <w:lang w:val="en-US"/>
          </w:rPr>
          <w:tab/>
        </w:r>
      </w:ins>
      <w:ins w:id="266" w:author="z00353ud" w:date="2018-02-07T23:43:00Z">
        <w:r>
          <w:rPr>
            <w:rFonts w:ascii="Arial" w:hAnsi="Arial"/>
            <w:i/>
            <w:color w:val="1F497D"/>
            <w:sz w:val="20"/>
            <w:lang w:val="en-US"/>
          </w:rPr>
          <w:t xml:space="preserve">Attempt </w:t>
        </w:r>
      </w:ins>
      <w:ins w:id="267" w:author="z00353ud" w:date="2018-02-07T16:36:00Z">
        <w:r w:rsidR="00D04FA3">
          <w:rPr>
            <w:rFonts w:ascii="Arial" w:hAnsi="Arial"/>
            <w:i/>
            <w:color w:val="1F497D"/>
            <w:sz w:val="20"/>
            <w:lang w:val="en-US"/>
          </w:rPr>
          <w:t>1 Task 1</w:t>
        </w:r>
        <w:r w:rsidR="00D04FA3" w:rsidRPr="00D04FA3">
          <w:rPr>
            <w:rFonts w:ascii="Arial" w:hAnsi="Arial"/>
            <w:i/>
            <w:color w:val="1F497D"/>
            <w:sz w:val="20"/>
            <w:lang w:val="en-US"/>
            <w:rPrChange w:id="268" w:author="z00353ud" w:date="2018-02-07T16:36:00Z">
              <w:rPr>
                <w:rFonts w:ascii="Arial" w:hAnsi="Arial"/>
                <w:i/>
                <w:color w:val="1F497D"/>
                <w:sz w:val="20"/>
              </w:rPr>
            </w:rPrChange>
          </w:rPr>
          <w:t xml:space="preserve"> </w:t>
        </w:r>
      </w:ins>
    </w:p>
    <w:p w:rsidR="00000000" w:rsidRDefault="0070230D">
      <w:pPr>
        <w:spacing w:after="0"/>
        <w:jc w:val="both"/>
        <w:rPr>
          <w:ins w:id="269" w:author="z00353ud" w:date="2018-02-07T23:43:00Z"/>
          <w:rFonts w:ascii="Arial" w:hAnsi="Arial"/>
          <w:i/>
          <w:color w:val="1F497D"/>
          <w:sz w:val="20"/>
          <w:lang w:val="en-US"/>
        </w:rPr>
        <w:pPrChange w:id="270" w:author="z00353ud" w:date="2018-02-07T23:44:00Z">
          <w:pPr>
            <w:tabs>
              <w:tab w:val="left" w:pos="2016"/>
            </w:tabs>
            <w:jc w:val="both"/>
          </w:pPr>
        </w:pPrChange>
      </w:pPr>
      <w:ins w:id="271" w:author="z00353ud" w:date="2018-02-07T23:46:00Z">
        <w:r>
          <w:rPr>
            <w:rFonts w:ascii="Arial" w:hAnsi="Arial"/>
            <w:i/>
            <w:color w:val="1F497D"/>
            <w:sz w:val="20"/>
            <w:lang w:val="en-US"/>
          </w:rPr>
          <w:t>4</w:t>
        </w:r>
      </w:ins>
      <w:ins w:id="272" w:author="z00353ud" w:date="2018-02-07T23:45:00Z">
        <w:r w:rsidR="001D59A0">
          <w:rPr>
            <w:rFonts w:ascii="Arial" w:hAnsi="Arial"/>
            <w:i/>
            <w:color w:val="1F497D"/>
            <w:sz w:val="20"/>
            <w:lang w:val="en-US"/>
          </w:rPr>
          <w:tab/>
        </w:r>
      </w:ins>
      <w:ins w:id="273" w:author="z00353ud" w:date="2018-02-07T23:51:00Z">
        <w:r>
          <w:rPr>
            <w:rFonts w:ascii="Arial" w:hAnsi="Arial"/>
            <w:i/>
            <w:color w:val="1F497D"/>
            <w:sz w:val="20"/>
            <w:lang w:val="en-US"/>
          </w:rPr>
          <w:t>93</w:t>
        </w:r>
      </w:ins>
      <w:ins w:id="274" w:author="z00353ud" w:date="2018-02-07T23:47:00Z">
        <w:r>
          <w:rPr>
            <w:rFonts w:ascii="Arial" w:hAnsi="Arial"/>
            <w:i/>
            <w:color w:val="1F497D"/>
            <w:sz w:val="20"/>
            <w:lang w:val="en-US"/>
          </w:rPr>
          <w:tab/>
        </w:r>
      </w:ins>
      <w:ins w:id="275" w:author="z00353ud" w:date="2018-02-07T23:43:00Z">
        <w:r w:rsidR="001D59A0">
          <w:rPr>
            <w:rFonts w:ascii="Arial" w:hAnsi="Arial"/>
            <w:i/>
            <w:color w:val="1F497D"/>
            <w:sz w:val="20"/>
            <w:lang w:val="en-US"/>
          </w:rPr>
          <w:t xml:space="preserve">Attempt </w:t>
        </w:r>
      </w:ins>
      <w:ins w:id="276" w:author="z00353ud" w:date="2018-02-07T16:36:00Z">
        <w:r w:rsidR="00D04FA3" w:rsidRPr="00D04FA3">
          <w:rPr>
            <w:rFonts w:ascii="Arial" w:hAnsi="Arial"/>
            <w:i/>
            <w:color w:val="1F497D"/>
            <w:sz w:val="20"/>
            <w:lang w:val="en-US"/>
            <w:rPrChange w:id="277" w:author="z00353ud" w:date="2018-02-07T16:36:00Z">
              <w:rPr>
                <w:rFonts w:ascii="Arial" w:hAnsi="Arial"/>
                <w:i/>
                <w:color w:val="1F497D"/>
                <w:sz w:val="20"/>
              </w:rPr>
            </w:rPrChange>
          </w:rPr>
          <w:t xml:space="preserve">2 </w:t>
        </w:r>
      </w:ins>
      <w:ins w:id="278" w:author="z00353ud" w:date="2018-02-07T23:44:00Z">
        <w:r w:rsidR="001D59A0">
          <w:rPr>
            <w:rFonts w:ascii="Arial" w:hAnsi="Arial"/>
            <w:i/>
            <w:color w:val="1F497D"/>
            <w:sz w:val="20"/>
            <w:lang w:val="en-US"/>
          </w:rPr>
          <w:t>Task 1</w:t>
        </w:r>
      </w:ins>
    </w:p>
    <w:p w:rsidR="00000000" w:rsidRDefault="0070230D">
      <w:pPr>
        <w:spacing w:after="0"/>
        <w:jc w:val="both"/>
        <w:rPr>
          <w:ins w:id="279" w:author="z00353ud" w:date="2018-02-07T23:43:00Z"/>
          <w:rFonts w:ascii="Arial" w:hAnsi="Arial"/>
          <w:i/>
          <w:color w:val="1F497D"/>
          <w:sz w:val="20"/>
          <w:lang w:val="en-US"/>
        </w:rPr>
        <w:pPrChange w:id="280" w:author="z00353ud" w:date="2018-02-07T23:44:00Z">
          <w:pPr>
            <w:tabs>
              <w:tab w:val="left" w:pos="2016"/>
            </w:tabs>
            <w:jc w:val="both"/>
          </w:pPr>
        </w:pPrChange>
      </w:pPr>
      <w:ins w:id="281" w:author="z00353ud" w:date="2018-02-07T23:47:00Z">
        <w:r>
          <w:rPr>
            <w:rFonts w:ascii="Arial" w:hAnsi="Arial"/>
            <w:i/>
            <w:color w:val="1F497D"/>
            <w:sz w:val="20"/>
            <w:lang w:val="en-US"/>
          </w:rPr>
          <w:t>5</w:t>
        </w:r>
      </w:ins>
      <w:ins w:id="282" w:author="z00353ud" w:date="2018-02-07T23:45:00Z">
        <w:r w:rsidR="001D59A0">
          <w:rPr>
            <w:rFonts w:ascii="Arial" w:hAnsi="Arial"/>
            <w:i/>
            <w:color w:val="1F497D"/>
            <w:sz w:val="20"/>
            <w:lang w:val="en-US"/>
          </w:rPr>
          <w:tab/>
        </w:r>
      </w:ins>
      <w:ins w:id="283" w:author="z00353ud" w:date="2018-02-07T23:51:00Z">
        <w:r>
          <w:rPr>
            <w:rFonts w:ascii="Arial" w:hAnsi="Arial"/>
            <w:i/>
            <w:color w:val="1F497D"/>
            <w:sz w:val="20"/>
            <w:lang w:val="en-US"/>
          </w:rPr>
          <w:t>273</w:t>
        </w:r>
      </w:ins>
      <w:ins w:id="284" w:author="z00353ud" w:date="2018-02-07T23:47:00Z">
        <w:r>
          <w:rPr>
            <w:rFonts w:ascii="Arial" w:hAnsi="Arial"/>
            <w:i/>
            <w:color w:val="1F497D"/>
            <w:sz w:val="20"/>
            <w:lang w:val="en-US"/>
          </w:rPr>
          <w:tab/>
        </w:r>
      </w:ins>
      <w:ins w:id="285" w:author="z00353ud" w:date="2018-02-07T23:43:00Z">
        <w:r w:rsidR="001D59A0">
          <w:rPr>
            <w:rFonts w:ascii="Arial" w:hAnsi="Arial"/>
            <w:i/>
            <w:color w:val="1F497D"/>
            <w:sz w:val="20"/>
            <w:lang w:val="en-US"/>
          </w:rPr>
          <w:t xml:space="preserve">Attempt </w:t>
        </w:r>
      </w:ins>
      <w:ins w:id="286" w:author="z00353ud" w:date="2018-02-07T16:36:00Z">
        <w:r w:rsidR="00D04FA3" w:rsidRPr="00D04FA3">
          <w:rPr>
            <w:rFonts w:ascii="Arial" w:hAnsi="Arial"/>
            <w:i/>
            <w:color w:val="1F497D"/>
            <w:sz w:val="20"/>
            <w:lang w:val="en-US"/>
            <w:rPrChange w:id="287" w:author="z00353ud" w:date="2018-02-07T16:36:00Z">
              <w:rPr>
                <w:rFonts w:ascii="Arial" w:hAnsi="Arial"/>
                <w:i/>
                <w:color w:val="1F497D"/>
                <w:sz w:val="20"/>
              </w:rPr>
            </w:rPrChange>
          </w:rPr>
          <w:t xml:space="preserve">3 </w:t>
        </w:r>
      </w:ins>
      <w:ins w:id="288" w:author="z00353ud" w:date="2018-02-07T23:44:00Z">
        <w:r w:rsidR="001D59A0">
          <w:rPr>
            <w:rFonts w:ascii="Arial" w:hAnsi="Arial"/>
            <w:i/>
            <w:color w:val="1F497D"/>
            <w:sz w:val="20"/>
            <w:lang w:val="en-US"/>
          </w:rPr>
          <w:t>Task 1</w:t>
        </w:r>
      </w:ins>
    </w:p>
    <w:p w:rsidR="00000000" w:rsidRDefault="0070230D">
      <w:pPr>
        <w:spacing w:after="0"/>
        <w:jc w:val="both"/>
        <w:rPr>
          <w:ins w:id="289" w:author="z00353ud" w:date="2018-02-07T23:44:00Z"/>
          <w:rFonts w:ascii="Arial" w:hAnsi="Arial"/>
          <w:i/>
          <w:color w:val="1F497D"/>
          <w:sz w:val="20"/>
          <w:lang w:val="en-US"/>
        </w:rPr>
        <w:pPrChange w:id="290" w:author="z00353ud" w:date="2018-02-07T23:44:00Z">
          <w:pPr>
            <w:tabs>
              <w:tab w:val="left" w:pos="2016"/>
            </w:tabs>
            <w:jc w:val="both"/>
          </w:pPr>
        </w:pPrChange>
      </w:pPr>
      <w:ins w:id="291" w:author="z00353ud" w:date="2018-02-07T23:47:00Z">
        <w:r>
          <w:rPr>
            <w:rFonts w:ascii="Arial" w:hAnsi="Arial"/>
            <w:i/>
            <w:color w:val="1F497D"/>
            <w:sz w:val="20"/>
            <w:lang w:val="en-US"/>
          </w:rPr>
          <w:t>6</w:t>
        </w:r>
      </w:ins>
      <w:ins w:id="292" w:author="z00353ud" w:date="2018-02-07T23:45:00Z">
        <w:r w:rsidR="001D59A0">
          <w:rPr>
            <w:rFonts w:ascii="Arial" w:hAnsi="Arial"/>
            <w:i/>
            <w:color w:val="1F497D"/>
            <w:sz w:val="20"/>
            <w:lang w:val="en-US"/>
          </w:rPr>
          <w:tab/>
        </w:r>
      </w:ins>
      <w:ins w:id="293" w:author="z00353ud" w:date="2018-02-07T23:51:00Z">
        <w:r>
          <w:rPr>
            <w:rFonts w:ascii="Arial" w:hAnsi="Arial"/>
            <w:i/>
            <w:color w:val="1F497D"/>
            <w:sz w:val="20"/>
            <w:lang w:val="en-US"/>
          </w:rPr>
          <w:t>363</w:t>
        </w:r>
      </w:ins>
      <w:ins w:id="294" w:author="z00353ud" w:date="2018-02-07T23:47:00Z">
        <w:r>
          <w:rPr>
            <w:rFonts w:ascii="Arial" w:hAnsi="Arial"/>
            <w:i/>
            <w:color w:val="1F497D"/>
            <w:sz w:val="20"/>
            <w:lang w:val="en-US"/>
          </w:rPr>
          <w:tab/>
        </w:r>
      </w:ins>
      <w:ins w:id="295" w:author="z00353ud" w:date="2018-02-07T23:43:00Z">
        <w:r w:rsidR="001D59A0">
          <w:rPr>
            <w:rFonts w:ascii="Arial" w:hAnsi="Arial"/>
            <w:i/>
            <w:color w:val="1F497D"/>
            <w:sz w:val="20"/>
            <w:lang w:val="en-US"/>
          </w:rPr>
          <w:t xml:space="preserve">Attempt </w:t>
        </w:r>
      </w:ins>
      <w:ins w:id="296" w:author="z00353ud" w:date="2018-02-07T16:36:00Z">
        <w:r w:rsidR="00D04FA3" w:rsidRPr="00D04FA3">
          <w:rPr>
            <w:rFonts w:ascii="Arial" w:hAnsi="Arial"/>
            <w:i/>
            <w:color w:val="1F497D"/>
            <w:sz w:val="20"/>
            <w:lang w:val="en-US"/>
            <w:rPrChange w:id="297" w:author="z00353ud" w:date="2018-02-07T16:36:00Z">
              <w:rPr>
                <w:rFonts w:ascii="Arial" w:hAnsi="Arial"/>
                <w:i/>
                <w:color w:val="1F497D"/>
                <w:sz w:val="20"/>
              </w:rPr>
            </w:rPrChange>
          </w:rPr>
          <w:t xml:space="preserve">1 </w:t>
        </w:r>
      </w:ins>
      <w:ins w:id="298" w:author="z00353ud" w:date="2018-02-07T23:44:00Z">
        <w:r w:rsidR="001D59A0">
          <w:rPr>
            <w:rFonts w:ascii="Arial" w:hAnsi="Arial"/>
            <w:i/>
            <w:color w:val="1F497D"/>
            <w:sz w:val="20"/>
            <w:lang w:val="en-US"/>
          </w:rPr>
          <w:t>Task 2</w:t>
        </w:r>
      </w:ins>
    </w:p>
    <w:p w:rsidR="00000000" w:rsidRDefault="001D59A0">
      <w:pPr>
        <w:spacing w:after="0"/>
        <w:jc w:val="both"/>
        <w:rPr>
          <w:ins w:id="299" w:author="z00353ud" w:date="2018-02-07T23:44:00Z"/>
          <w:rFonts w:ascii="Arial" w:hAnsi="Arial"/>
          <w:i/>
          <w:color w:val="1F497D"/>
          <w:sz w:val="20"/>
          <w:lang w:val="en-US"/>
        </w:rPr>
        <w:pPrChange w:id="300" w:author="z00353ud" w:date="2018-02-07T23:44:00Z">
          <w:pPr>
            <w:tabs>
              <w:tab w:val="left" w:pos="2016"/>
            </w:tabs>
            <w:jc w:val="both"/>
          </w:pPr>
        </w:pPrChange>
      </w:pPr>
      <w:ins w:id="301" w:author="z00353ud" w:date="2018-02-07T23:45:00Z">
        <w:r>
          <w:rPr>
            <w:rFonts w:ascii="Arial" w:hAnsi="Arial"/>
            <w:i/>
            <w:color w:val="1F497D"/>
            <w:sz w:val="20"/>
            <w:lang w:val="en-US"/>
          </w:rPr>
          <w:t>7</w:t>
        </w:r>
        <w:r>
          <w:rPr>
            <w:rFonts w:ascii="Arial" w:hAnsi="Arial"/>
            <w:i/>
            <w:color w:val="1F497D"/>
            <w:sz w:val="20"/>
            <w:lang w:val="en-US"/>
          </w:rPr>
          <w:tab/>
        </w:r>
      </w:ins>
      <w:ins w:id="302" w:author="z00353ud" w:date="2018-02-07T23:51:00Z">
        <w:r w:rsidR="0070230D">
          <w:rPr>
            <w:rFonts w:ascii="Arial" w:hAnsi="Arial"/>
            <w:i/>
            <w:color w:val="1F497D"/>
            <w:sz w:val="20"/>
            <w:lang w:val="en-US"/>
          </w:rPr>
          <w:t>453</w:t>
        </w:r>
      </w:ins>
      <w:ins w:id="303" w:author="z00353ud" w:date="2018-02-07T23:47:00Z">
        <w:r w:rsidR="0070230D">
          <w:rPr>
            <w:rFonts w:ascii="Arial" w:hAnsi="Arial"/>
            <w:i/>
            <w:color w:val="1F497D"/>
            <w:sz w:val="20"/>
            <w:lang w:val="en-US"/>
          </w:rPr>
          <w:tab/>
        </w:r>
      </w:ins>
      <w:ins w:id="304" w:author="z00353ud" w:date="2018-02-07T23:44:00Z">
        <w:r>
          <w:rPr>
            <w:rFonts w:ascii="Arial" w:hAnsi="Arial"/>
            <w:i/>
            <w:color w:val="1F497D"/>
            <w:sz w:val="20"/>
            <w:lang w:val="en-US"/>
          </w:rPr>
          <w:t>Attempt 2</w:t>
        </w:r>
        <w:r w:rsidRPr="008C6F8D">
          <w:rPr>
            <w:rFonts w:ascii="Arial" w:hAnsi="Arial"/>
            <w:i/>
            <w:color w:val="1F497D"/>
            <w:sz w:val="20"/>
            <w:lang w:val="en-US"/>
          </w:rPr>
          <w:t xml:space="preserve"> </w:t>
        </w:r>
        <w:r>
          <w:rPr>
            <w:rFonts w:ascii="Arial" w:hAnsi="Arial"/>
            <w:i/>
            <w:color w:val="1F497D"/>
            <w:sz w:val="20"/>
            <w:lang w:val="en-US"/>
          </w:rPr>
          <w:t>Task 2</w:t>
        </w:r>
      </w:ins>
    </w:p>
    <w:p w:rsidR="00000000" w:rsidRDefault="00D04FA3">
      <w:pPr>
        <w:spacing w:after="0"/>
        <w:jc w:val="both"/>
        <w:rPr>
          <w:ins w:id="305" w:author="z00353ud" w:date="2018-02-07T23:44:00Z"/>
          <w:rFonts w:ascii="Arial" w:hAnsi="Arial"/>
          <w:i/>
          <w:color w:val="1F497D"/>
          <w:sz w:val="20"/>
          <w:lang w:val="en-US"/>
        </w:rPr>
        <w:pPrChange w:id="306" w:author="z00353ud" w:date="2018-02-07T23:44:00Z">
          <w:pPr>
            <w:tabs>
              <w:tab w:val="left" w:pos="2016"/>
            </w:tabs>
            <w:jc w:val="both"/>
          </w:pPr>
        </w:pPrChange>
      </w:pPr>
      <w:ins w:id="307" w:author="z00353ud" w:date="2018-02-07T23:47:00Z">
        <w:r>
          <w:rPr>
            <w:rFonts w:ascii="Arial" w:hAnsi="Arial"/>
            <w:i/>
            <w:color w:val="1F497D"/>
            <w:sz w:val="20"/>
            <w:lang w:val="en-US"/>
          </w:rPr>
          <w:t>8</w:t>
        </w:r>
        <w:r>
          <w:rPr>
            <w:rFonts w:ascii="Arial" w:hAnsi="Arial"/>
            <w:i/>
            <w:color w:val="1F497D"/>
            <w:sz w:val="20"/>
            <w:lang w:val="en-US"/>
          </w:rPr>
          <w:tab/>
        </w:r>
      </w:ins>
      <w:ins w:id="308" w:author="z00353ud" w:date="2018-02-07T23:51:00Z">
        <w:r w:rsidR="0070230D">
          <w:rPr>
            <w:rFonts w:ascii="Arial" w:hAnsi="Arial"/>
            <w:i/>
            <w:color w:val="1F497D"/>
            <w:sz w:val="20"/>
            <w:lang w:val="en-US"/>
          </w:rPr>
          <w:t>543</w:t>
        </w:r>
      </w:ins>
      <w:ins w:id="309" w:author="z00353ud" w:date="2018-02-07T23:47:00Z">
        <w:r w:rsidR="0070230D">
          <w:rPr>
            <w:rFonts w:ascii="Arial" w:hAnsi="Arial"/>
            <w:i/>
            <w:color w:val="1F497D"/>
            <w:sz w:val="20"/>
            <w:lang w:val="en-US"/>
          </w:rPr>
          <w:tab/>
        </w:r>
      </w:ins>
      <w:ins w:id="310" w:author="z00353ud" w:date="2018-02-07T23:44:00Z">
        <w:r>
          <w:rPr>
            <w:rFonts w:ascii="Arial" w:hAnsi="Arial"/>
            <w:i/>
            <w:color w:val="1F497D"/>
            <w:sz w:val="20"/>
            <w:lang w:val="en-US"/>
          </w:rPr>
          <w:t>Attempt 3 Task 2</w:t>
        </w:r>
      </w:ins>
    </w:p>
    <w:p w:rsidR="00000000" w:rsidRDefault="00D04FA3">
      <w:pPr>
        <w:spacing w:after="0"/>
        <w:jc w:val="both"/>
        <w:rPr>
          <w:ins w:id="311" w:author="z00353ud" w:date="2018-02-07T23:44:00Z"/>
          <w:rFonts w:ascii="Arial" w:hAnsi="Arial"/>
          <w:i/>
          <w:color w:val="1F497D"/>
          <w:sz w:val="20"/>
          <w:lang w:val="en-US"/>
        </w:rPr>
        <w:pPrChange w:id="312" w:author="z00353ud" w:date="2018-02-07T23:44:00Z">
          <w:pPr>
            <w:tabs>
              <w:tab w:val="left" w:pos="2016"/>
            </w:tabs>
            <w:jc w:val="both"/>
          </w:pPr>
        </w:pPrChange>
      </w:pPr>
      <w:ins w:id="313" w:author="z00353ud" w:date="2018-02-07T23:47:00Z">
        <w:r>
          <w:rPr>
            <w:rFonts w:ascii="Arial" w:hAnsi="Arial"/>
            <w:i/>
            <w:color w:val="1F497D"/>
            <w:sz w:val="20"/>
            <w:lang w:val="en-US"/>
          </w:rPr>
          <w:t>9</w:t>
        </w:r>
        <w:r>
          <w:rPr>
            <w:rFonts w:ascii="Arial" w:hAnsi="Arial"/>
            <w:i/>
            <w:color w:val="1F497D"/>
            <w:sz w:val="20"/>
            <w:lang w:val="en-US"/>
          </w:rPr>
          <w:tab/>
        </w:r>
      </w:ins>
      <w:ins w:id="314" w:author="z00353ud" w:date="2018-02-07T23:51:00Z">
        <w:r w:rsidR="0070230D">
          <w:rPr>
            <w:rFonts w:ascii="Arial" w:hAnsi="Arial"/>
            <w:i/>
            <w:color w:val="1F497D"/>
            <w:sz w:val="20"/>
            <w:lang w:val="en-US"/>
          </w:rPr>
          <w:t>633</w:t>
        </w:r>
      </w:ins>
      <w:ins w:id="315" w:author="z00353ud" w:date="2018-02-07T23:47:00Z">
        <w:r w:rsidR="0070230D">
          <w:rPr>
            <w:rFonts w:ascii="Arial" w:hAnsi="Arial"/>
            <w:i/>
            <w:color w:val="1F497D"/>
            <w:sz w:val="20"/>
            <w:lang w:val="en-US"/>
          </w:rPr>
          <w:tab/>
        </w:r>
      </w:ins>
      <w:ins w:id="316" w:author="z00353ud" w:date="2018-02-07T23:44:00Z">
        <w:r>
          <w:rPr>
            <w:rFonts w:ascii="Arial" w:hAnsi="Arial"/>
            <w:i/>
            <w:color w:val="1F497D"/>
            <w:sz w:val="20"/>
            <w:lang w:val="en-US"/>
          </w:rPr>
          <w:t>Attempt 1 Task 3</w:t>
        </w:r>
      </w:ins>
    </w:p>
    <w:p w:rsidR="00000000" w:rsidRDefault="00D04FA3">
      <w:pPr>
        <w:spacing w:after="0"/>
        <w:jc w:val="both"/>
        <w:rPr>
          <w:ins w:id="317" w:author="z00353ud" w:date="2018-02-07T23:44:00Z"/>
          <w:rFonts w:ascii="Arial" w:hAnsi="Arial"/>
          <w:i/>
          <w:color w:val="1F497D"/>
          <w:sz w:val="20"/>
          <w:lang w:val="en-US"/>
        </w:rPr>
        <w:pPrChange w:id="318" w:author="z00353ud" w:date="2018-02-07T23:44:00Z">
          <w:pPr>
            <w:tabs>
              <w:tab w:val="left" w:pos="2016"/>
            </w:tabs>
            <w:jc w:val="both"/>
          </w:pPr>
        </w:pPrChange>
      </w:pPr>
      <w:ins w:id="319" w:author="z00353ud" w:date="2018-02-07T23:47:00Z">
        <w:r w:rsidRPr="00D04FA3">
          <w:rPr>
            <w:rFonts w:ascii="Arial" w:hAnsi="Arial"/>
            <w:i/>
            <w:color w:val="1F497D"/>
            <w:sz w:val="20"/>
            <w:lang w:val="en-US"/>
            <w:rPrChange w:id="320" w:author="z00353ud" w:date="2018-02-07T23:51:00Z">
              <w:rPr>
                <w:rFonts w:ascii="Arial" w:hAnsi="Arial"/>
                <w:i/>
                <w:color w:val="1F497D"/>
                <w:sz w:val="20"/>
              </w:rPr>
            </w:rPrChange>
          </w:rPr>
          <w:t>10</w:t>
        </w:r>
        <w:r w:rsidRPr="00D04FA3">
          <w:rPr>
            <w:rFonts w:ascii="Arial" w:hAnsi="Arial"/>
            <w:i/>
            <w:color w:val="1F497D"/>
            <w:sz w:val="20"/>
            <w:lang w:val="en-US"/>
            <w:rPrChange w:id="321" w:author="z00353ud" w:date="2018-02-07T23:51:00Z">
              <w:rPr>
                <w:rFonts w:ascii="Arial" w:hAnsi="Arial"/>
                <w:i/>
                <w:color w:val="1F497D"/>
                <w:sz w:val="20"/>
              </w:rPr>
            </w:rPrChange>
          </w:rPr>
          <w:tab/>
        </w:r>
      </w:ins>
      <w:ins w:id="322" w:author="z00353ud" w:date="2018-02-07T23:51:00Z">
        <w:r w:rsidRPr="00D04FA3">
          <w:rPr>
            <w:rFonts w:ascii="Arial" w:hAnsi="Arial"/>
            <w:i/>
            <w:color w:val="1F497D"/>
            <w:sz w:val="20"/>
            <w:lang w:val="en-US"/>
            <w:rPrChange w:id="323" w:author="z00353ud" w:date="2018-02-07T23:51:00Z">
              <w:rPr>
                <w:rFonts w:ascii="Arial" w:hAnsi="Arial"/>
                <w:i/>
                <w:color w:val="1F497D"/>
                <w:sz w:val="20"/>
              </w:rPr>
            </w:rPrChange>
          </w:rPr>
          <w:t>723</w:t>
        </w:r>
      </w:ins>
      <w:ins w:id="324" w:author="z00353ud" w:date="2018-02-07T23:47:00Z">
        <w:r>
          <w:rPr>
            <w:rFonts w:ascii="Arial" w:hAnsi="Arial"/>
            <w:i/>
            <w:color w:val="1F497D"/>
            <w:sz w:val="20"/>
            <w:lang w:val="en-US"/>
          </w:rPr>
          <w:tab/>
        </w:r>
      </w:ins>
      <w:ins w:id="325" w:author="z00353ud" w:date="2018-02-07T23:44:00Z">
        <w:r>
          <w:rPr>
            <w:rFonts w:ascii="Arial" w:hAnsi="Arial"/>
            <w:i/>
            <w:color w:val="1F497D"/>
            <w:sz w:val="20"/>
            <w:lang w:val="en-US"/>
          </w:rPr>
          <w:t>Attempt 2 Task 3</w:t>
        </w:r>
      </w:ins>
    </w:p>
    <w:p w:rsidR="00000000" w:rsidRDefault="00D04FA3">
      <w:pPr>
        <w:spacing w:after="0"/>
        <w:jc w:val="both"/>
        <w:rPr>
          <w:ins w:id="326" w:author="z00353ud" w:date="2018-02-07T23:47:00Z"/>
          <w:rFonts w:ascii="Arial" w:hAnsi="Arial"/>
          <w:i/>
          <w:color w:val="1F497D"/>
          <w:sz w:val="20"/>
          <w:lang w:val="en-US"/>
          <w:rPrChange w:id="327" w:author="z00353ud" w:date="2018-02-07T23:49:00Z">
            <w:rPr>
              <w:ins w:id="328" w:author="z00353ud" w:date="2018-02-07T23:47:00Z"/>
              <w:rFonts w:ascii="Arial" w:hAnsi="Arial"/>
              <w:i/>
              <w:color w:val="1F497D"/>
              <w:sz w:val="20"/>
            </w:rPr>
          </w:rPrChange>
        </w:rPr>
        <w:pPrChange w:id="329" w:author="z00353ud" w:date="2018-02-07T23:44:00Z">
          <w:pPr>
            <w:tabs>
              <w:tab w:val="left" w:pos="2016"/>
            </w:tabs>
            <w:jc w:val="both"/>
          </w:pPr>
        </w:pPrChange>
      </w:pPr>
      <w:ins w:id="330" w:author="z00353ud" w:date="2018-02-07T23:47:00Z">
        <w:r w:rsidRPr="00D04FA3">
          <w:rPr>
            <w:rFonts w:ascii="Arial" w:hAnsi="Arial"/>
            <w:i/>
            <w:color w:val="1F497D"/>
            <w:sz w:val="20"/>
            <w:lang w:val="en-US"/>
            <w:rPrChange w:id="331" w:author="z00353ud" w:date="2018-02-07T23:49:00Z">
              <w:rPr>
                <w:rFonts w:ascii="Arial" w:hAnsi="Arial"/>
                <w:i/>
                <w:color w:val="1F497D"/>
                <w:sz w:val="20"/>
              </w:rPr>
            </w:rPrChange>
          </w:rPr>
          <w:t>11</w:t>
        </w:r>
        <w:r w:rsidRPr="00D04FA3">
          <w:rPr>
            <w:rFonts w:ascii="Arial" w:hAnsi="Arial"/>
            <w:i/>
            <w:color w:val="1F497D"/>
            <w:sz w:val="20"/>
            <w:lang w:val="en-US"/>
            <w:rPrChange w:id="332" w:author="z00353ud" w:date="2018-02-07T23:49:00Z">
              <w:rPr>
                <w:rFonts w:ascii="Arial" w:hAnsi="Arial"/>
                <w:i/>
                <w:color w:val="1F497D"/>
                <w:sz w:val="20"/>
              </w:rPr>
            </w:rPrChange>
          </w:rPr>
          <w:tab/>
        </w:r>
      </w:ins>
      <w:ins w:id="333" w:author="z00353ud" w:date="2018-02-07T23:51:00Z">
        <w:r w:rsidR="0070230D">
          <w:rPr>
            <w:rFonts w:ascii="Arial" w:hAnsi="Arial"/>
            <w:i/>
            <w:color w:val="1F497D"/>
            <w:sz w:val="20"/>
            <w:lang w:val="en-US"/>
          </w:rPr>
          <w:t>813</w:t>
        </w:r>
      </w:ins>
      <w:ins w:id="334" w:author="z00353ud" w:date="2018-02-07T23:47:00Z">
        <w:r w:rsidRPr="00D04FA3">
          <w:rPr>
            <w:rFonts w:ascii="Arial" w:hAnsi="Arial"/>
            <w:i/>
            <w:color w:val="1F497D"/>
            <w:sz w:val="20"/>
            <w:lang w:val="en-US"/>
            <w:rPrChange w:id="335" w:author="z00353ud" w:date="2018-02-07T23:49:00Z">
              <w:rPr>
                <w:rFonts w:ascii="Arial" w:hAnsi="Arial"/>
                <w:i/>
                <w:color w:val="1F497D"/>
                <w:sz w:val="20"/>
              </w:rPr>
            </w:rPrChange>
          </w:rPr>
          <w:tab/>
        </w:r>
      </w:ins>
      <w:ins w:id="336" w:author="z00353ud" w:date="2018-02-07T23:44:00Z">
        <w:r>
          <w:rPr>
            <w:rFonts w:ascii="Arial" w:hAnsi="Arial"/>
            <w:i/>
            <w:color w:val="1F497D"/>
            <w:sz w:val="20"/>
            <w:lang w:val="en-US"/>
          </w:rPr>
          <w:t>Attempt 3 Task 3</w:t>
        </w:r>
      </w:ins>
    </w:p>
    <w:p w:rsidR="0070230D" w:rsidRPr="0070230D" w:rsidRDefault="0070230D" w:rsidP="0070230D">
      <w:pPr>
        <w:spacing w:after="0"/>
        <w:jc w:val="both"/>
        <w:rPr>
          <w:ins w:id="337" w:author="z00353ud" w:date="2018-02-07T23:49:00Z"/>
          <w:rFonts w:ascii="Arial" w:hAnsi="Arial"/>
          <w:i/>
          <w:color w:val="1F497D"/>
          <w:sz w:val="20"/>
          <w:lang w:val="en-US"/>
          <w:rPrChange w:id="338" w:author="z00353ud" w:date="2018-02-07T23:49:00Z">
            <w:rPr>
              <w:ins w:id="339" w:author="z00353ud" w:date="2018-02-07T23:49:00Z"/>
              <w:rFonts w:ascii="Arial" w:hAnsi="Arial"/>
              <w:i/>
              <w:color w:val="1F497D"/>
              <w:sz w:val="20"/>
            </w:rPr>
          </w:rPrChange>
        </w:rPr>
      </w:pPr>
      <w:ins w:id="340" w:author="z00353ud" w:date="2018-02-07T23:49:00Z">
        <w:r>
          <w:rPr>
            <w:rFonts w:ascii="Arial" w:hAnsi="Arial"/>
            <w:i/>
            <w:color w:val="1F497D"/>
            <w:sz w:val="20"/>
            <w:lang w:val="en-US"/>
          </w:rPr>
          <w:t>12</w:t>
        </w:r>
        <w:r w:rsidRPr="0070230D">
          <w:rPr>
            <w:rFonts w:ascii="Arial" w:hAnsi="Arial"/>
            <w:i/>
            <w:color w:val="1F497D"/>
            <w:sz w:val="20"/>
            <w:lang w:val="en-US"/>
          </w:rPr>
          <w:tab/>
        </w:r>
      </w:ins>
      <w:ins w:id="341" w:author="z00353ud" w:date="2018-02-07T23:51:00Z">
        <w:r>
          <w:rPr>
            <w:rFonts w:ascii="Arial" w:hAnsi="Arial"/>
            <w:i/>
            <w:color w:val="1F497D"/>
            <w:sz w:val="20"/>
            <w:lang w:val="en-US"/>
          </w:rPr>
          <w:t>903</w:t>
        </w:r>
      </w:ins>
      <w:ins w:id="342" w:author="z00353ud" w:date="2018-02-07T23:49:00Z">
        <w:r>
          <w:rPr>
            <w:rFonts w:ascii="Arial" w:hAnsi="Arial"/>
            <w:i/>
            <w:color w:val="1F497D"/>
            <w:sz w:val="20"/>
            <w:lang w:val="en-US"/>
          </w:rPr>
          <w:tab/>
        </w:r>
        <w:r w:rsidRPr="0070230D">
          <w:rPr>
            <w:rFonts w:ascii="Arial" w:hAnsi="Arial"/>
            <w:i/>
            <w:color w:val="1F497D"/>
            <w:sz w:val="20"/>
            <w:lang w:val="en-US"/>
          </w:rPr>
          <w:t xml:space="preserve">Attempt 1 Task </w:t>
        </w:r>
        <w:r>
          <w:rPr>
            <w:rFonts w:ascii="Arial" w:hAnsi="Arial"/>
            <w:i/>
            <w:color w:val="1F497D"/>
            <w:sz w:val="20"/>
            <w:lang w:val="en-US"/>
          </w:rPr>
          <w:t>4</w:t>
        </w:r>
      </w:ins>
    </w:p>
    <w:p w:rsidR="0070230D" w:rsidRPr="0070230D" w:rsidRDefault="0070230D" w:rsidP="0070230D">
      <w:pPr>
        <w:spacing w:after="0"/>
        <w:jc w:val="both"/>
        <w:rPr>
          <w:ins w:id="343" w:author="z00353ud" w:date="2018-02-07T23:49:00Z"/>
          <w:rFonts w:ascii="Arial" w:hAnsi="Arial"/>
          <w:i/>
          <w:color w:val="1F497D"/>
          <w:sz w:val="20"/>
          <w:lang w:val="en-US"/>
          <w:rPrChange w:id="344" w:author="z00353ud" w:date="2018-02-07T23:49:00Z">
            <w:rPr>
              <w:ins w:id="345" w:author="z00353ud" w:date="2018-02-07T23:49:00Z"/>
              <w:rFonts w:ascii="Arial" w:hAnsi="Arial"/>
              <w:i/>
              <w:color w:val="1F497D"/>
              <w:sz w:val="20"/>
            </w:rPr>
          </w:rPrChange>
        </w:rPr>
      </w:pPr>
      <w:ins w:id="346" w:author="z00353ud" w:date="2018-02-07T23:49:00Z">
        <w:r>
          <w:rPr>
            <w:rFonts w:ascii="Arial" w:hAnsi="Arial"/>
            <w:i/>
            <w:color w:val="1F497D"/>
            <w:sz w:val="20"/>
            <w:lang w:val="en-US"/>
          </w:rPr>
          <w:t>13</w:t>
        </w:r>
        <w:r w:rsidR="00D04FA3" w:rsidRPr="00D04FA3">
          <w:rPr>
            <w:rFonts w:ascii="Arial" w:hAnsi="Arial"/>
            <w:i/>
            <w:color w:val="1F497D"/>
            <w:sz w:val="20"/>
            <w:lang w:val="en-US"/>
            <w:rPrChange w:id="347" w:author="z00353ud" w:date="2018-02-07T23:49:00Z">
              <w:rPr>
                <w:rFonts w:ascii="Arial" w:hAnsi="Arial"/>
                <w:i/>
                <w:color w:val="1F497D"/>
                <w:sz w:val="20"/>
              </w:rPr>
            </w:rPrChange>
          </w:rPr>
          <w:tab/>
        </w:r>
      </w:ins>
      <w:ins w:id="348" w:author="z00353ud" w:date="2018-02-07T23:51:00Z">
        <w:r>
          <w:rPr>
            <w:rFonts w:ascii="Arial" w:hAnsi="Arial"/>
            <w:i/>
            <w:color w:val="1F497D"/>
            <w:sz w:val="20"/>
            <w:lang w:val="en-US"/>
          </w:rPr>
          <w:t>1083</w:t>
        </w:r>
      </w:ins>
      <w:ins w:id="349" w:author="z00353ud" w:date="2018-02-07T23:49:00Z">
        <w:r w:rsidR="00D04FA3" w:rsidRPr="00D04FA3">
          <w:rPr>
            <w:rFonts w:ascii="Arial" w:hAnsi="Arial"/>
            <w:i/>
            <w:color w:val="1F497D"/>
            <w:sz w:val="20"/>
            <w:lang w:val="en-US"/>
            <w:rPrChange w:id="350" w:author="z00353ud" w:date="2018-02-07T23:49:00Z">
              <w:rPr>
                <w:rFonts w:ascii="Arial" w:hAnsi="Arial"/>
                <w:i/>
                <w:color w:val="1F497D"/>
                <w:sz w:val="20"/>
              </w:rPr>
            </w:rPrChange>
          </w:rPr>
          <w:tab/>
          <w:t xml:space="preserve">Attempt 2 Task </w:t>
        </w:r>
        <w:r>
          <w:rPr>
            <w:rFonts w:ascii="Arial" w:hAnsi="Arial"/>
            <w:i/>
            <w:color w:val="1F497D"/>
            <w:sz w:val="20"/>
            <w:lang w:val="en-US"/>
          </w:rPr>
          <w:t>4</w:t>
        </w:r>
      </w:ins>
    </w:p>
    <w:p w:rsidR="0070230D" w:rsidRDefault="00D04FA3" w:rsidP="0070230D">
      <w:pPr>
        <w:spacing w:after="0"/>
        <w:jc w:val="both"/>
        <w:rPr>
          <w:ins w:id="351" w:author="z00353ud" w:date="2018-02-07T23:54:00Z"/>
          <w:rFonts w:ascii="Arial" w:hAnsi="Arial"/>
          <w:i/>
          <w:color w:val="1F497D"/>
          <w:sz w:val="20"/>
          <w:lang w:val="en-US"/>
        </w:rPr>
      </w:pPr>
      <w:ins w:id="352" w:author="z00353ud" w:date="2018-02-07T23:49:00Z">
        <w:r w:rsidRPr="00D04FA3">
          <w:rPr>
            <w:rFonts w:ascii="Arial" w:hAnsi="Arial"/>
            <w:i/>
            <w:color w:val="1F497D"/>
            <w:sz w:val="20"/>
            <w:lang w:val="en-US"/>
            <w:rPrChange w:id="353" w:author="z00353ud" w:date="2018-02-07T23:49:00Z">
              <w:rPr>
                <w:rFonts w:ascii="Arial" w:hAnsi="Arial"/>
                <w:i/>
                <w:color w:val="1F497D"/>
                <w:sz w:val="20"/>
              </w:rPr>
            </w:rPrChange>
          </w:rPr>
          <w:t>14</w:t>
        </w:r>
        <w:r w:rsidRPr="00D04FA3">
          <w:rPr>
            <w:rFonts w:ascii="Arial" w:hAnsi="Arial"/>
            <w:i/>
            <w:color w:val="1F497D"/>
            <w:sz w:val="20"/>
            <w:lang w:val="en-US"/>
            <w:rPrChange w:id="354" w:author="z00353ud" w:date="2018-02-07T23:49:00Z">
              <w:rPr>
                <w:rFonts w:ascii="Arial" w:hAnsi="Arial"/>
                <w:i/>
                <w:color w:val="1F497D"/>
                <w:sz w:val="20"/>
              </w:rPr>
            </w:rPrChange>
          </w:rPr>
          <w:tab/>
        </w:r>
      </w:ins>
      <w:ins w:id="355" w:author="z00353ud" w:date="2018-02-07T23:52:00Z">
        <w:r w:rsidR="0070230D">
          <w:rPr>
            <w:rFonts w:ascii="Arial" w:hAnsi="Arial"/>
            <w:i/>
            <w:color w:val="1F497D"/>
            <w:sz w:val="20"/>
            <w:lang w:val="en-US"/>
          </w:rPr>
          <w:t>1173</w:t>
        </w:r>
      </w:ins>
      <w:ins w:id="356" w:author="z00353ud" w:date="2018-02-07T23:49:00Z">
        <w:r w:rsidRPr="00D04FA3">
          <w:rPr>
            <w:rFonts w:ascii="Arial" w:hAnsi="Arial"/>
            <w:i/>
            <w:color w:val="1F497D"/>
            <w:sz w:val="20"/>
            <w:lang w:val="en-US"/>
            <w:rPrChange w:id="357" w:author="z00353ud" w:date="2018-02-07T23:49:00Z">
              <w:rPr>
                <w:rFonts w:ascii="Arial" w:hAnsi="Arial"/>
                <w:i/>
                <w:color w:val="1F497D"/>
                <w:sz w:val="20"/>
              </w:rPr>
            </w:rPrChange>
          </w:rPr>
          <w:tab/>
          <w:t xml:space="preserve">Attempt 3 Task </w:t>
        </w:r>
        <w:r w:rsidR="0070230D">
          <w:rPr>
            <w:rFonts w:ascii="Arial" w:hAnsi="Arial"/>
            <w:i/>
            <w:color w:val="1F497D"/>
            <w:sz w:val="20"/>
            <w:lang w:val="en-US"/>
          </w:rPr>
          <w:t>4</w:t>
        </w:r>
      </w:ins>
    </w:p>
    <w:p w:rsidR="0070230D" w:rsidRPr="0070230D" w:rsidRDefault="0070230D" w:rsidP="0070230D">
      <w:pPr>
        <w:spacing w:after="0"/>
        <w:jc w:val="both"/>
        <w:rPr>
          <w:ins w:id="358" w:author="z00353ud" w:date="2018-02-07T23:49:00Z"/>
          <w:rFonts w:ascii="Arial" w:hAnsi="Arial"/>
          <w:i/>
          <w:color w:val="1F497D"/>
          <w:sz w:val="20"/>
          <w:lang w:val="en-US"/>
          <w:rPrChange w:id="359" w:author="z00353ud" w:date="2018-02-07T23:49:00Z">
            <w:rPr>
              <w:ins w:id="360" w:author="z00353ud" w:date="2018-02-07T23:49:00Z"/>
              <w:rFonts w:ascii="Arial" w:hAnsi="Arial"/>
              <w:i/>
              <w:color w:val="1F497D"/>
              <w:sz w:val="20"/>
            </w:rPr>
          </w:rPrChange>
        </w:rPr>
      </w:pPr>
      <w:ins w:id="361" w:author="z00353ud" w:date="2018-02-07T23:54:00Z">
        <w:r>
          <w:rPr>
            <w:rFonts w:ascii="Arial" w:hAnsi="Arial"/>
            <w:i/>
            <w:color w:val="1F497D"/>
            <w:sz w:val="20"/>
            <w:lang w:val="en-US"/>
          </w:rPr>
          <w:tab/>
          <w:t>1263</w:t>
        </w:r>
        <w:r>
          <w:rPr>
            <w:rFonts w:ascii="Arial" w:hAnsi="Arial"/>
            <w:i/>
            <w:color w:val="1F497D"/>
            <w:sz w:val="20"/>
            <w:lang w:val="en-US"/>
          </w:rPr>
          <w:tab/>
          <w:t>Move to other meter</w:t>
        </w:r>
      </w:ins>
    </w:p>
    <w:p w:rsidR="00000000" w:rsidRDefault="009E589E">
      <w:pPr>
        <w:spacing w:after="0"/>
        <w:jc w:val="both"/>
        <w:rPr>
          <w:ins w:id="362" w:author="z00353ud" w:date="2018-02-07T23:44:00Z"/>
          <w:rFonts w:ascii="Arial" w:hAnsi="Arial"/>
          <w:i/>
          <w:color w:val="1F497D"/>
          <w:sz w:val="20"/>
          <w:lang w:val="en-US"/>
        </w:rPr>
        <w:pPrChange w:id="363" w:author="z00353ud" w:date="2018-02-07T23:44:00Z">
          <w:pPr>
            <w:tabs>
              <w:tab w:val="left" w:pos="2016"/>
            </w:tabs>
            <w:jc w:val="both"/>
          </w:pPr>
        </w:pPrChange>
      </w:pPr>
    </w:p>
    <w:p w:rsidR="00000000" w:rsidRDefault="00D04FA3">
      <w:pPr>
        <w:tabs>
          <w:tab w:val="left" w:pos="2016"/>
        </w:tabs>
        <w:spacing w:after="0"/>
        <w:jc w:val="both"/>
        <w:rPr>
          <w:ins w:id="364" w:author="z00353ud" w:date="2018-02-07T23:41:00Z"/>
          <w:rFonts w:ascii="Arial" w:hAnsi="Arial"/>
          <w:color w:val="1F497D"/>
          <w:sz w:val="20"/>
          <w:rPrChange w:id="365" w:author="z00353ud" w:date="2018-02-07T23:41:00Z">
            <w:rPr>
              <w:ins w:id="366" w:author="z00353ud" w:date="2018-02-07T23:41:00Z"/>
              <w:rFonts w:ascii="Arial" w:hAnsi="Arial"/>
              <w:i/>
              <w:color w:val="1F497D"/>
              <w:sz w:val="20"/>
              <w:lang w:val="en-US"/>
            </w:rPr>
          </w:rPrChange>
        </w:rPr>
        <w:pPrChange w:id="367" w:author="z00353ud" w:date="2018-02-07T23:44:00Z">
          <w:pPr>
            <w:tabs>
              <w:tab w:val="left" w:pos="2016"/>
            </w:tabs>
            <w:jc w:val="both"/>
          </w:pPr>
        </w:pPrChange>
      </w:pPr>
      <w:ins w:id="368" w:author="z00353ud" w:date="2018-02-07T23:41:00Z">
        <w:r w:rsidRPr="00D04FA3">
          <w:rPr>
            <w:rFonts w:ascii="Arial" w:hAnsi="Arial"/>
            <w:color w:val="1F497D"/>
            <w:sz w:val="20"/>
            <w:rPrChange w:id="369" w:author="z00353ud" w:date="2018-02-07T23:47:00Z">
              <w:rPr>
                <w:rFonts w:ascii="Arial" w:hAnsi="Arial"/>
                <w:color w:val="1F497D"/>
                <w:sz w:val="20"/>
                <w:lang w:val="en-US"/>
              </w:rPr>
            </w:rPrChange>
          </w:rPr>
          <w:t xml:space="preserve">Se colocarmos no fim da fila, a comunicação pode estar bem melhor, </w:t>
        </w:r>
        <w:r w:rsidR="001D59A0">
          <w:rPr>
            <w:rFonts w:ascii="Arial" w:hAnsi="Arial"/>
            <w:color w:val="1F497D"/>
            <w:sz w:val="20"/>
          </w:rPr>
          <w:t>e o medidor irá retornar rápido e em menos mensagens. Se ele falhar</w:t>
        </w:r>
      </w:ins>
      <w:ins w:id="370" w:author="z00353ud" w:date="2018-02-07T23:42:00Z">
        <w:r w:rsidR="001D59A0">
          <w:rPr>
            <w:rFonts w:ascii="Arial" w:hAnsi="Arial"/>
            <w:color w:val="1F497D"/>
            <w:sz w:val="20"/>
          </w:rPr>
          <w:t xml:space="preserve"> na retentativa, será apenas uma mensagem de autenticação adicional, no máximo.</w:t>
        </w:r>
      </w:ins>
    </w:p>
    <w:p w:rsidR="008C6F8D" w:rsidRPr="001D59A0" w:rsidRDefault="00D04FA3" w:rsidP="008C6F8D">
      <w:pPr>
        <w:tabs>
          <w:tab w:val="left" w:pos="2016"/>
        </w:tabs>
        <w:jc w:val="both"/>
        <w:rPr>
          <w:ins w:id="371" w:author="z00353ud" w:date="2018-02-07T16:36:00Z"/>
          <w:rFonts w:ascii="Arial" w:hAnsi="Arial"/>
          <w:i/>
          <w:color w:val="808080" w:themeColor="background1" w:themeShade="80"/>
          <w:sz w:val="20"/>
          <w:lang w:val="en-US"/>
          <w:rPrChange w:id="372" w:author="z00353ud" w:date="2018-02-07T23:43:00Z">
            <w:rPr>
              <w:ins w:id="373" w:author="z00353ud" w:date="2018-02-07T16:36:00Z"/>
              <w:rFonts w:ascii="Arial" w:hAnsi="Arial"/>
              <w:i/>
              <w:color w:val="1F497D"/>
              <w:sz w:val="20"/>
            </w:rPr>
          </w:rPrChange>
        </w:rPr>
      </w:pPr>
      <w:ins w:id="374" w:author="z00353ud" w:date="2018-02-07T16:36:00Z">
        <w:r w:rsidRPr="00D04FA3">
          <w:rPr>
            <w:rFonts w:ascii="Arial" w:hAnsi="Arial"/>
            <w:i/>
            <w:color w:val="808080" w:themeColor="background1" w:themeShade="80"/>
            <w:sz w:val="20"/>
            <w:lang w:val="en-US"/>
            <w:rPrChange w:id="375" w:author="z00353ud" w:date="2018-02-07T23:43:00Z">
              <w:rPr>
                <w:rFonts w:ascii="Arial" w:hAnsi="Arial"/>
                <w:i/>
                <w:color w:val="1F497D"/>
                <w:sz w:val="20"/>
              </w:rPr>
            </w:rPrChange>
          </w:rPr>
          <w:t>If we put at end of line, maybe network is much bet</w:t>
        </w:r>
      </w:ins>
      <w:ins w:id="376" w:author="z00353ud" w:date="2018-02-07T23:41:00Z">
        <w:r w:rsidRPr="00D04FA3">
          <w:rPr>
            <w:rFonts w:ascii="Arial" w:hAnsi="Arial"/>
            <w:i/>
            <w:color w:val="808080" w:themeColor="background1" w:themeShade="80"/>
            <w:sz w:val="20"/>
            <w:lang w:val="en-US"/>
            <w:rPrChange w:id="377" w:author="z00353ud" w:date="2018-02-07T23:43:00Z">
              <w:rPr>
                <w:rFonts w:ascii="Arial" w:hAnsi="Arial"/>
                <w:i/>
                <w:color w:val="1F497D"/>
                <w:sz w:val="20"/>
                <w:lang w:val="en-US"/>
              </w:rPr>
            </w:rPrChange>
          </w:rPr>
          <w:t>t</w:t>
        </w:r>
      </w:ins>
      <w:ins w:id="378" w:author="z00353ud" w:date="2018-02-07T16:36:00Z">
        <w:r w:rsidRPr="00D04FA3">
          <w:rPr>
            <w:rFonts w:ascii="Arial" w:hAnsi="Arial"/>
            <w:i/>
            <w:color w:val="808080" w:themeColor="background1" w:themeShade="80"/>
            <w:sz w:val="20"/>
            <w:lang w:val="en-US"/>
            <w:rPrChange w:id="379" w:author="z00353ud" w:date="2018-02-07T23:43:00Z">
              <w:rPr>
                <w:rFonts w:ascii="Arial" w:hAnsi="Arial"/>
                <w:i/>
                <w:color w:val="1F497D"/>
                <w:sz w:val="20"/>
              </w:rPr>
            </w:rPrChange>
          </w:rPr>
          <w:t>er, and meter will return faster, so less messages. If it fails to return</w:t>
        </w:r>
      </w:ins>
      <w:ins w:id="380" w:author="z00353ud" w:date="2018-02-07T23:41:00Z">
        <w:r w:rsidRPr="00D04FA3">
          <w:rPr>
            <w:rFonts w:ascii="Arial" w:hAnsi="Arial"/>
            <w:i/>
            <w:color w:val="808080" w:themeColor="background1" w:themeShade="80"/>
            <w:sz w:val="20"/>
            <w:lang w:val="en-US"/>
            <w:rPrChange w:id="381" w:author="z00353ud" w:date="2018-02-07T23:43:00Z">
              <w:rPr>
                <w:rFonts w:ascii="Arial" w:hAnsi="Arial"/>
                <w:i/>
                <w:color w:val="1F497D"/>
                <w:sz w:val="20"/>
                <w:lang w:val="en-US"/>
              </w:rPr>
            </w:rPrChange>
          </w:rPr>
          <w:t xml:space="preserve"> at the retry</w:t>
        </w:r>
      </w:ins>
      <w:ins w:id="382" w:author="z00353ud" w:date="2018-02-07T16:36:00Z">
        <w:r w:rsidRPr="00D04FA3">
          <w:rPr>
            <w:rFonts w:ascii="Arial" w:hAnsi="Arial"/>
            <w:i/>
            <w:color w:val="808080" w:themeColor="background1" w:themeShade="80"/>
            <w:sz w:val="20"/>
            <w:lang w:val="en-US"/>
            <w:rPrChange w:id="383" w:author="z00353ud" w:date="2018-02-07T23:43:00Z">
              <w:rPr>
                <w:rFonts w:ascii="Arial" w:hAnsi="Arial"/>
                <w:i/>
                <w:color w:val="1F497D"/>
                <w:sz w:val="20"/>
              </w:rPr>
            </w:rPrChange>
          </w:rPr>
          <w:t>, it will be 1 authentication message more, at maximum.</w:t>
        </w:r>
      </w:ins>
    </w:p>
    <w:p w:rsidR="0070230D" w:rsidRDefault="0070230D" w:rsidP="0070230D">
      <w:pPr>
        <w:spacing w:after="0"/>
        <w:jc w:val="both"/>
        <w:rPr>
          <w:ins w:id="384" w:author="z00353ud" w:date="2018-02-07T23:47:00Z"/>
          <w:rFonts w:ascii="Arial" w:hAnsi="Arial"/>
          <w:i/>
          <w:color w:val="1F497D"/>
          <w:sz w:val="20"/>
          <w:lang w:val="en-US"/>
        </w:rPr>
      </w:pPr>
      <w:ins w:id="385" w:author="z00353ud" w:date="2018-02-07T23:47:00Z">
        <w:r>
          <w:rPr>
            <w:rFonts w:ascii="Arial" w:hAnsi="Arial"/>
            <w:i/>
            <w:color w:val="1F497D"/>
            <w:sz w:val="20"/>
            <w:lang w:val="en-US"/>
          </w:rPr>
          <w:t>#</w:t>
        </w:r>
        <w:r>
          <w:rPr>
            <w:rFonts w:ascii="Arial" w:hAnsi="Arial"/>
            <w:i/>
            <w:color w:val="1F497D"/>
            <w:sz w:val="20"/>
            <w:lang w:val="en-US"/>
          </w:rPr>
          <w:tab/>
          <w:t>Time</w:t>
        </w:r>
        <w:r>
          <w:rPr>
            <w:rFonts w:ascii="Arial" w:hAnsi="Arial"/>
            <w:i/>
            <w:color w:val="1F497D"/>
            <w:sz w:val="20"/>
            <w:lang w:val="en-US"/>
          </w:rPr>
          <w:tab/>
          <w:t>UDIS</w:t>
        </w:r>
        <w:r>
          <w:rPr>
            <w:rFonts w:ascii="Arial" w:hAnsi="Arial"/>
            <w:i/>
            <w:color w:val="1F497D"/>
            <w:sz w:val="20"/>
            <w:lang w:val="en-US"/>
          </w:rPr>
          <w:tab/>
        </w:r>
        <w:r>
          <w:rPr>
            <w:rFonts w:ascii="Arial" w:hAnsi="Arial"/>
            <w:i/>
            <w:color w:val="1F497D"/>
            <w:sz w:val="20"/>
            <w:lang w:val="en-US"/>
          </w:rPr>
          <w:tab/>
          <w:t>Meter</w:t>
        </w:r>
      </w:ins>
    </w:p>
    <w:p w:rsidR="0070230D" w:rsidRDefault="0070230D" w:rsidP="0070230D">
      <w:pPr>
        <w:spacing w:after="0"/>
        <w:jc w:val="both"/>
        <w:rPr>
          <w:ins w:id="386" w:author="z00353ud" w:date="2018-02-07T23:47:00Z"/>
          <w:rFonts w:ascii="Arial" w:hAnsi="Arial"/>
          <w:i/>
          <w:color w:val="1F497D"/>
          <w:sz w:val="20"/>
          <w:lang w:val="en-US"/>
        </w:rPr>
      </w:pPr>
      <w:ins w:id="387" w:author="z00353ud" w:date="2018-02-07T23:47:00Z">
        <w:r>
          <w:rPr>
            <w:rFonts w:ascii="Arial" w:hAnsi="Arial"/>
            <w:i/>
            <w:color w:val="1F497D"/>
            <w:sz w:val="20"/>
            <w:lang w:val="en-US"/>
          </w:rPr>
          <w:t>1</w:t>
        </w:r>
        <w:r>
          <w:rPr>
            <w:rFonts w:ascii="Arial" w:hAnsi="Arial"/>
            <w:i/>
            <w:color w:val="1F497D"/>
            <w:sz w:val="20"/>
            <w:lang w:val="en-US"/>
          </w:rPr>
          <w:tab/>
        </w:r>
      </w:ins>
      <w:ins w:id="388" w:author="z00353ud" w:date="2018-02-07T23:49:00Z">
        <w:r>
          <w:rPr>
            <w:rFonts w:ascii="Arial" w:hAnsi="Arial"/>
            <w:i/>
            <w:color w:val="1F497D"/>
            <w:sz w:val="20"/>
            <w:lang w:val="en-US"/>
          </w:rPr>
          <w:t>1</w:t>
        </w:r>
      </w:ins>
      <w:ins w:id="389" w:author="z00353ud" w:date="2018-02-07T23:47:00Z">
        <w:r>
          <w:rPr>
            <w:rFonts w:ascii="Arial" w:hAnsi="Arial"/>
            <w:i/>
            <w:color w:val="1F497D"/>
            <w:sz w:val="20"/>
            <w:lang w:val="en-US"/>
          </w:rPr>
          <w:tab/>
        </w:r>
        <w:r w:rsidRPr="008C6F8D">
          <w:rPr>
            <w:rFonts w:ascii="Arial" w:hAnsi="Arial"/>
            <w:i/>
            <w:color w:val="1F497D"/>
            <w:sz w:val="20"/>
            <w:lang w:val="en-US"/>
          </w:rPr>
          <w:t>A</w:t>
        </w:r>
        <w:r>
          <w:rPr>
            <w:rFonts w:ascii="Arial" w:hAnsi="Arial"/>
            <w:i/>
            <w:color w:val="1F497D"/>
            <w:sz w:val="20"/>
            <w:lang w:val="en-US"/>
          </w:rPr>
          <w:t>uthenticate</w:t>
        </w:r>
      </w:ins>
    </w:p>
    <w:p w:rsidR="00000000" w:rsidRDefault="0070230D">
      <w:pPr>
        <w:spacing w:after="0"/>
        <w:jc w:val="both"/>
        <w:rPr>
          <w:ins w:id="390" w:author="z00353ud" w:date="2018-02-07T23:47:00Z"/>
          <w:rFonts w:ascii="Arial" w:hAnsi="Arial"/>
          <w:i/>
          <w:color w:val="1F497D"/>
          <w:sz w:val="20"/>
          <w:lang w:val="en-US"/>
        </w:rPr>
        <w:pPrChange w:id="391" w:author="z00353ud" w:date="2018-02-07T23:50:00Z">
          <w:pPr>
            <w:tabs>
              <w:tab w:val="left" w:pos="2016"/>
            </w:tabs>
            <w:spacing w:after="0"/>
            <w:jc w:val="both"/>
          </w:pPr>
        </w:pPrChange>
      </w:pPr>
      <w:ins w:id="392" w:author="z00353ud" w:date="2018-02-07T23:47:00Z">
        <w:r>
          <w:rPr>
            <w:rFonts w:ascii="Arial" w:hAnsi="Arial"/>
            <w:i/>
            <w:color w:val="1F497D"/>
            <w:sz w:val="20"/>
            <w:lang w:val="en-US"/>
          </w:rPr>
          <w:t>2</w:t>
        </w:r>
      </w:ins>
      <w:ins w:id="393" w:author="z00353ud" w:date="2018-02-07T23:50:00Z">
        <w:r>
          <w:rPr>
            <w:rFonts w:ascii="Arial" w:hAnsi="Arial"/>
            <w:i/>
            <w:color w:val="1F497D"/>
            <w:sz w:val="20"/>
            <w:lang w:val="en-US"/>
          </w:rPr>
          <w:tab/>
          <w:t>2</w:t>
        </w:r>
      </w:ins>
      <w:ins w:id="394" w:author="z00353ud" w:date="2018-02-07T23:47:00Z">
        <w:r>
          <w:rPr>
            <w:rFonts w:ascii="Arial" w:hAnsi="Arial"/>
            <w:i/>
            <w:color w:val="1F497D"/>
            <w:sz w:val="20"/>
            <w:lang w:val="en-US"/>
          </w:rPr>
          <w:tab/>
        </w:r>
        <w:r>
          <w:rPr>
            <w:rFonts w:ascii="Arial" w:hAnsi="Arial"/>
            <w:i/>
            <w:color w:val="1F497D"/>
            <w:sz w:val="20"/>
            <w:lang w:val="en-US"/>
          </w:rPr>
          <w:tab/>
        </w:r>
      </w:ins>
      <w:ins w:id="395" w:author="z00353ud" w:date="2018-02-07T23:50:00Z">
        <w:r>
          <w:rPr>
            <w:rFonts w:ascii="Arial" w:hAnsi="Arial"/>
            <w:i/>
            <w:color w:val="1F497D"/>
            <w:sz w:val="20"/>
            <w:lang w:val="en-US"/>
          </w:rPr>
          <w:tab/>
        </w:r>
      </w:ins>
      <w:ins w:id="396" w:author="z00353ud" w:date="2018-02-07T23:47:00Z">
        <w:r>
          <w:rPr>
            <w:rFonts w:ascii="Arial" w:hAnsi="Arial"/>
            <w:i/>
            <w:color w:val="1F497D"/>
            <w:sz w:val="20"/>
            <w:lang w:val="en-US"/>
          </w:rPr>
          <w:t>Success</w:t>
        </w:r>
      </w:ins>
    </w:p>
    <w:p w:rsidR="0070230D" w:rsidRDefault="0070230D" w:rsidP="0070230D">
      <w:pPr>
        <w:spacing w:after="0"/>
        <w:jc w:val="both"/>
        <w:rPr>
          <w:ins w:id="397" w:author="z00353ud" w:date="2018-02-07T23:47:00Z"/>
          <w:rFonts w:ascii="Arial" w:hAnsi="Arial"/>
          <w:i/>
          <w:color w:val="1F497D"/>
          <w:sz w:val="20"/>
          <w:lang w:val="en-US"/>
        </w:rPr>
      </w:pPr>
      <w:ins w:id="398" w:author="z00353ud" w:date="2018-02-07T23:47:00Z">
        <w:r>
          <w:rPr>
            <w:rFonts w:ascii="Arial" w:hAnsi="Arial"/>
            <w:i/>
            <w:color w:val="1F497D"/>
            <w:sz w:val="20"/>
            <w:lang w:val="en-US"/>
          </w:rPr>
          <w:t>3</w:t>
        </w:r>
        <w:r>
          <w:rPr>
            <w:rFonts w:ascii="Arial" w:hAnsi="Arial"/>
            <w:i/>
            <w:color w:val="1F497D"/>
            <w:sz w:val="20"/>
            <w:lang w:val="en-US"/>
          </w:rPr>
          <w:tab/>
        </w:r>
      </w:ins>
      <w:ins w:id="399" w:author="z00353ud" w:date="2018-02-07T23:50:00Z">
        <w:r>
          <w:rPr>
            <w:rFonts w:ascii="Arial" w:hAnsi="Arial"/>
            <w:i/>
            <w:color w:val="1F497D"/>
            <w:sz w:val="20"/>
            <w:lang w:val="en-US"/>
          </w:rPr>
          <w:t>3</w:t>
        </w:r>
      </w:ins>
      <w:ins w:id="400" w:author="z00353ud" w:date="2018-02-07T23:47:00Z">
        <w:r>
          <w:rPr>
            <w:rFonts w:ascii="Arial" w:hAnsi="Arial"/>
            <w:i/>
            <w:color w:val="1F497D"/>
            <w:sz w:val="20"/>
            <w:lang w:val="en-US"/>
          </w:rPr>
          <w:tab/>
          <w:t>Attempt 1 Task 1</w:t>
        </w:r>
        <w:r w:rsidRPr="008C6F8D">
          <w:rPr>
            <w:rFonts w:ascii="Arial" w:hAnsi="Arial"/>
            <w:i/>
            <w:color w:val="1F497D"/>
            <w:sz w:val="20"/>
            <w:lang w:val="en-US"/>
          </w:rPr>
          <w:t xml:space="preserve"> </w:t>
        </w:r>
      </w:ins>
    </w:p>
    <w:p w:rsidR="0070230D" w:rsidRDefault="0070230D" w:rsidP="0070230D">
      <w:pPr>
        <w:spacing w:after="0"/>
        <w:jc w:val="both"/>
        <w:rPr>
          <w:ins w:id="401" w:author="z00353ud" w:date="2018-02-07T23:47:00Z"/>
          <w:rFonts w:ascii="Arial" w:hAnsi="Arial"/>
          <w:i/>
          <w:color w:val="1F497D"/>
          <w:sz w:val="20"/>
          <w:lang w:val="en-US"/>
        </w:rPr>
      </w:pPr>
      <w:ins w:id="402" w:author="z00353ud" w:date="2018-02-07T23:47:00Z">
        <w:r>
          <w:rPr>
            <w:rFonts w:ascii="Arial" w:hAnsi="Arial"/>
            <w:i/>
            <w:color w:val="1F497D"/>
            <w:sz w:val="20"/>
            <w:lang w:val="en-US"/>
          </w:rPr>
          <w:t>4</w:t>
        </w:r>
        <w:r>
          <w:rPr>
            <w:rFonts w:ascii="Arial" w:hAnsi="Arial"/>
            <w:i/>
            <w:color w:val="1F497D"/>
            <w:sz w:val="20"/>
            <w:lang w:val="en-US"/>
          </w:rPr>
          <w:tab/>
        </w:r>
      </w:ins>
      <w:ins w:id="403" w:author="z00353ud" w:date="2018-02-07T23:50:00Z">
        <w:r>
          <w:rPr>
            <w:rFonts w:ascii="Arial" w:hAnsi="Arial"/>
            <w:i/>
            <w:color w:val="1F497D"/>
            <w:sz w:val="20"/>
            <w:lang w:val="en-US"/>
          </w:rPr>
          <w:t>93</w:t>
        </w:r>
      </w:ins>
      <w:ins w:id="404" w:author="z00353ud" w:date="2018-02-07T23:47:00Z">
        <w:r>
          <w:rPr>
            <w:rFonts w:ascii="Arial" w:hAnsi="Arial"/>
            <w:i/>
            <w:color w:val="1F497D"/>
            <w:sz w:val="20"/>
            <w:lang w:val="en-US"/>
          </w:rPr>
          <w:tab/>
          <w:t xml:space="preserve">Attempt </w:t>
        </w:r>
        <w:r w:rsidRPr="008C6F8D">
          <w:rPr>
            <w:rFonts w:ascii="Arial" w:hAnsi="Arial"/>
            <w:i/>
            <w:color w:val="1F497D"/>
            <w:sz w:val="20"/>
            <w:lang w:val="en-US"/>
          </w:rPr>
          <w:t xml:space="preserve">2 </w:t>
        </w:r>
        <w:r>
          <w:rPr>
            <w:rFonts w:ascii="Arial" w:hAnsi="Arial"/>
            <w:i/>
            <w:color w:val="1F497D"/>
            <w:sz w:val="20"/>
            <w:lang w:val="en-US"/>
          </w:rPr>
          <w:t>Task 1</w:t>
        </w:r>
      </w:ins>
    </w:p>
    <w:p w:rsidR="0070230D" w:rsidRDefault="0070230D" w:rsidP="0070230D">
      <w:pPr>
        <w:spacing w:after="0"/>
        <w:jc w:val="both"/>
        <w:rPr>
          <w:ins w:id="405" w:author="z00353ud" w:date="2018-02-07T23:47:00Z"/>
          <w:rFonts w:ascii="Arial" w:hAnsi="Arial"/>
          <w:i/>
          <w:color w:val="1F497D"/>
          <w:sz w:val="20"/>
          <w:lang w:val="en-US"/>
        </w:rPr>
      </w:pPr>
      <w:ins w:id="406" w:author="z00353ud" w:date="2018-02-07T23:47:00Z">
        <w:r>
          <w:rPr>
            <w:rFonts w:ascii="Arial" w:hAnsi="Arial"/>
            <w:i/>
            <w:color w:val="1F497D"/>
            <w:sz w:val="20"/>
            <w:lang w:val="en-US"/>
          </w:rPr>
          <w:t>5</w:t>
        </w:r>
        <w:r>
          <w:rPr>
            <w:rFonts w:ascii="Arial" w:hAnsi="Arial"/>
            <w:i/>
            <w:color w:val="1F497D"/>
            <w:sz w:val="20"/>
            <w:lang w:val="en-US"/>
          </w:rPr>
          <w:tab/>
        </w:r>
      </w:ins>
      <w:ins w:id="407" w:author="z00353ud" w:date="2018-02-07T23:50:00Z">
        <w:r>
          <w:rPr>
            <w:rFonts w:ascii="Arial" w:hAnsi="Arial"/>
            <w:i/>
            <w:color w:val="1F497D"/>
            <w:sz w:val="20"/>
            <w:lang w:val="en-US"/>
          </w:rPr>
          <w:t>183</w:t>
        </w:r>
      </w:ins>
      <w:ins w:id="408" w:author="z00353ud" w:date="2018-02-07T23:47:00Z">
        <w:r>
          <w:rPr>
            <w:rFonts w:ascii="Arial" w:hAnsi="Arial"/>
            <w:i/>
            <w:color w:val="1F497D"/>
            <w:sz w:val="20"/>
            <w:lang w:val="en-US"/>
          </w:rPr>
          <w:tab/>
          <w:t xml:space="preserve">Attempt </w:t>
        </w:r>
        <w:r w:rsidRPr="008C6F8D">
          <w:rPr>
            <w:rFonts w:ascii="Arial" w:hAnsi="Arial"/>
            <w:i/>
            <w:color w:val="1F497D"/>
            <w:sz w:val="20"/>
            <w:lang w:val="en-US"/>
          </w:rPr>
          <w:t xml:space="preserve">3 </w:t>
        </w:r>
        <w:r>
          <w:rPr>
            <w:rFonts w:ascii="Arial" w:hAnsi="Arial"/>
            <w:i/>
            <w:color w:val="1F497D"/>
            <w:sz w:val="20"/>
            <w:lang w:val="en-US"/>
          </w:rPr>
          <w:t>Task 1</w:t>
        </w:r>
      </w:ins>
    </w:p>
    <w:p w:rsidR="0070230D" w:rsidRDefault="0070230D" w:rsidP="0070230D">
      <w:pPr>
        <w:spacing w:after="0"/>
        <w:jc w:val="both"/>
        <w:rPr>
          <w:ins w:id="409" w:author="z00353ud" w:date="2018-02-07T23:48:00Z"/>
          <w:rFonts w:ascii="Arial" w:hAnsi="Arial"/>
          <w:i/>
          <w:color w:val="1F497D"/>
          <w:sz w:val="20"/>
          <w:lang w:val="en-US"/>
        </w:rPr>
      </w:pPr>
      <w:ins w:id="410" w:author="z00353ud" w:date="2018-02-07T23:48:00Z">
        <w:r>
          <w:rPr>
            <w:rFonts w:ascii="Arial" w:hAnsi="Arial"/>
            <w:i/>
            <w:color w:val="1F497D"/>
            <w:sz w:val="20"/>
            <w:lang w:val="en-US"/>
          </w:rPr>
          <w:t>… put at end of line</w:t>
        </w:r>
      </w:ins>
    </w:p>
    <w:p w:rsidR="0070230D" w:rsidRDefault="0070230D" w:rsidP="0070230D">
      <w:pPr>
        <w:spacing w:after="0"/>
        <w:jc w:val="both"/>
        <w:rPr>
          <w:ins w:id="411" w:author="z00353ud" w:date="2018-02-07T23:48:00Z"/>
          <w:rFonts w:ascii="Arial" w:hAnsi="Arial"/>
          <w:i/>
          <w:color w:val="1F497D"/>
          <w:sz w:val="20"/>
          <w:lang w:val="en-US"/>
        </w:rPr>
      </w:pPr>
      <w:ins w:id="412" w:author="z00353ud" w:date="2018-02-07T23:48:00Z">
        <w:r>
          <w:rPr>
            <w:rFonts w:ascii="Arial" w:hAnsi="Arial"/>
            <w:i/>
            <w:color w:val="1F497D"/>
            <w:sz w:val="20"/>
            <w:lang w:val="en-US"/>
          </w:rPr>
          <w:t>6</w:t>
        </w:r>
        <w:r>
          <w:rPr>
            <w:rFonts w:ascii="Arial" w:hAnsi="Arial"/>
            <w:i/>
            <w:color w:val="1F497D"/>
            <w:sz w:val="20"/>
            <w:lang w:val="en-US"/>
          </w:rPr>
          <w:tab/>
        </w:r>
      </w:ins>
      <w:ins w:id="413" w:author="z00353ud" w:date="2018-02-07T23:52:00Z">
        <w:r>
          <w:rPr>
            <w:rFonts w:ascii="Arial" w:hAnsi="Arial"/>
            <w:i/>
            <w:color w:val="1F497D"/>
            <w:sz w:val="20"/>
            <w:lang w:val="en-US"/>
          </w:rPr>
          <w:t>273</w:t>
        </w:r>
      </w:ins>
      <w:ins w:id="414" w:author="z00353ud" w:date="2018-02-07T23:48:00Z">
        <w:r>
          <w:rPr>
            <w:rFonts w:ascii="Arial" w:hAnsi="Arial"/>
            <w:i/>
            <w:color w:val="1F497D"/>
            <w:sz w:val="20"/>
            <w:lang w:val="en-US"/>
          </w:rPr>
          <w:tab/>
        </w:r>
        <w:r w:rsidRPr="008C6F8D">
          <w:rPr>
            <w:rFonts w:ascii="Arial" w:hAnsi="Arial"/>
            <w:i/>
            <w:color w:val="1F497D"/>
            <w:sz w:val="20"/>
            <w:lang w:val="en-US"/>
          </w:rPr>
          <w:t>A</w:t>
        </w:r>
        <w:r>
          <w:rPr>
            <w:rFonts w:ascii="Arial" w:hAnsi="Arial"/>
            <w:i/>
            <w:color w:val="1F497D"/>
            <w:sz w:val="20"/>
            <w:lang w:val="en-US"/>
          </w:rPr>
          <w:t>uthenticate</w:t>
        </w:r>
      </w:ins>
    </w:p>
    <w:p w:rsidR="00000000" w:rsidRDefault="0070230D">
      <w:pPr>
        <w:spacing w:after="0"/>
        <w:jc w:val="both"/>
        <w:rPr>
          <w:ins w:id="415" w:author="z00353ud" w:date="2018-02-07T23:48:00Z"/>
          <w:rFonts w:ascii="Arial" w:hAnsi="Arial"/>
          <w:i/>
          <w:color w:val="1F497D"/>
          <w:sz w:val="20"/>
          <w:lang w:val="en-US"/>
        </w:rPr>
      </w:pPr>
      <w:ins w:id="416" w:author="z00353ud" w:date="2018-02-07T23:48:00Z">
        <w:r>
          <w:rPr>
            <w:rFonts w:ascii="Arial" w:hAnsi="Arial"/>
            <w:i/>
            <w:color w:val="1F497D"/>
            <w:sz w:val="20"/>
            <w:lang w:val="en-US"/>
          </w:rPr>
          <w:t>7</w:t>
        </w:r>
      </w:ins>
      <w:ins w:id="417" w:author="z00353ud" w:date="2018-02-07T23:50:00Z">
        <w:r>
          <w:rPr>
            <w:rFonts w:ascii="Arial" w:hAnsi="Arial"/>
            <w:i/>
            <w:color w:val="1F497D"/>
            <w:sz w:val="20"/>
            <w:lang w:val="en-US"/>
          </w:rPr>
          <w:tab/>
        </w:r>
      </w:ins>
      <w:ins w:id="418" w:author="z00353ud" w:date="2018-02-07T23:53:00Z">
        <w:r>
          <w:rPr>
            <w:rFonts w:ascii="Arial" w:hAnsi="Arial"/>
            <w:i/>
            <w:color w:val="1F497D"/>
            <w:sz w:val="20"/>
            <w:lang w:val="en-US"/>
          </w:rPr>
          <w:t>274</w:t>
        </w:r>
      </w:ins>
      <w:ins w:id="419" w:author="z00353ud" w:date="2018-02-07T23:48:00Z">
        <w:r>
          <w:rPr>
            <w:rFonts w:ascii="Arial" w:hAnsi="Arial"/>
            <w:i/>
            <w:color w:val="1F497D"/>
            <w:sz w:val="20"/>
            <w:lang w:val="en-US"/>
          </w:rPr>
          <w:tab/>
        </w:r>
        <w:r>
          <w:rPr>
            <w:rFonts w:ascii="Arial" w:hAnsi="Arial"/>
            <w:i/>
            <w:color w:val="1F497D"/>
            <w:sz w:val="20"/>
            <w:lang w:val="en-US"/>
          </w:rPr>
          <w:tab/>
        </w:r>
        <w:r>
          <w:rPr>
            <w:rFonts w:ascii="Arial" w:hAnsi="Arial"/>
            <w:i/>
            <w:color w:val="1F497D"/>
            <w:sz w:val="20"/>
            <w:lang w:val="en-US"/>
          </w:rPr>
          <w:tab/>
          <w:t>Success</w:t>
        </w:r>
      </w:ins>
    </w:p>
    <w:p w:rsidR="0070230D" w:rsidRDefault="0070230D" w:rsidP="0070230D">
      <w:pPr>
        <w:spacing w:after="0"/>
        <w:jc w:val="both"/>
        <w:rPr>
          <w:ins w:id="420" w:author="z00353ud" w:date="2018-02-07T23:48:00Z"/>
          <w:rFonts w:ascii="Arial" w:hAnsi="Arial"/>
          <w:i/>
          <w:color w:val="1F497D"/>
          <w:sz w:val="20"/>
          <w:lang w:val="en-US"/>
        </w:rPr>
      </w:pPr>
      <w:ins w:id="421" w:author="z00353ud" w:date="2018-02-07T23:48:00Z">
        <w:r>
          <w:rPr>
            <w:rFonts w:ascii="Arial" w:hAnsi="Arial"/>
            <w:i/>
            <w:color w:val="1F497D"/>
            <w:sz w:val="20"/>
            <w:lang w:val="en-US"/>
          </w:rPr>
          <w:t>8</w:t>
        </w:r>
      </w:ins>
      <w:ins w:id="422" w:author="z00353ud" w:date="2018-02-07T23:47:00Z">
        <w:r>
          <w:rPr>
            <w:rFonts w:ascii="Arial" w:hAnsi="Arial"/>
            <w:i/>
            <w:color w:val="1F497D"/>
            <w:sz w:val="20"/>
            <w:lang w:val="en-US"/>
          </w:rPr>
          <w:tab/>
        </w:r>
      </w:ins>
      <w:ins w:id="423" w:author="z00353ud" w:date="2018-02-07T23:53:00Z">
        <w:r>
          <w:rPr>
            <w:rFonts w:ascii="Arial" w:hAnsi="Arial"/>
            <w:i/>
            <w:color w:val="1F497D"/>
            <w:sz w:val="20"/>
            <w:lang w:val="en-US"/>
          </w:rPr>
          <w:t>275</w:t>
        </w:r>
      </w:ins>
      <w:ins w:id="424" w:author="z00353ud" w:date="2018-02-07T23:47:00Z">
        <w:r>
          <w:rPr>
            <w:rFonts w:ascii="Arial" w:hAnsi="Arial"/>
            <w:i/>
            <w:color w:val="1F497D"/>
            <w:sz w:val="20"/>
            <w:lang w:val="en-US"/>
          </w:rPr>
          <w:tab/>
          <w:t xml:space="preserve">Attempt </w:t>
        </w:r>
        <w:r w:rsidRPr="008C6F8D">
          <w:rPr>
            <w:rFonts w:ascii="Arial" w:hAnsi="Arial"/>
            <w:i/>
            <w:color w:val="1F497D"/>
            <w:sz w:val="20"/>
            <w:lang w:val="en-US"/>
          </w:rPr>
          <w:t xml:space="preserve">1 </w:t>
        </w:r>
        <w:r>
          <w:rPr>
            <w:rFonts w:ascii="Arial" w:hAnsi="Arial"/>
            <w:i/>
            <w:color w:val="1F497D"/>
            <w:sz w:val="20"/>
            <w:lang w:val="en-US"/>
          </w:rPr>
          <w:t>Task 2</w:t>
        </w:r>
      </w:ins>
    </w:p>
    <w:p w:rsidR="0070230D" w:rsidRDefault="0070230D" w:rsidP="0070230D">
      <w:pPr>
        <w:spacing w:after="0"/>
        <w:jc w:val="both"/>
        <w:rPr>
          <w:ins w:id="425" w:author="z00353ud" w:date="2018-02-07T23:47:00Z"/>
          <w:rFonts w:ascii="Arial" w:hAnsi="Arial"/>
          <w:i/>
          <w:color w:val="1F497D"/>
          <w:sz w:val="20"/>
          <w:lang w:val="en-US"/>
        </w:rPr>
      </w:pPr>
      <w:ins w:id="426" w:author="z00353ud" w:date="2018-02-07T23:48:00Z">
        <w:r>
          <w:rPr>
            <w:rFonts w:ascii="Arial" w:hAnsi="Arial"/>
            <w:i/>
            <w:color w:val="1F497D"/>
            <w:sz w:val="20"/>
            <w:lang w:val="en-US"/>
          </w:rPr>
          <w:t>9</w:t>
        </w:r>
        <w:r>
          <w:rPr>
            <w:rFonts w:ascii="Arial" w:hAnsi="Arial"/>
            <w:i/>
            <w:color w:val="1F497D"/>
            <w:sz w:val="20"/>
            <w:lang w:val="en-US"/>
          </w:rPr>
          <w:tab/>
        </w:r>
      </w:ins>
      <w:ins w:id="427" w:author="z00353ud" w:date="2018-02-07T23:53:00Z">
        <w:r>
          <w:rPr>
            <w:rFonts w:ascii="Arial" w:hAnsi="Arial"/>
            <w:i/>
            <w:color w:val="1F497D"/>
            <w:sz w:val="20"/>
            <w:lang w:val="en-US"/>
          </w:rPr>
          <w:t>276</w:t>
        </w:r>
      </w:ins>
      <w:ins w:id="428" w:author="z00353ud" w:date="2018-02-07T23:48:00Z">
        <w:r>
          <w:rPr>
            <w:rFonts w:ascii="Arial" w:hAnsi="Arial"/>
            <w:i/>
            <w:color w:val="1F497D"/>
            <w:sz w:val="20"/>
            <w:lang w:val="en-US"/>
          </w:rPr>
          <w:tab/>
        </w:r>
        <w:r>
          <w:rPr>
            <w:rFonts w:ascii="Arial" w:hAnsi="Arial"/>
            <w:i/>
            <w:color w:val="1F497D"/>
            <w:sz w:val="20"/>
            <w:lang w:val="en-US"/>
          </w:rPr>
          <w:tab/>
        </w:r>
        <w:r>
          <w:rPr>
            <w:rFonts w:ascii="Arial" w:hAnsi="Arial"/>
            <w:i/>
            <w:color w:val="1F497D"/>
            <w:sz w:val="20"/>
            <w:lang w:val="en-US"/>
          </w:rPr>
          <w:tab/>
          <w:t>Success</w:t>
        </w:r>
      </w:ins>
    </w:p>
    <w:p w:rsidR="0070230D" w:rsidRDefault="0070230D" w:rsidP="0070230D">
      <w:pPr>
        <w:spacing w:after="0"/>
        <w:jc w:val="both"/>
        <w:rPr>
          <w:ins w:id="429" w:author="z00353ud" w:date="2018-02-07T23:48:00Z"/>
          <w:rFonts w:ascii="Arial" w:hAnsi="Arial"/>
          <w:i/>
          <w:color w:val="1F497D"/>
          <w:sz w:val="20"/>
          <w:lang w:val="en-US"/>
        </w:rPr>
      </w:pPr>
      <w:ins w:id="430" w:author="z00353ud" w:date="2018-02-07T23:48:00Z">
        <w:r>
          <w:rPr>
            <w:rFonts w:ascii="Arial" w:hAnsi="Arial"/>
            <w:i/>
            <w:color w:val="1F497D"/>
            <w:sz w:val="20"/>
            <w:lang w:val="en-US"/>
          </w:rPr>
          <w:t>10</w:t>
        </w:r>
      </w:ins>
      <w:ins w:id="431" w:author="z00353ud" w:date="2018-02-07T23:47:00Z">
        <w:r w:rsidRPr="0070230D">
          <w:rPr>
            <w:rFonts w:ascii="Arial" w:hAnsi="Arial"/>
            <w:i/>
            <w:color w:val="1F497D"/>
            <w:sz w:val="20"/>
            <w:lang w:val="en-US"/>
          </w:rPr>
          <w:tab/>
        </w:r>
      </w:ins>
      <w:ins w:id="432" w:author="z00353ud" w:date="2018-02-07T23:53:00Z">
        <w:r>
          <w:rPr>
            <w:rFonts w:ascii="Arial" w:hAnsi="Arial"/>
            <w:i/>
            <w:color w:val="1F497D"/>
            <w:sz w:val="20"/>
            <w:lang w:val="en-US"/>
          </w:rPr>
          <w:t>277</w:t>
        </w:r>
      </w:ins>
      <w:ins w:id="433" w:author="z00353ud" w:date="2018-02-07T23:47:00Z">
        <w:r>
          <w:rPr>
            <w:rFonts w:ascii="Arial" w:hAnsi="Arial"/>
            <w:i/>
            <w:color w:val="1F497D"/>
            <w:sz w:val="20"/>
            <w:lang w:val="en-US"/>
          </w:rPr>
          <w:tab/>
        </w:r>
        <w:r w:rsidRPr="0070230D">
          <w:rPr>
            <w:rFonts w:ascii="Arial" w:hAnsi="Arial"/>
            <w:i/>
            <w:color w:val="1F497D"/>
            <w:sz w:val="20"/>
            <w:lang w:val="en-US"/>
          </w:rPr>
          <w:t>Attempt 1 Task 3</w:t>
        </w:r>
      </w:ins>
    </w:p>
    <w:p w:rsidR="0070230D" w:rsidRPr="0070230D" w:rsidRDefault="0070230D" w:rsidP="0070230D">
      <w:pPr>
        <w:spacing w:after="0"/>
        <w:jc w:val="both"/>
        <w:rPr>
          <w:ins w:id="434" w:author="z00353ud" w:date="2018-02-07T23:47:00Z"/>
          <w:rFonts w:ascii="Arial" w:hAnsi="Arial"/>
          <w:i/>
          <w:color w:val="1F497D"/>
          <w:sz w:val="20"/>
          <w:lang w:val="en-US"/>
          <w:rPrChange w:id="435" w:author="z00353ud" w:date="2018-02-07T23:47:00Z">
            <w:rPr>
              <w:ins w:id="436" w:author="z00353ud" w:date="2018-02-07T23:47:00Z"/>
              <w:rFonts w:ascii="Arial" w:hAnsi="Arial"/>
              <w:i/>
              <w:color w:val="1F497D"/>
              <w:sz w:val="20"/>
            </w:rPr>
          </w:rPrChange>
        </w:rPr>
      </w:pPr>
      <w:ins w:id="437" w:author="z00353ud" w:date="2018-02-07T23:48:00Z">
        <w:r>
          <w:rPr>
            <w:rFonts w:ascii="Arial" w:hAnsi="Arial"/>
            <w:i/>
            <w:color w:val="1F497D"/>
            <w:sz w:val="20"/>
            <w:lang w:val="en-US"/>
          </w:rPr>
          <w:t>11</w:t>
        </w:r>
        <w:r>
          <w:rPr>
            <w:rFonts w:ascii="Arial" w:hAnsi="Arial"/>
            <w:i/>
            <w:color w:val="1F497D"/>
            <w:sz w:val="20"/>
            <w:lang w:val="en-US"/>
          </w:rPr>
          <w:tab/>
        </w:r>
      </w:ins>
      <w:ins w:id="438" w:author="z00353ud" w:date="2018-02-07T23:53:00Z">
        <w:r>
          <w:rPr>
            <w:rFonts w:ascii="Arial" w:hAnsi="Arial"/>
            <w:i/>
            <w:color w:val="1F497D"/>
            <w:sz w:val="20"/>
            <w:lang w:val="en-US"/>
          </w:rPr>
          <w:t>278</w:t>
        </w:r>
      </w:ins>
      <w:ins w:id="439" w:author="z00353ud" w:date="2018-02-07T23:48:00Z">
        <w:r>
          <w:rPr>
            <w:rFonts w:ascii="Arial" w:hAnsi="Arial"/>
            <w:i/>
            <w:color w:val="1F497D"/>
            <w:sz w:val="20"/>
            <w:lang w:val="en-US"/>
          </w:rPr>
          <w:tab/>
        </w:r>
        <w:r>
          <w:rPr>
            <w:rFonts w:ascii="Arial" w:hAnsi="Arial"/>
            <w:i/>
            <w:color w:val="1F497D"/>
            <w:sz w:val="20"/>
            <w:lang w:val="en-US"/>
          </w:rPr>
          <w:tab/>
        </w:r>
        <w:r>
          <w:rPr>
            <w:rFonts w:ascii="Arial" w:hAnsi="Arial"/>
            <w:i/>
            <w:color w:val="1F497D"/>
            <w:sz w:val="20"/>
            <w:lang w:val="en-US"/>
          </w:rPr>
          <w:tab/>
          <w:t>Success</w:t>
        </w:r>
      </w:ins>
    </w:p>
    <w:p w:rsidR="0070230D" w:rsidRDefault="0070230D" w:rsidP="0070230D">
      <w:pPr>
        <w:spacing w:after="0"/>
        <w:jc w:val="both"/>
        <w:rPr>
          <w:ins w:id="440" w:author="z00353ud" w:date="2018-02-07T23:49:00Z"/>
          <w:rFonts w:ascii="Arial" w:hAnsi="Arial"/>
          <w:i/>
          <w:color w:val="1F497D"/>
          <w:sz w:val="20"/>
          <w:lang w:val="en-US"/>
        </w:rPr>
      </w:pPr>
      <w:ins w:id="441" w:author="z00353ud" w:date="2018-02-07T23:49:00Z">
        <w:r>
          <w:rPr>
            <w:rFonts w:ascii="Arial" w:hAnsi="Arial"/>
            <w:i/>
            <w:color w:val="1F497D"/>
            <w:sz w:val="20"/>
            <w:lang w:val="en-US"/>
          </w:rPr>
          <w:t>12</w:t>
        </w:r>
        <w:r w:rsidRPr="0070230D">
          <w:rPr>
            <w:rFonts w:ascii="Arial" w:hAnsi="Arial"/>
            <w:i/>
            <w:color w:val="1F497D"/>
            <w:sz w:val="20"/>
            <w:lang w:val="en-US"/>
          </w:rPr>
          <w:tab/>
        </w:r>
      </w:ins>
      <w:ins w:id="442" w:author="z00353ud" w:date="2018-02-07T23:53:00Z">
        <w:r>
          <w:rPr>
            <w:rFonts w:ascii="Arial" w:hAnsi="Arial"/>
            <w:i/>
            <w:color w:val="1F497D"/>
            <w:sz w:val="20"/>
            <w:lang w:val="en-US"/>
          </w:rPr>
          <w:t>279</w:t>
        </w:r>
      </w:ins>
      <w:ins w:id="443" w:author="z00353ud" w:date="2018-02-07T23:49:00Z">
        <w:r>
          <w:rPr>
            <w:rFonts w:ascii="Arial" w:hAnsi="Arial"/>
            <w:i/>
            <w:color w:val="1F497D"/>
            <w:sz w:val="20"/>
            <w:lang w:val="en-US"/>
          </w:rPr>
          <w:tab/>
        </w:r>
        <w:r w:rsidRPr="0070230D">
          <w:rPr>
            <w:rFonts w:ascii="Arial" w:hAnsi="Arial"/>
            <w:i/>
            <w:color w:val="1F497D"/>
            <w:sz w:val="20"/>
            <w:lang w:val="en-US"/>
          </w:rPr>
          <w:t xml:space="preserve">Attempt 1 Task </w:t>
        </w:r>
        <w:r>
          <w:rPr>
            <w:rFonts w:ascii="Arial" w:hAnsi="Arial"/>
            <w:i/>
            <w:color w:val="1F497D"/>
            <w:sz w:val="20"/>
            <w:lang w:val="en-US"/>
          </w:rPr>
          <w:t>4</w:t>
        </w:r>
      </w:ins>
    </w:p>
    <w:p w:rsidR="0070230D" w:rsidRPr="0070230D" w:rsidRDefault="0070230D" w:rsidP="0070230D">
      <w:pPr>
        <w:spacing w:after="0"/>
        <w:jc w:val="both"/>
        <w:rPr>
          <w:ins w:id="444" w:author="z00353ud" w:date="2018-02-07T23:49:00Z"/>
          <w:rFonts w:ascii="Arial" w:hAnsi="Arial"/>
          <w:i/>
          <w:color w:val="1F497D"/>
          <w:sz w:val="20"/>
          <w:lang w:val="en-US"/>
        </w:rPr>
      </w:pPr>
      <w:ins w:id="445" w:author="z00353ud" w:date="2018-02-07T23:49:00Z">
        <w:r>
          <w:rPr>
            <w:rFonts w:ascii="Arial" w:hAnsi="Arial"/>
            <w:i/>
            <w:color w:val="1F497D"/>
            <w:sz w:val="20"/>
            <w:lang w:val="en-US"/>
          </w:rPr>
          <w:t>13</w:t>
        </w:r>
        <w:r>
          <w:rPr>
            <w:rFonts w:ascii="Arial" w:hAnsi="Arial"/>
            <w:i/>
            <w:color w:val="1F497D"/>
            <w:sz w:val="20"/>
            <w:lang w:val="en-US"/>
          </w:rPr>
          <w:tab/>
        </w:r>
      </w:ins>
      <w:ins w:id="446" w:author="z00353ud" w:date="2018-02-07T23:53:00Z">
        <w:r>
          <w:rPr>
            <w:rFonts w:ascii="Arial" w:hAnsi="Arial"/>
            <w:i/>
            <w:color w:val="1F497D"/>
            <w:sz w:val="20"/>
            <w:lang w:val="en-US"/>
          </w:rPr>
          <w:t>280</w:t>
        </w:r>
      </w:ins>
      <w:ins w:id="447" w:author="z00353ud" w:date="2018-02-07T23:49:00Z">
        <w:r>
          <w:rPr>
            <w:rFonts w:ascii="Arial" w:hAnsi="Arial"/>
            <w:i/>
            <w:color w:val="1F497D"/>
            <w:sz w:val="20"/>
            <w:lang w:val="en-US"/>
          </w:rPr>
          <w:tab/>
        </w:r>
        <w:r>
          <w:rPr>
            <w:rFonts w:ascii="Arial" w:hAnsi="Arial"/>
            <w:i/>
            <w:color w:val="1F497D"/>
            <w:sz w:val="20"/>
            <w:lang w:val="en-US"/>
          </w:rPr>
          <w:tab/>
        </w:r>
        <w:r>
          <w:rPr>
            <w:rFonts w:ascii="Arial" w:hAnsi="Arial"/>
            <w:i/>
            <w:color w:val="1F497D"/>
            <w:sz w:val="20"/>
            <w:lang w:val="en-US"/>
          </w:rPr>
          <w:tab/>
          <w:t>Success</w:t>
        </w:r>
      </w:ins>
    </w:p>
    <w:p w:rsidR="0070230D" w:rsidRDefault="0070230D" w:rsidP="008C6F8D">
      <w:pPr>
        <w:tabs>
          <w:tab w:val="left" w:pos="2016"/>
        </w:tabs>
        <w:jc w:val="both"/>
        <w:rPr>
          <w:ins w:id="448" w:author="z00353ud" w:date="2018-02-07T23:55:00Z"/>
          <w:rFonts w:ascii="Arial" w:hAnsi="Arial"/>
          <w:i/>
          <w:color w:val="1F497D"/>
          <w:sz w:val="20"/>
          <w:lang w:val="en-US"/>
        </w:rPr>
      </w:pPr>
    </w:p>
    <w:p w:rsidR="0070230D" w:rsidRPr="0070230D" w:rsidRDefault="00D04FA3" w:rsidP="008C6F8D">
      <w:pPr>
        <w:tabs>
          <w:tab w:val="left" w:pos="2016"/>
        </w:tabs>
        <w:jc w:val="both"/>
        <w:rPr>
          <w:ins w:id="449" w:author="z00353ud" w:date="2018-02-07T23:55:00Z"/>
          <w:rFonts w:ascii="Arial" w:hAnsi="Arial"/>
          <w:color w:val="1F497D"/>
          <w:sz w:val="20"/>
          <w:rPrChange w:id="450" w:author="z00353ud" w:date="2018-02-07T23:55:00Z">
            <w:rPr>
              <w:ins w:id="451" w:author="z00353ud" w:date="2018-02-07T23:55:00Z"/>
              <w:rFonts w:ascii="Arial" w:hAnsi="Arial"/>
              <w:i/>
              <w:color w:val="1F497D"/>
              <w:sz w:val="20"/>
              <w:lang w:val="en-US"/>
            </w:rPr>
          </w:rPrChange>
        </w:rPr>
      </w:pPr>
      <w:ins w:id="452" w:author="z00353ud" w:date="2018-02-07T23:55:00Z">
        <w:r w:rsidRPr="00D04FA3">
          <w:rPr>
            <w:rFonts w:ascii="Arial" w:hAnsi="Arial"/>
            <w:color w:val="1F497D"/>
            <w:sz w:val="20"/>
            <w:rPrChange w:id="453" w:author="z00353ud" w:date="2018-02-07T23:55:00Z">
              <w:rPr>
                <w:rFonts w:ascii="Arial" w:hAnsi="Arial"/>
                <w:color w:val="1F497D"/>
                <w:sz w:val="20"/>
                <w:lang w:val="en-US"/>
              </w:rPr>
            </w:rPrChange>
          </w:rPr>
          <w:t>Sugestão: Medidores só utilizam LLS, ent</w:t>
        </w:r>
        <w:r w:rsidR="0070230D">
          <w:rPr>
            <w:rFonts w:ascii="Arial" w:hAnsi="Arial"/>
            <w:color w:val="1F497D"/>
            <w:sz w:val="20"/>
          </w:rPr>
          <w:t xml:space="preserve">ão não causam muita sobrecarga na comunicação (1 mensagem em falha e 2 se sucesso). </w:t>
        </w:r>
      </w:ins>
      <w:ins w:id="454" w:author="z00353ud" w:date="2018-02-07T23:56:00Z">
        <w:r w:rsidR="0070230D">
          <w:rPr>
            <w:rFonts w:ascii="Arial" w:hAnsi="Arial"/>
            <w:color w:val="1F497D"/>
            <w:sz w:val="20"/>
          </w:rPr>
          <w:t xml:space="preserve">Se entendem que </w:t>
        </w:r>
      </w:ins>
      <w:ins w:id="455" w:author="z00353ud" w:date="2018-02-07T23:57:00Z">
        <w:r w:rsidR="0070230D">
          <w:rPr>
            <w:rFonts w:ascii="Arial" w:hAnsi="Arial"/>
            <w:color w:val="1F497D"/>
            <w:sz w:val="20"/>
          </w:rPr>
          <w:t>precisamos dar mais</w:t>
        </w:r>
      </w:ins>
      <w:ins w:id="456" w:author="z00353ud" w:date="2018-02-07T23:56:00Z">
        <w:r w:rsidR="0070230D">
          <w:rPr>
            <w:rFonts w:ascii="Arial" w:hAnsi="Arial"/>
            <w:color w:val="1F497D"/>
            <w:sz w:val="20"/>
          </w:rPr>
          <w:t xml:space="preserve"> </w:t>
        </w:r>
      </w:ins>
      <w:ins w:id="457" w:author="z00353ud" w:date="2018-02-07T23:57:00Z">
        <w:r w:rsidR="0070230D">
          <w:rPr>
            <w:rFonts w:ascii="Arial" w:hAnsi="Arial"/>
            <w:color w:val="1F497D"/>
            <w:sz w:val="20"/>
          </w:rPr>
          <w:t xml:space="preserve">importância para uma </w:t>
        </w:r>
      </w:ins>
      <w:ins w:id="458" w:author="z00353ud" w:date="2018-02-07T23:56:00Z">
        <w:r w:rsidR="0070230D">
          <w:rPr>
            <w:rFonts w:ascii="Arial" w:hAnsi="Arial"/>
            <w:color w:val="1F497D"/>
            <w:sz w:val="20"/>
          </w:rPr>
          <w:t>autenticação</w:t>
        </w:r>
      </w:ins>
      <w:ins w:id="459" w:author="z00353ud" w:date="2018-02-07T23:57:00Z">
        <w:r w:rsidR="0070230D">
          <w:rPr>
            <w:rFonts w:ascii="Arial" w:hAnsi="Arial"/>
            <w:color w:val="1F497D"/>
            <w:sz w:val="20"/>
          </w:rPr>
          <w:t xml:space="preserve"> com sucesso, </w:t>
        </w:r>
        <w:r w:rsidR="000B2BDA">
          <w:rPr>
            <w:rFonts w:ascii="Arial" w:hAnsi="Arial"/>
            <w:color w:val="1F497D"/>
            <w:sz w:val="20"/>
          </w:rPr>
          <w:t xml:space="preserve">devemos aumentar o número de retentativas </w:t>
        </w:r>
      </w:ins>
      <w:ins w:id="460" w:author="z00353ud" w:date="2018-02-07T23:58:00Z">
        <w:r w:rsidR="000B2BDA">
          <w:rPr>
            <w:rFonts w:ascii="Arial" w:hAnsi="Arial"/>
            <w:color w:val="1F497D"/>
            <w:sz w:val="20"/>
          </w:rPr>
          <w:t>e/</w:t>
        </w:r>
      </w:ins>
      <w:ins w:id="461" w:author="z00353ud" w:date="2018-02-07T23:57:00Z">
        <w:r w:rsidR="000B2BDA">
          <w:rPr>
            <w:rFonts w:ascii="Arial" w:hAnsi="Arial"/>
            <w:color w:val="1F497D"/>
            <w:sz w:val="20"/>
          </w:rPr>
          <w:t xml:space="preserve">ou </w:t>
        </w:r>
        <w:r w:rsidRPr="00D04FA3">
          <w:rPr>
            <w:rFonts w:ascii="Arial" w:hAnsi="Arial"/>
            <w:i/>
            <w:color w:val="1F497D"/>
            <w:sz w:val="20"/>
            <w:rPrChange w:id="462" w:author="z00353ud" w:date="2018-02-07T23:58:00Z">
              <w:rPr>
                <w:rFonts w:ascii="Arial" w:hAnsi="Arial"/>
                <w:color w:val="1F497D"/>
                <w:sz w:val="20"/>
              </w:rPr>
            </w:rPrChange>
          </w:rPr>
          <w:t>timeout</w:t>
        </w:r>
        <w:r w:rsidR="000B2BDA">
          <w:rPr>
            <w:rFonts w:ascii="Arial" w:hAnsi="Arial"/>
            <w:color w:val="1F497D"/>
            <w:sz w:val="20"/>
          </w:rPr>
          <w:t>.</w:t>
        </w:r>
        <w:r w:rsidR="0070230D">
          <w:rPr>
            <w:rFonts w:ascii="Arial" w:hAnsi="Arial"/>
            <w:color w:val="1F497D"/>
            <w:sz w:val="20"/>
          </w:rPr>
          <w:t xml:space="preserve"> </w:t>
        </w:r>
      </w:ins>
    </w:p>
    <w:p w:rsidR="008C6F8D" w:rsidRPr="008C6F8D" w:rsidRDefault="00D04FA3" w:rsidP="008C6F8D">
      <w:pPr>
        <w:tabs>
          <w:tab w:val="left" w:pos="2016"/>
        </w:tabs>
        <w:jc w:val="both"/>
        <w:rPr>
          <w:ins w:id="463" w:author="z00353ud" w:date="2018-02-07T16:36:00Z"/>
          <w:rFonts w:ascii="Arial" w:hAnsi="Arial"/>
          <w:i/>
          <w:color w:val="1F497D"/>
          <w:sz w:val="20"/>
          <w:lang w:val="en-US"/>
          <w:rPrChange w:id="464" w:author="z00353ud" w:date="2018-02-07T16:36:00Z">
            <w:rPr>
              <w:ins w:id="465" w:author="z00353ud" w:date="2018-02-07T16:36:00Z"/>
              <w:rFonts w:ascii="Arial" w:hAnsi="Arial"/>
              <w:i/>
              <w:color w:val="1F497D"/>
              <w:sz w:val="20"/>
            </w:rPr>
          </w:rPrChange>
        </w:rPr>
      </w:pPr>
      <w:ins w:id="466" w:author="z00353ud" w:date="2018-02-07T16:36:00Z">
        <w:r w:rsidRPr="00D04FA3">
          <w:rPr>
            <w:rFonts w:ascii="Arial" w:hAnsi="Arial"/>
            <w:i/>
            <w:color w:val="1F497D"/>
            <w:sz w:val="20"/>
            <w:lang w:val="en-US"/>
            <w:rPrChange w:id="467" w:author="z00353ud" w:date="2018-02-07T16:36:00Z">
              <w:rPr>
                <w:rFonts w:ascii="Arial" w:hAnsi="Arial"/>
                <w:i/>
                <w:color w:val="1F497D"/>
                <w:sz w:val="20"/>
              </w:rPr>
            </w:rPrChange>
          </w:rPr>
          <w:t>Suggestion: Meters only use LLS, so it wouldn’t use much overhead for the connection establishment. If they understand that authentication is so important, we can increase the number of retries or timeout.</w:t>
        </w:r>
      </w:ins>
    </w:p>
    <w:p w:rsidR="008C6F8D" w:rsidRPr="008C6F8D" w:rsidRDefault="00D04FA3" w:rsidP="008C6F8D">
      <w:pPr>
        <w:tabs>
          <w:tab w:val="left" w:pos="2016"/>
        </w:tabs>
        <w:jc w:val="both"/>
        <w:rPr>
          <w:ins w:id="468" w:author="z00353ud" w:date="2018-02-07T16:36:00Z"/>
          <w:rFonts w:ascii="Arial" w:hAnsi="Arial"/>
          <w:i/>
          <w:color w:val="1F497D"/>
          <w:sz w:val="20"/>
          <w:lang w:val="en-US"/>
          <w:rPrChange w:id="469" w:author="z00353ud" w:date="2018-02-07T16:36:00Z">
            <w:rPr>
              <w:ins w:id="470" w:author="z00353ud" w:date="2018-02-07T16:36:00Z"/>
              <w:rFonts w:ascii="Arial" w:hAnsi="Arial"/>
              <w:i/>
              <w:color w:val="1F497D"/>
              <w:sz w:val="20"/>
            </w:rPr>
          </w:rPrChange>
        </w:rPr>
      </w:pPr>
      <w:ins w:id="471" w:author="z00353ud" w:date="2018-02-07T16:36:00Z">
        <w:r w:rsidRPr="00D04FA3">
          <w:rPr>
            <w:rFonts w:ascii="Arial" w:hAnsi="Arial"/>
            <w:i/>
            <w:color w:val="1F497D"/>
            <w:sz w:val="20"/>
            <w:lang w:val="en-US"/>
            <w:rPrChange w:id="472" w:author="z00353ud" w:date="2018-02-07T16:36:00Z">
              <w:rPr>
                <w:rFonts w:ascii="Arial" w:hAnsi="Arial"/>
                <w:i/>
                <w:color w:val="1F497D"/>
                <w:sz w:val="20"/>
              </w:rPr>
            </w:rPrChange>
          </w:rPr>
          <w:t xml:space="preserve"> </w:t>
        </w:r>
      </w:ins>
    </w:p>
    <w:p w:rsidR="008C6F8D" w:rsidRPr="008C6F8D" w:rsidRDefault="00D04FA3" w:rsidP="008C6F8D">
      <w:pPr>
        <w:tabs>
          <w:tab w:val="left" w:pos="2016"/>
        </w:tabs>
        <w:jc w:val="both"/>
        <w:rPr>
          <w:ins w:id="473" w:author="z00353ud" w:date="2018-02-07T16:36:00Z"/>
          <w:rFonts w:ascii="Arial" w:hAnsi="Arial"/>
          <w:i/>
          <w:color w:val="1F497D"/>
          <w:sz w:val="20"/>
          <w:lang w:val="en-US"/>
          <w:rPrChange w:id="474" w:author="z00353ud" w:date="2018-02-07T16:36:00Z">
            <w:rPr>
              <w:ins w:id="475" w:author="z00353ud" w:date="2018-02-07T16:36:00Z"/>
              <w:rFonts w:ascii="Arial" w:hAnsi="Arial"/>
              <w:i/>
              <w:color w:val="1F497D"/>
              <w:sz w:val="20"/>
            </w:rPr>
          </w:rPrChange>
        </w:rPr>
      </w:pPr>
      <w:ins w:id="476" w:author="z00353ud" w:date="2018-02-07T16:36:00Z">
        <w:r w:rsidRPr="00D04FA3">
          <w:rPr>
            <w:rFonts w:ascii="Arial" w:hAnsi="Arial"/>
            <w:i/>
            <w:color w:val="1F497D"/>
            <w:sz w:val="20"/>
            <w:lang w:val="en-US"/>
            <w:rPrChange w:id="477" w:author="z00353ud" w:date="2018-02-07T16:36:00Z">
              <w:rPr>
                <w:rFonts w:ascii="Arial" w:hAnsi="Arial"/>
                <w:i/>
                <w:color w:val="1F497D"/>
                <w:sz w:val="20"/>
              </w:rPr>
            </w:rPrChange>
          </w:rPr>
          <w:t xml:space="preserve"> </w:t>
        </w:r>
      </w:ins>
    </w:p>
    <w:p w:rsidR="008C6F8D" w:rsidRDefault="008C6F8D" w:rsidP="008C6F8D">
      <w:pPr>
        <w:jc w:val="both"/>
        <w:rPr>
          <w:ins w:id="478" w:author="z00353ud" w:date="2018-02-07T16:36:00Z"/>
          <w:rFonts w:ascii="Calibri" w:hAnsi="Calibri"/>
          <w:b/>
        </w:rPr>
      </w:pPr>
      <w:ins w:id="479" w:author="z00353ud" w:date="2018-02-07T16:36:00Z">
        <w:r>
          <w:rPr>
            <w:b/>
          </w:rPr>
          <w:t>2.2 B) CGR Slots</w:t>
        </w:r>
      </w:ins>
    </w:p>
    <w:p w:rsidR="008C6F8D" w:rsidRDefault="008C6F8D" w:rsidP="008C6F8D">
      <w:pPr>
        <w:jc w:val="both"/>
        <w:rPr>
          <w:ins w:id="480" w:author="z00353ud" w:date="2018-02-07T16:36:00Z"/>
          <w:rFonts w:ascii="Arial" w:hAnsi="Arial"/>
          <w:b/>
          <w:color w:val="1F497D"/>
          <w:sz w:val="20"/>
        </w:rPr>
      </w:pPr>
    </w:p>
    <w:p w:rsidR="00000000" w:rsidRDefault="008C6F8D">
      <w:pPr>
        <w:pStyle w:val="PargrafodaLista"/>
        <w:numPr>
          <w:ilvl w:val="0"/>
          <w:numId w:val="34"/>
        </w:numPr>
        <w:jc w:val="both"/>
        <w:rPr>
          <w:ins w:id="481" w:author="z00353ud" w:date="2018-02-07T23:58:00Z"/>
          <w:rFonts w:ascii="Calibri" w:hAnsi="Calibri"/>
          <w:rPrChange w:id="482" w:author="z00353ud" w:date="2018-02-07T23:58:00Z">
            <w:rPr>
              <w:ins w:id="483" w:author="z00353ud" w:date="2018-02-07T23:58:00Z"/>
            </w:rPr>
          </w:rPrChange>
        </w:rPr>
        <w:pPrChange w:id="484" w:author="z00353ud" w:date="2018-02-07T23:58:00Z">
          <w:pPr>
            <w:jc w:val="both"/>
          </w:pPr>
        </w:pPrChange>
      </w:pPr>
      <w:ins w:id="485" w:author="z00353ud" w:date="2018-02-07T16:36:00Z">
        <w:r>
          <w:t>Quando requisições sob demanda (ex.: ping/pool do OMS), precisa também entrar no limite de requisições do CGR.</w:t>
        </w:r>
      </w:ins>
    </w:p>
    <w:p w:rsidR="00000000" w:rsidRDefault="000B2BDA">
      <w:pPr>
        <w:pStyle w:val="PargrafodaLista"/>
        <w:jc w:val="both"/>
        <w:rPr>
          <w:ins w:id="486" w:author="z00353ud" w:date="2018-02-07T23:58:00Z"/>
          <w:rFonts w:ascii="Calibri" w:hAnsi="Calibri"/>
          <w:lang w:val="en-US"/>
          <w:rPrChange w:id="487" w:author="z00353ud" w:date="2018-02-07T23:58:00Z">
            <w:rPr>
              <w:ins w:id="488" w:author="z00353ud" w:date="2018-02-07T23:58:00Z"/>
            </w:rPr>
          </w:rPrChange>
        </w:rPr>
        <w:pPrChange w:id="489" w:author="z00353ud" w:date="2018-02-07T23:58:00Z">
          <w:pPr>
            <w:jc w:val="both"/>
          </w:pPr>
        </w:pPrChange>
      </w:pPr>
      <w:ins w:id="490" w:author="z00353ud" w:date="2018-02-07T23:58:00Z">
        <w:r>
          <w:rPr>
            <w:i/>
            <w:color w:val="808080"/>
            <w:lang w:val="en-US"/>
          </w:rPr>
          <w:t>When a ODR (ex.: massive ping/pool from OMS), also need to be limited by the CGR number of sessions (ex.: 4 sessions for both scheduled and ODR).</w:t>
        </w:r>
      </w:ins>
    </w:p>
    <w:p w:rsidR="00000000" w:rsidRDefault="000B2BDA">
      <w:pPr>
        <w:pStyle w:val="PargrafodaLista"/>
        <w:numPr>
          <w:ilvl w:val="0"/>
          <w:numId w:val="34"/>
        </w:numPr>
        <w:jc w:val="both"/>
        <w:rPr>
          <w:ins w:id="491" w:author="z00353ud" w:date="2018-02-07T23:58:00Z"/>
          <w:i/>
          <w:color w:val="808080"/>
          <w:rPrChange w:id="492" w:author="z00353ud" w:date="2018-02-07T23:59:00Z">
            <w:rPr>
              <w:ins w:id="493" w:author="z00353ud" w:date="2018-02-07T23:58:00Z"/>
            </w:rPr>
          </w:rPrChange>
        </w:rPr>
        <w:pPrChange w:id="494" w:author="z00353ud" w:date="2018-02-07T23:58:00Z">
          <w:pPr>
            <w:pStyle w:val="PargrafodaLista"/>
            <w:numPr>
              <w:numId w:val="30"/>
            </w:numPr>
            <w:ind w:hanging="360"/>
            <w:jc w:val="both"/>
          </w:pPr>
        </w:pPrChange>
      </w:pPr>
      <w:ins w:id="495" w:author="z00353ud" w:date="2018-02-07T23:58:00Z">
        <w:r>
          <w:t>O que ocorre quando uma leitura sob demanda ocorre durante uma leitura agendada?</w:t>
        </w:r>
      </w:ins>
    </w:p>
    <w:p w:rsidR="00000000" w:rsidRDefault="000B2BDA">
      <w:pPr>
        <w:pStyle w:val="PargrafodaLista"/>
        <w:numPr>
          <w:ilvl w:val="1"/>
          <w:numId w:val="34"/>
        </w:numPr>
        <w:jc w:val="both"/>
        <w:rPr>
          <w:ins w:id="496" w:author="z00353ud" w:date="2018-02-07T23:59:00Z"/>
          <w:i/>
          <w:color w:val="808080"/>
          <w:rPrChange w:id="497" w:author="z00353ud" w:date="2018-02-07T23:59:00Z">
            <w:rPr>
              <w:ins w:id="498" w:author="z00353ud" w:date="2018-02-07T23:59:00Z"/>
            </w:rPr>
          </w:rPrChange>
        </w:rPr>
        <w:pPrChange w:id="499" w:author="z00353ud" w:date="2018-02-07T23:59:00Z">
          <w:pPr>
            <w:pStyle w:val="PargrafodaLista"/>
            <w:numPr>
              <w:numId w:val="30"/>
            </w:numPr>
            <w:ind w:hanging="360"/>
            <w:jc w:val="both"/>
          </w:pPr>
        </w:pPrChange>
      </w:pPr>
      <w:ins w:id="500" w:author="z00353ud" w:date="2018-02-07T23:59:00Z">
        <w:r>
          <w:t>Utiliza uma sessão diferente</w:t>
        </w:r>
      </w:ins>
    </w:p>
    <w:p w:rsidR="00000000" w:rsidRDefault="000B2BDA">
      <w:pPr>
        <w:pStyle w:val="PargrafodaLista"/>
        <w:numPr>
          <w:ilvl w:val="1"/>
          <w:numId w:val="34"/>
        </w:numPr>
        <w:jc w:val="both"/>
        <w:rPr>
          <w:ins w:id="501" w:author="z00353ud" w:date="2018-02-07T23:58:00Z"/>
          <w:i/>
          <w:color w:val="808080"/>
          <w:rPrChange w:id="502" w:author="z00353ud" w:date="2018-02-07T23:59:00Z">
            <w:rPr>
              <w:ins w:id="503" w:author="z00353ud" w:date="2018-02-07T23:58:00Z"/>
            </w:rPr>
          </w:rPrChange>
        </w:rPr>
        <w:pPrChange w:id="504" w:author="z00353ud" w:date="2018-02-07T23:59:00Z">
          <w:pPr>
            <w:pStyle w:val="PargrafodaLista"/>
            <w:numPr>
              <w:numId w:val="30"/>
            </w:numPr>
            <w:ind w:hanging="360"/>
            <w:jc w:val="both"/>
          </w:pPr>
        </w:pPrChange>
      </w:pPr>
      <w:ins w:id="505" w:author="z00353ud" w:date="2018-02-08T00:06:00Z">
        <w:r>
          <w:t>Termina a leitura</w:t>
        </w:r>
      </w:ins>
      <w:ins w:id="506" w:author="z00353ud" w:date="2018-02-07T23:59:00Z">
        <w:r>
          <w:t xml:space="preserve"> agendada</w:t>
        </w:r>
      </w:ins>
      <w:ins w:id="507" w:author="z00353ud" w:date="2018-02-08T00:06:00Z">
        <w:r>
          <w:t xml:space="preserve"> antes de começar a ODR</w:t>
        </w:r>
      </w:ins>
    </w:p>
    <w:p w:rsidR="00000000" w:rsidRDefault="008C6F8D">
      <w:pPr>
        <w:pStyle w:val="PargrafodaLista"/>
        <w:jc w:val="both"/>
        <w:rPr>
          <w:ins w:id="508" w:author="z00353ud" w:date="2018-02-07T16:36:00Z"/>
          <w:i/>
          <w:color w:val="808080"/>
          <w:lang w:val="en-US"/>
        </w:rPr>
        <w:pPrChange w:id="509" w:author="z00353ud" w:date="2018-02-07T23:58:00Z">
          <w:pPr>
            <w:pStyle w:val="PargrafodaLista"/>
            <w:numPr>
              <w:numId w:val="30"/>
            </w:numPr>
            <w:ind w:hanging="360"/>
            <w:jc w:val="both"/>
          </w:pPr>
        </w:pPrChange>
      </w:pPr>
      <w:ins w:id="510" w:author="z00353ud" w:date="2018-02-07T16:36:00Z">
        <w:r>
          <w:rPr>
            <w:i/>
            <w:color w:val="808080"/>
            <w:lang w:val="en-US"/>
          </w:rPr>
          <w:t>What happens when a ODR occur during a scheduled read?</w:t>
        </w:r>
      </w:ins>
    </w:p>
    <w:p w:rsidR="008C6F8D" w:rsidRDefault="008C6F8D" w:rsidP="008C6F8D">
      <w:pPr>
        <w:pStyle w:val="PargrafodaLista"/>
        <w:numPr>
          <w:ilvl w:val="1"/>
          <w:numId w:val="30"/>
        </w:numPr>
        <w:jc w:val="both"/>
        <w:rPr>
          <w:ins w:id="511" w:author="z00353ud" w:date="2018-02-07T16:36:00Z"/>
          <w:i/>
          <w:color w:val="808080"/>
          <w:lang w:val="en-US"/>
        </w:rPr>
      </w:pPr>
      <w:ins w:id="512" w:author="z00353ud" w:date="2018-02-07T16:36:00Z">
        <w:r>
          <w:rPr>
            <w:i/>
            <w:color w:val="808080"/>
            <w:lang w:val="en-US"/>
          </w:rPr>
          <w:t>Could use a different session</w:t>
        </w:r>
      </w:ins>
    </w:p>
    <w:p w:rsidR="008C6F8D" w:rsidRDefault="000B2BDA" w:rsidP="008C6F8D">
      <w:pPr>
        <w:pStyle w:val="PargrafodaLista"/>
        <w:numPr>
          <w:ilvl w:val="1"/>
          <w:numId w:val="30"/>
        </w:numPr>
        <w:jc w:val="both"/>
        <w:rPr>
          <w:ins w:id="513" w:author="z00353ud" w:date="2018-02-07T16:36:00Z"/>
          <w:i/>
          <w:color w:val="808080"/>
          <w:lang w:val="en-US"/>
        </w:rPr>
      </w:pPr>
      <w:ins w:id="514" w:author="z00353ud" w:date="2018-02-08T00:06:00Z">
        <w:r>
          <w:rPr>
            <w:i/>
            <w:color w:val="808080"/>
            <w:lang w:val="en-US"/>
          </w:rPr>
          <w:t>Have to finish schedule readings before start ODR</w:t>
        </w:r>
      </w:ins>
    </w:p>
    <w:p w:rsidR="000B2BDA" w:rsidRPr="009E589E" w:rsidRDefault="00D04FA3" w:rsidP="008C6F8D">
      <w:pPr>
        <w:jc w:val="both"/>
        <w:rPr>
          <w:ins w:id="515" w:author="z00353ud" w:date="2018-02-07T23:59:00Z"/>
          <w:color w:val="1F497D"/>
          <w:rPrChange w:id="516" w:author="z00353ud" w:date="2018-02-08T01:22:00Z">
            <w:rPr>
              <w:ins w:id="517" w:author="z00353ud" w:date="2018-02-07T23:59:00Z"/>
              <w:color w:val="1F497D"/>
              <w:lang w:val="en-US"/>
            </w:rPr>
          </w:rPrChange>
        </w:rPr>
      </w:pPr>
      <w:ins w:id="518" w:author="z00353ud" w:date="2018-02-07T16:36:00Z">
        <w:r w:rsidRPr="009E589E">
          <w:rPr>
            <w:color w:val="1F497D"/>
            <w:rPrChange w:id="519" w:author="z00353ud" w:date="2018-02-08T01:22:00Z">
              <w:rPr>
                <w:color w:val="1F497D"/>
              </w:rPr>
            </w:rPrChange>
          </w:rPr>
          <w:t xml:space="preserve">[Siemens] </w:t>
        </w:r>
      </w:ins>
    </w:p>
    <w:p w:rsidR="000B2BDA" w:rsidRDefault="00D04FA3" w:rsidP="008C6F8D">
      <w:pPr>
        <w:jc w:val="both"/>
        <w:rPr>
          <w:ins w:id="520" w:author="z00353ud" w:date="2018-02-08T00:00:00Z"/>
          <w:color w:val="1F497D"/>
        </w:rPr>
      </w:pPr>
      <w:ins w:id="521" w:author="z00353ud" w:date="2018-02-07T23:59:00Z">
        <w:r w:rsidRPr="00D04FA3">
          <w:rPr>
            <w:color w:val="1F497D"/>
            <w:rPrChange w:id="522" w:author="z00353ud" w:date="2018-02-08T00:00:00Z">
              <w:rPr>
                <w:color w:val="1F497D"/>
                <w:lang w:val="en-US"/>
              </w:rPr>
            </w:rPrChange>
          </w:rPr>
          <w:t>A solução de leitura sobre demanda (ODR) dever</w:t>
        </w:r>
      </w:ins>
      <w:ins w:id="523" w:author="z00353ud" w:date="2018-02-08T00:00:00Z">
        <w:r w:rsidR="000B2BDA">
          <w:rPr>
            <w:color w:val="1F497D"/>
          </w:rPr>
          <w:t>á utilizar a mesma estratégia do agendamento, que limita o número de conexões em paralelo para um mesmo CGR.</w:t>
        </w:r>
      </w:ins>
    </w:p>
    <w:p w:rsidR="000B2BDA" w:rsidRDefault="000B2BDA" w:rsidP="008C6F8D">
      <w:pPr>
        <w:jc w:val="both"/>
        <w:rPr>
          <w:ins w:id="524" w:author="z00353ud" w:date="2018-02-08T00:07:00Z"/>
          <w:color w:val="1F497D"/>
        </w:rPr>
      </w:pPr>
      <w:ins w:id="525" w:author="z00353ud" w:date="2018-02-08T00:05:00Z">
        <w:r>
          <w:rPr>
            <w:color w:val="1F497D"/>
          </w:rPr>
          <w:t xml:space="preserve">Nas opções: </w:t>
        </w:r>
      </w:ins>
      <w:ins w:id="526" w:author="z00353ud" w:date="2018-02-08T00:00:00Z">
        <w:r>
          <w:rPr>
            <w:color w:val="1F497D"/>
          </w:rPr>
          <w:t xml:space="preserve">Se um medidor suportar </w:t>
        </w:r>
      </w:ins>
      <w:ins w:id="527" w:author="z00353ud" w:date="2018-02-08T00:01:00Z">
        <w:r>
          <w:rPr>
            <w:color w:val="1F497D"/>
          </w:rPr>
          <w:t>múltiplas</w:t>
        </w:r>
      </w:ins>
      <w:ins w:id="528" w:author="z00353ud" w:date="2018-02-08T00:00:00Z">
        <w:r>
          <w:rPr>
            <w:color w:val="1F497D"/>
          </w:rPr>
          <w:t xml:space="preserve"> conex</w:t>
        </w:r>
      </w:ins>
      <w:ins w:id="529" w:author="z00353ud" w:date="2018-02-08T00:01:00Z">
        <w:r>
          <w:rPr>
            <w:color w:val="1F497D"/>
          </w:rPr>
          <w:t xml:space="preserve">ões e criássemos uma nova para ODR, seria aumentado o número de sessões em um mesmo CGR (ex.: </w:t>
        </w:r>
      </w:ins>
      <w:ins w:id="530" w:author="z00353ud" w:date="2018-02-08T00:02:00Z">
        <w:r>
          <w:rPr>
            <w:color w:val="1F497D"/>
          </w:rPr>
          <w:t>8 medidores, mas 16 conexões)</w:t>
        </w:r>
      </w:ins>
      <w:ins w:id="531" w:author="z00353ud" w:date="2018-02-08T00:05:00Z">
        <w:r>
          <w:rPr>
            <w:color w:val="1F497D"/>
          </w:rPr>
          <w:t>, ou</w:t>
        </w:r>
      </w:ins>
      <w:ins w:id="532" w:author="z00353ud" w:date="2018-02-08T00:03:00Z">
        <w:r>
          <w:rPr>
            <w:color w:val="1F497D"/>
          </w:rPr>
          <w:t xml:space="preserve"> não seria necessariamente priorizada (a tarefa poderia ter que esperar a sess</w:t>
        </w:r>
      </w:ins>
      <w:ins w:id="533" w:author="z00353ud" w:date="2018-02-08T00:04:00Z">
        <w:r>
          <w:rPr>
            <w:color w:val="1F497D"/>
          </w:rPr>
          <w:t>ão do medidor encerrar).</w:t>
        </w:r>
      </w:ins>
      <w:ins w:id="534" w:author="z00353ud" w:date="2018-02-08T00:05:00Z">
        <w:r>
          <w:rPr>
            <w:color w:val="1F497D"/>
          </w:rPr>
          <w:t xml:space="preserve"> Ambas alternativas </w:t>
        </w:r>
      </w:ins>
      <w:ins w:id="535" w:author="z00353ud" w:date="2018-02-08T00:07:00Z">
        <w:r>
          <w:rPr>
            <w:color w:val="1F497D"/>
          </w:rPr>
          <w:t>não melhoram o desempenho.</w:t>
        </w:r>
      </w:ins>
    </w:p>
    <w:p w:rsidR="000B2BDA" w:rsidRPr="000B2BDA" w:rsidRDefault="000B2BDA" w:rsidP="008C6F8D">
      <w:pPr>
        <w:jc w:val="both"/>
        <w:rPr>
          <w:ins w:id="536" w:author="z00353ud" w:date="2018-02-07T23:59:00Z"/>
          <w:color w:val="1F497D"/>
          <w:rPrChange w:id="537" w:author="z00353ud" w:date="2018-02-08T00:00:00Z">
            <w:rPr>
              <w:ins w:id="538" w:author="z00353ud" w:date="2018-02-07T23:59:00Z"/>
              <w:color w:val="1F497D"/>
              <w:lang w:val="en-US"/>
            </w:rPr>
          </w:rPrChange>
        </w:rPr>
      </w:pPr>
      <w:ins w:id="539" w:author="z00353ud" w:date="2018-02-08T00:07:00Z">
        <w:r>
          <w:rPr>
            <w:color w:val="1F497D"/>
          </w:rPr>
          <w:t>Logo, a solução é priorizar as ODR sobre as leituras agendadas, assim as</w:t>
        </w:r>
      </w:ins>
      <w:ins w:id="540" w:author="z00353ud" w:date="2018-02-08T00:08:00Z">
        <w:r>
          <w:rPr>
            <w:color w:val="1F497D"/>
          </w:rPr>
          <w:t xml:space="preserve"> requisições de leituras sobre demanda</w:t>
        </w:r>
      </w:ins>
      <w:ins w:id="541" w:author="z00353ud" w:date="2018-02-08T00:07:00Z">
        <w:r>
          <w:rPr>
            <w:color w:val="1F497D"/>
          </w:rPr>
          <w:t xml:space="preserve"> seriam processadas com prioridade maior na fila </w:t>
        </w:r>
      </w:ins>
      <w:ins w:id="542" w:author="z00353ud" w:date="2018-02-08T00:08:00Z">
        <w:r>
          <w:rPr>
            <w:color w:val="1F497D"/>
          </w:rPr>
          <w:t>que as requisições de leituras agendadas.</w:t>
        </w:r>
      </w:ins>
    </w:p>
    <w:p w:rsidR="008C6F8D" w:rsidRPr="000B2BDA" w:rsidRDefault="00D04FA3" w:rsidP="008C6F8D">
      <w:pPr>
        <w:jc w:val="both"/>
        <w:rPr>
          <w:ins w:id="543" w:author="z00353ud" w:date="2018-02-07T16:36:00Z"/>
          <w:i/>
          <w:color w:val="808080" w:themeColor="background1" w:themeShade="80"/>
          <w:lang w:val="en-US"/>
          <w:rPrChange w:id="544" w:author="z00353ud" w:date="2018-02-07T23:59:00Z">
            <w:rPr>
              <w:ins w:id="545" w:author="z00353ud" w:date="2018-02-07T16:36:00Z"/>
              <w:color w:val="1F497D"/>
              <w:lang w:val="en-US"/>
            </w:rPr>
          </w:rPrChange>
        </w:rPr>
      </w:pPr>
      <w:ins w:id="546" w:author="z00353ud" w:date="2018-02-07T16:36:00Z">
        <w:r w:rsidRPr="00D04FA3">
          <w:rPr>
            <w:i/>
            <w:color w:val="808080" w:themeColor="background1" w:themeShade="80"/>
            <w:lang w:val="en-US"/>
            <w:rPrChange w:id="547" w:author="z00353ud" w:date="2018-02-07T23:59:00Z">
              <w:rPr>
                <w:color w:val="1F497D"/>
              </w:rPr>
            </w:rPrChange>
          </w:rPr>
          <w:t>The solution ODR have to be the same strategy of the schedule, that limits parallel connections on the same CGR.</w:t>
        </w:r>
      </w:ins>
    </w:p>
    <w:p w:rsidR="008C6F8D" w:rsidRPr="000B2BDA" w:rsidRDefault="00D04FA3" w:rsidP="008C6F8D">
      <w:pPr>
        <w:jc w:val="both"/>
        <w:rPr>
          <w:ins w:id="548" w:author="z00353ud" w:date="2018-02-07T16:36:00Z"/>
          <w:i/>
          <w:color w:val="808080" w:themeColor="background1" w:themeShade="80"/>
          <w:lang w:val="en-US"/>
          <w:rPrChange w:id="549" w:author="z00353ud" w:date="2018-02-07T23:59:00Z">
            <w:rPr>
              <w:ins w:id="550" w:author="z00353ud" w:date="2018-02-07T16:36:00Z"/>
              <w:color w:val="1F497D"/>
            </w:rPr>
          </w:rPrChange>
        </w:rPr>
      </w:pPr>
      <w:ins w:id="551" w:author="z00353ud" w:date="2018-02-07T16:36:00Z">
        <w:r w:rsidRPr="00D04FA3">
          <w:rPr>
            <w:i/>
            <w:color w:val="808080" w:themeColor="background1" w:themeShade="80"/>
            <w:lang w:val="en-US"/>
            <w:rPrChange w:id="552" w:author="z00353ud" w:date="2018-02-07T23:59:00Z">
              <w:rPr>
                <w:color w:val="1F497D"/>
              </w:rPr>
            </w:rPrChange>
          </w:rPr>
          <w:tab/>
          <w:t xml:space="preserve">If meter support multiple connections, </w:t>
        </w:r>
      </w:ins>
      <w:ins w:id="553" w:author="z00353ud" w:date="2018-02-08T00:02:00Z">
        <w:r w:rsidR="000B2BDA">
          <w:rPr>
            <w:i/>
            <w:color w:val="808080" w:themeColor="background1" w:themeShade="80"/>
            <w:lang w:val="en-US"/>
          </w:rPr>
          <w:t xml:space="preserve">and an ODR could create a new session, </w:t>
        </w:r>
      </w:ins>
      <w:ins w:id="554" w:author="z00353ud" w:date="2018-02-07T16:36:00Z">
        <w:r w:rsidRPr="00D04FA3">
          <w:rPr>
            <w:i/>
            <w:color w:val="808080" w:themeColor="background1" w:themeShade="80"/>
            <w:lang w:val="en-US"/>
            <w:rPrChange w:id="555" w:author="z00353ud" w:date="2018-02-07T23:59:00Z">
              <w:rPr>
                <w:color w:val="1F497D"/>
              </w:rPr>
            </w:rPrChange>
          </w:rPr>
          <w:t xml:space="preserve">we would increase the number of sessions on the same CGR (ex.: </w:t>
        </w:r>
      </w:ins>
      <w:ins w:id="556" w:author="z00353ud" w:date="2018-02-08T00:02:00Z">
        <w:r w:rsidR="000B2BDA">
          <w:rPr>
            <w:i/>
            <w:color w:val="808080" w:themeColor="background1" w:themeShade="80"/>
            <w:lang w:val="en-US"/>
          </w:rPr>
          <w:t>8</w:t>
        </w:r>
      </w:ins>
      <w:ins w:id="557" w:author="z00353ud" w:date="2018-02-07T16:36:00Z">
        <w:r w:rsidRPr="00D04FA3">
          <w:rPr>
            <w:i/>
            <w:color w:val="808080" w:themeColor="background1" w:themeShade="80"/>
            <w:lang w:val="en-US"/>
            <w:rPrChange w:id="558" w:author="z00353ud" w:date="2018-02-07T23:59:00Z">
              <w:rPr>
                <w:color w:val="1F497D"/>
              </w:rPr>
            </w:rPrChange>
          </w:rPr>
          <w:t xml:space="preserve"> meters, but </w:t>
        </w:r>
      </w:ins>
      <w:ins w:id="559" w:author="z00353ud" w:date="2018-02-08T00:02:00Z">
        <w:r w:rsidR="000B2BDA">
          <w:rPr>
            <w:i/>
            <w:color w:val="808080" w:themeColor="background1" w:themeShade="80"/>
            <w:lang w:val="en-US"/>
          </w:rPr>
          <w:t>16</w:t>
        </w:r>
      </w:ins>
      <w:ins w:id="560" w:author="z00353ud" w:date="2018-02-07T16:36:00Z">
        <w:r w:rsidRPr="00D04FA3">
          <w:rPr>
            <w:i/>
            <w:color w:val="808080" w:themeColor="background1" w:themeShade="80"/>
            <w:lang w:val="en-US"/>
            <w:rPrChange w:id="561" w:author="z00353ud" w:date="2018-02-07T23:59:00Z">
              <w:rPr>
                <w:color w:val="1F497D"/>
              </w:rPr>
            </w:rPrChange>
          </w:rPr>
          <w:t xml:space="preserve"> connections) or it would not be prioritized (the task would have to wait the session of the meter to finish). Both will not improve performance.</w:t>
        </w:r>
      </w:ins>
    </w:p>
    <w:p w:rsidR="008C6F8D" w:rsidRPr="000B2BDA" w:rsidRDefault="00D04FA3" w:rsidP="008C6F8D">
      <w:pPr>
        <w:jc w:val="both"/>
        <w:rPr>
          <w:ins w:id="562" w:author="z00353ud" w:date="2018-02-07T16:36:00Z"/>
          <w:i/>
          <w:color w:val="808080" w:themeColor="background1" w:themeShade="80"/>
          <w:lang w:val="en-US"/>
          <w:rPrChange w:id="563" w:author="z00353ud" w:date="2018-02-07T23:59:00Z">
            <w:rPr>
              <w:ins w:id="564" w:author="z00353ud" w:date="2018-02-07T16:36:00Z"/>
              <w:color w:val="1F497D"/>
            </w:rPr>
          </w:rPrChange>
        </w:rPr>
      </w:pPr>
      <w:ins w:id="565" w:author="z00353ud" w:date="2018-02-07T16:36:00Z">
        <w:r w:rsidRPr="00D04FA3">
          <w:rPr>
            <w:i/>
            <w:color w:val="808080" w:themeColor="background1" w:themeShade="80"/>
            <w:lang w:val="en-US"/>
            <w:rPrChange w:id="566" w:author="z00353ud" w:date="2018-02-07T23:59:00Z">
              <w:rPr>
                <w:color w:val="1F497D"/>
              </w:rPr>
            </w:rPrChange>
          </w:rPr>
          <w:tab/>
          <w:t>So the solution is to prioritize ODR over scheduled reading, so the ODR request would be processed with high priority on the queue than scheduled reading request.</w:t>
        </w:r>
      </w:ins>
    </w:p>
    <w:p w:rsidR="008C6F8D" w:rsidRDefault="009A695A" w:rsidP="008C6F8D">
      <w:pPr>
        <w:jc w:val="both"/>
        <w:rPr>
          <w:ins w:id="567" w:author="z00353ud" w:date="2018-02-08T00:08:00Z"/>
          <w:color w:val="1F497D"/>
          <w:lang w:val="en-US"/>
        </w:rPr>
      </w:pPr>
      <w:ins w:id="568" w:author="z00353ud" w:date="2018-02-08T00:08:00Z">
        <w:r>
          <w:rPr>
            <w:color w:val="1F497D"/>
            <w:lang w:val="en-US"/>
          </w:rPr>
          <w:t>Ex.:</w:t>
        </w:r>
      </w:ins>
    </w:p>
    <w:p w:rsidR="009A695A" w:rsidRPr="009A695A" w:rsidRDefault="00D04FA3" w:rsidP="008C6F8D">
      <w:pPr>
        <w:jc w:val="both"/>
        <w:rPr>
          <w:ins w:id="569" w:author="z00353ud" w:date="2018-02-07T16:36:00Z"/>
          <w:color w:val="1F497D"/>
        </w:rPr>
      </w:pPr>
      <w:ins w:id="570" w:author="z00353ud" w:date="2018-02-08T00:08:00Z">
        <w:r w:rsidRPr="00D04FA3">
          <w:rPr>
            <w:color w:val="1F497D"/>
            <w:rPrChange w:id="571" w:author="z00353ud" w:date="2018-02-08T00:09:00Z">
              <w:rPr>
                <w:color w:val="1F497D"/>
                <w:lang w:val="en-US"/>
              </w:rPr>
            </w:rPrChange>
          </w:rPr>
          <w:t>Na fila abaixo, temos leituras agendadas (SH) de 4 medido</w:t>
        </w:r>
        <w:r>
          <w:rPr>
            <w:color w:val="1F497D"/>
          </w:rPr>
          <w:t xml:space="preserve">res (A, B, C e D), onde o SHA </w:t>
        </w:r>
      </w:ins>
      <w:ins w:id="572" w:author="z00353ud" w:date="2018-02-08T00:09:00Z">
        <w:r w:rsidR="009A695A">
          <w:rPr>
            <w:color w:val="1F497D"/>
          </w:rPr>
          <w:t>é o próximo a ser executado.</w:t>
        </w:r>
      </w:ins>
    </w:p>
    <w:p w:rsidR="00000000" w:rsidRDefault="00D04FA3">
      <w:pPr>
        <w:ind w:firstLine="708"/>
        <w:jc w:val="both"/>
        <w:rPr>
          <w:ins w:id="573" w:author="z00353ud" w:date="2018-02-07T16:36:00Z"/>
          <w:i/>
          <w:color w:val="808080" w:themeColor="background1" w:themeShade="80"/>
          <w:lang w:val="en-US"/>
          <w:rPrChange w:id="574" w:author="z00353ud" w:date="2018-02-08T00:10:00Z">
            <w:rPr>
              <w:ins w:id="575" w:author="z00353ud" w:date="2018-02-07T16:36:00Z"/>
              <w:color w:val="1F497D"/>
            </w:rPr>
          </w:rPrChange>
        </w:rPr>
        <w:pPrChange w:id="576" w:author="z00353ud" w:date="2018-02-08T00:09:00Z">
          <w:pPr>
            <w:jc w:val="both"/>
          </w:pPr>
        </w:pPrChange>
      </w:pPr>
      <w:ins w:id="577" w:author="z00353ud" w:date="2018-02-07T16:36:00Z">
        <w:r w:rsidRPr="00D04FA3">
          <w:rPr>
            <w:i/>
            <w:color w:val="808080" w:themeColor="background1" w:themeShade="80"/>
            <w:lang w:val="en-US"/>
            <w:rPrChange w:id="578" w:author="z00353ud" w:date="2018-02-08T00:10:00Z">
              <w:rPr>
                <w:color w:val="1F497D"/>
              </w:rPr>
            </w:rPrChange>
          </w:rPr>
          <w:t>Scheduled – SHD  SHC  SHB  SHA --&gt;</w:t>
        </w:r>
      </w:ins>
    </w:p>
    <w:p w:rsidR="009A695A" w:rsidRPr="009A695A" w:rsidRDefault="00D04FA3" w:rsidP="008C6F8D">
      <w:pPr>
        <w:jc w:val="both"/>
        <w:rPr>
          <w:ins w:id="579" w:author="z00353ud" w:date="2018-02-08T00:09:00Z"/>
          <w:color w:val="1F497D"/>
          <w:rPrChange w:id="580" w:author="z00353ud" w:date="2018-02-08T00:10:00Z">
            <w:rPr>
              <w:ins w:id="581" w:author="z00353ud" w:date="2018-02-08T00:09:00Z"/>
              <w:color w:val="1F497D"/>
              <w:lang w:val="en-US"/>
            </w:rPr>
          </w:rPrChange>
        </w:rPr>
      </w:pPr>
      <w:ins w:id="582" w:author="z00353ud" w:date="2018-02-08T00:09:00Z">
        <w:r w:rsidRPr="00D04FA3">
          <w:rPr>
            <w:color w:val="1F497D"/>
            <w:rPrChange w:id="583" w:author="z00353ud" w:date="2018-02-08T00:10:00Z">
              <w:rPr>
                <w:color w:val="1F497D"/>
                <w:lang w:val="en-US"/>
              </w:rPr>
            </w:rPrChange>
          </w:rPr>
          <w:t>Porém, recebemos requisições de leitura sobre demanda para todos os medidores (OA, OB, OC, OD).</w:t>
        </w:r>
      </w:ins>
    </w:p>
    <w:p w:rsidR="00000000" w:rsidRDefault="00D04FA3">
      <w:pPr>
        <w:ind w:firstLine="708"/>
        <w:jc w:val="both"/>
        <w:rPr>
          <w:ins w:id="584" w:author="z00353ud" w:date="2018-02-07T16:36:00Z"/>
          <w:i/>
          <w:color w:val="808080" w:themeColor="background1" w:themeShade="80"/>
          <w:rPrChange w:id="585" w:author="z00353ud" w:date="2018-02-08T00:10:00Z">
            <w:rPr>
              <w:ins w:id="586" w:author="z00353ud" w:date="2018-02-07T16:36:00Z"/>
              <w:color w:val="1F497D"/>
            </w:rPr>
          </w:rPrChange>
        </w:rPr>
        <w:pPrChange w:id="587" w:author="z00353ud" w:date="2018-02-08T00:09:00Z">
          <w:pPr>
            <w:jc w:val="both"/>
          </w:pPr>
        </w:pPrChange>
      </w:pPr>
      <w:ins w:id="588" w:author="z00353ud" w:date="2018-02-07T16:36:00Z">
        <w:r w:rsidRPr="00D04FA3">
          <w:rPr>
            <w:i/>
            <w:color w:val="808080" w:themeColor="background1" w:themeShade="80"/>
            <w:rPrChange w:id="589" w:author="z00353ud" w:date="2018-02-08T00:10:00Z">
              <w:rPr>
                <w:color w:val="1F497D"/>
              </w:rPr>
            </w:rPrChange>
          </w:rPr>
          <w:t>New ODR: OA OB OC OD</w:t>
        </w:r>
      </w:ins>
    </w:p>
    <w:p w:rsidR="009A695A" w:rsidRPr="009A695A" w:rsidRDefault="009A695A" w:rsidP="008C6F8D">
      <w:pPr>
        <w:jc w:val="both"/>
        <w:rPr>
          <w:ins w:id="590" w:author="z00353ud" w:date="2018-02-08T00:10:00Z"/>
          <w:color w:val="1F497D"/>
          <w:rPrChange w:id="591" w:author="z00353ud" w:date="2018-02-08T00:10:00Z">
            <w:rPr>
              <w:ins w:id="592" w:author="z00353ud" w:date="2018-02-08T00:10:00Z"/>
              <w:color w:val="1F497D"/>
              <w:lang w:val="en-US"/>
            </w:rPr>
          </w:rPrChange>
        </w:rPr>
      </w:pPr>
      <w:ins w:id="593" w:author="z00353ud" w:date="2018-02-08T00:10:00Z">
        <w:r>
          <w:rPr>
            <w:color w:val="1F497D"/>
          </w:rPr>
          <w:lastRenderedPageBreak/>
          <w:t>As leituras sobre demanda vão para o início da fila, na frente de todas as outras tarefas, independente dos medidores que estavam na fila.</w:t>
        </w:r>
      </w:ins>
    </w:p>
    <w:p w:rsidR="00000000" w:rsidRDefault="00D04FA3">
      <w:pPr>
        <w:ind w:firstLine="708"/>
        <w:jc w:val="both"/>
        <w:rPr>
          <w:ins w:id="594" w:author="z00353ud" w:date="2018-02-07T16:36:00Z"/>
          <w:i/>
          <w:color w:val="808080" w:themeColor="background1" w:themeShade="80"/>
          <w:lang w:val="en-US"/>
          <w:rPrChange w:id="595" w:author="z00353ud" w:date="2018-02-08T00:10:00Z">
            <w:rPr>
              <w:ins w:id="596" w:author="z00353ud" w:date="2018-02-07T16:36:00Z"/>
              <w:color w:val="1F497D"/>
            </w:rPr>
          </w:rPrChange>
        </w:rPr>
        <w:pPrChange w:id="597" w:author="z00353ud" w:date="2018-02-08T00:10:00Z">
          <w:pPr>
            <w:jc w:val="both"/>
          </w:pPr>
        </w:pPrChange>
      </w:pPr>
      <w:ins w:id="598" w:author="z00353ud" w:date="2018-02-07T16:36:00Z">
        <w:r w:rsidRPr="00D04FA3">
          <w:rPr>
            <w:i/>
            <w:color w:val="808080" w:themeColor="background1" w:themeShade="80"/>
            <w:lang w:val="en-US"/>
            <w:rPrChange w:id="599" w:author="z00353ud" w:date="2018-02-08T00:10:00Z">
              <w:rPr>
                <w:color w:val="1F497D"/>
              </w:rPr>
            </w:rPrChange>
          </w:rPr>
          <w:t>Prioritized:  – SHD  SHC  SHB  SHA O</w:t>
        </w:r>
      </w:ins>
      <w:ins w:id="600" w:author="z00353ud" w:date="2018-02-08T00:11:00Z">
        <w:r w:rsidR="009A695A">
          <w:rPr>
            <w:i/>
            <w:color w:val="808080" w:themeColor="background1" w:themeShade="80"/>
            <w:lang w:val="en-US"/>
          </w:rPr>
          <w:t>D</w:t>
        </w:r>
      </w:ins>
      <w:ins w:id="601" w:author="z00353ud" w:date="2018-02-07T16:36:00Z">
        <w:r w:rsidRPr="00D04FA3">
          <w:rPr>
            <w:i/>
            <w:color w:val="808080" w:themeColor="background1" w:themeShade="80"/>
            <w:lang w:val="en-US"/>
            <w:rPrChange w:id="602" w:author="z00353ud" w:date="2018-02-08T00:10:00Z">
              <w:rPr>
                <w:color w:val="1F497D"/>
              </w:rPr>
            </w:rPrChange>
          </w:rPr>
          <w:t xml:space="preserve"> O</w:t>
        </w:r>
      </w:ins>
      <w:ins w:id="603" w:author="z00353ud" w:date="2018-02-08T00:11:00Z">
        <w:r w:rsidR="009A695A">
          <w:rPr>
            <w:i/>
            <w:color w:val="808080" w:themeColor="background1" w:themeShade="80"/>
            <w:lang w:val="en-US"/>
          </w:rPr>
          <w:t>C</w:t>
        </w:r>
      </w:ins>
      <w:ins w:id="604" w:author="z00353ud" w:date="2018-02-07T16:36:00Z">
        <w:r w:rsidRPr="00D04FA3">
          <w:rPr>
            <w:i/>
            <w:color w:val="808080" w:themeColor="background1" w:themeShade="80"/>
            <w:lang w:val="en-US"/>
            <w:rPrChange w:id="605" w:author="z00353ud" w:date="2018-02-08T00:10:00Z">
              <w:rPr>
                <w:color w:val="1F497D"/>
              </w:rPr>
            </w:rPrChange>
          </w:rPr>
          <w:t xml:space="preserve"> O</w:t>
        </w:r>
      </w:ins>
      <w:ins w:id="606" w:author="z00353ud" w:date="2018-02-08T00:11:00Z">
        <w:r w:rsidR="009A695A">
          <w:rPr>
            <w:i/>
            <w:color w:val="808080" w:themeColor="background1" w:themeShade="80"/>
            <w:lang w:val="en-US"/>
          </w:rPr>
          <w:t>B</w:t>
        </w:r>
      </w:ins>
      <w:ins w:id="607" w:author="z00353ud" w:date="2018-02-07T16:36:00Z">
        <w:r w:rsidRPr="00D04FA3">
          <w:rPr>
            <w:i/>
            <w:color w:val="808080" w:themeColor="background1" w:themeShade="80"/>
            <w:lang w:val="en-US"/>
            <w:rPrChange w:id="608" w:author="z00353ud" w:date="2018-02-08T00:10:00Z">
              <w:rPr>
                <w:color w:val="1F497D"/>
              </w:rPr>
            </w:rPrChange>
          </w:rPr>
          <w:t xml:space="preserve"> O</w:t>
        </w:r>
      </w:ins>
      <w:ins w:id="609" w:author="z00353ud" w:date="2018-02-08T00:11:00Z">
        <w:r w:rsidR="009A695A">
          <w:rPr>
            <w:i/>
            <w:color w:val="808080" w:themeColor="background1" w:themeShade="80"/>
            <w:lang w:val="en-US"/>
          </w:rPr>
          <w:t>A</w:t>
        </w:r>
      </w:ins>
      <w:ins w:id="610" w:author="z00353ud" w:date="2018-02-07T16:36:00Z">
        <w:r w:rsidRPr="00D04FA3">
          <w:rPr>
            <w:i/>
            <w:color w:val="808080" w:themeColor="background1" w:themeShade="80"/>
            <w:lang w:val="en-US"/>
            <w:rPrChange w:id="611" w:author="z00353ud" w:date="2018-02-08T00:10:00Z">
              <w:rPr>
                <w:color w:val="1F497D"/>
              </w:rPr>
            </w:rPrChange>
          </w:rPr>
          <w:t xml:space="preserve"> --&gt;</w:t>
        </w:r>
      </w:ins>
    </w:p>
    <w:p w:rsidR="008C6F8D" w:rsidRPr="008C6F8D" w:rsidRDefault="008C6F8D" w:rsidP="008C6F8D">
      <w:pPr>
        <w:jc w:val="both"/>
        <w:rPr>
          <w:ins w:id="612" w:author="z00353ud" w:date="2018-02-07T16:36:00Z"/>
          <w:rFonts w:ascii="Arial" w:hAnsi="Arial"/>
          <w:b/>
          <w:color w:val="1F497D"/>
          <w:sz w:val="20"/>
          <w:lang w:val="en-US"/>
          <w:rPrChange w:id="613" w:author="z00353ud" w:date="2018-02-07T16:36:00Z">
            <w:rPr>
              <w:ins w:id="614" w:author="z00353ud" w:date="2018-02-07T16:36:00Z"/>
              <w:rFonts w:ascii="Arial" w:hAnsi="Arial"/>
              <w:b/>
              <w:color w:val="1F497D"/>
              <w:sz w:val="20"/>
            </w:rPr>
          </w:rPrChange>
        </w:rPr>
      </w:pPr>
    </w:p>
    <w:p w:rsidR="008C6F8D" w:rsidRDefault="008C6F8D" w:rsidP="008C6F8D">
      <w:pPr>
        <w:jc w:val="both"/>
        <w:rPr>
          <w:ins w:id="615" w:author="z00353ud" w:date="2018-02-07T16:36:00Z"/>
          <w:rFonts w:ascii="Calibri" w:hAnsi="Calibri"/>
          <w:b/>
        </w:rPr>
      </w:pPr>
      <w:ins w:id="616" w:author="z00353ud" w:date="2018-02-07T16:36:00Z">
        <w:r>
          <w:rPr>
            <w:b/>
          </w:rPr>
          <w:t>2.3: [Novo] Evitar descarte de mensagens após timeout</w:t>
        </w:r>
      </w:ins>
    </w:p>
    <w:p w:rsidR="008C6F8D" w:rsidRDefault="008C6F8D" w:rsidP="008C6F8D">
      <w:pPr>
        <w:jc w:val="both"/>
        <w:rPr>
          <w:ins w:id="617" w:author="z00353ud" w:date="2018-02-07T16:36:00Z"/>
          <w:b/>
          <w:i/>
          <w:color w:val="808080"/>
          <w:lang w:val="en-US"/>
        </w:rPr>
      </w:pPr>
      <w:ins w:id="618" w:author="z00353ud" w:date="2018-02-07T16:36:00Z">
        <w:r>
          <w:rPr>
            <w:b/>
            <w:i/>
            <w:color w:val="808080"/>
          </w:rPr>
          <w:tab/>
        </w:r>
        <w:r w:rsidR="00D04FA3" w:rsidRPr="00D04FA3">
          <w:rPr>
            <w:b/>
            <w:i/>
            <w:color w:val="808080"/>
            <w:lang w:val="en-US"/>
            <w:rPrChange w:id="619" w:author="z00353ud" w:date="2018-02-07T16:36:00Z">
              <w:rPr>
                <w:b/>
                <w:i/>
                <w:color w:val="808080"/>
              </w:rPr>
            </w:rPrChange>
          </w:rPr>
          <w:t>[New] Avoid discarding messages after timeout</w:t>
        </w:r>
      </w:ins>
    </w:p>
    <w:p w:rsidR="008C6F8D" w:rsidRDefault="00D04FA3" w:rsidP="008C6F8D">
      <w:pPr>
        <w:jc w:val="both"/>
        <w:rPr>
          <w:ins w:id="620" w:author="z00353ud" w:date="2018-02-07T16:36:00Z"/>
          <w:i/>
          <w:color w:val="808080"/>
        </w:rPr>
      </w:pPr>
      <w:ins w:id="621" w:author="z00353ud" w:date="2018-02-07T16:36:00Z">
        <w:r w:rsidRPr="00D04FA3">
          <w:rPr>
            <w:i/>
            <w:color w:val="808080"/>
            <w:lang w:val="en-US"/>
            <w:rPrChange w:id="622" w:author="z00353ud" w:date="2018-02-07T16:36:00Z">
              <w:rPr>
                <w:i/>
                <w:color w:val="808080"/>
              </w:rPr>
            </w:rPrChange>
          </w:rPr>
          <w:t xml:space="preserve">Situation: Each message (even a retry) have a distinct invoke_id. So what happens to a message when delay just after timeout? </w:t>
        </w:r>
        <w:r w:rsidR="008C6F8D">
          <w:rPr>
            <w:i/>
            <w:color w:val="808080"/>
          </w:rPr>
          <w:t>Today UDIS discard it.</w:t>
        </w:r>
      </w:ins>
    </w:p>
    <w:p w:rsidR="008C6F8D" w:rsidRDefault="008C6F8D" w:rsidP="008C6F8D">
      <w:pPr>
        <w:pStyle w:val="PargrafodaLista"/>
        <w:numPr>
          <w:ilvl w:val="1"/>
          <w:numId w:val="31"/>
        </w:numPr>
        <w:jc w:val="both"/>
        <w:rPr>
          <w:ins w:id="623" w:author="z00353ud" w:date="2018-02-08T00:14:00Z"/>
          <w:strike/>
        </w:rPr>
      </w:pPr>
      <w:ins w:id="624" w:author="z00353ud" w:date="2018-02-07T16:36:00Z">
        <w:r>
          <w:rPr>
            <w:strike/>
          </w:rPr>
          <w:t>Invoque_id por tipo de grandeza dentro das retentativas X um ID por mensagem.</w:t>
        </w:r>
      </w:ins>
    </w:p>
    <w:p w:rsidR="00000000" w:rsidRDefault="009A695A">
      <w:pPr>
        <w:pStyle w:val="PargrafodaLista"/>
        <w:ind w:firstLine="696"/>
        <w:jc w:val="both"/>
        <w:rPr>
          <w:ins w:id="625" w:author="z00353ud" w:date="2018-02-08T00:14:00Z"/>
          <w:i/>
          <w:strike/>
          <w:color w:val="808080"/>
          <w:lang w:val="en-US"/>
        </w:rPr>
        <w:pPrChange w:id="626" w:author="z00353ud" w:date="2018-02-08T00:14:00Z">
          <w:pPr>
            <w:pStyle w:val="PargrafodaLista"/>
            <w:numPr>
              <w:ilvl w:val="1"/>
              <w:numId w:val="31"/>
            </w:numPr>
            <w:ind w:left="1440" w:hanging="360"/>
            <w:jc w:val="both"/>
          </w:pPr>
        </w:pPrChange>
      </w:pPr>
      <w:ins w:id="627" w:author="z00353ud" w:date="2018-02-08T00:14:00Z">
        <w:r w:rsidRPr="009A695A">
          <w:rPr>
            <w:i/>
            <w:strike/>
            <w:color w:val="808080"/>
            <w:lang w:val="en-US"/>
          </w:rPr>
          <w:t>Invoke_id by measurement type on the retries, same ID for similar messages.</w:t>
        </w:r>
      </w:ins>
    </w:p>
    <w:p w:rsidR="009A695A" w:rsidRDefault="00D04FA3" w:rsidP="009A695A">
      <w:pPr>
        <w:jc w:val="both"/>
        <w:rPr>
          <w:ins w:id="628" w:author="z00353ud" w:date="2018-02-08T00:17:00Z"/>
          <w:rFonts w:ascii="Arial" w:hAnsi="Arial"/>
          <w:color w:val="1F497D"/>
          <w:sz w:val="20"/>
          <w:lang w:val="en-US"/>
        </w:rPr>
      </w:pPr>
      <w:ins w:id="629" w:author="z00353ud" w:date="2018-02-08T00:15:00Z">
        <w:r w:rsidRPr="00D04FA3">
          <w:rPr>
            <w:rFonts w:ascii="Arial" w:hAnsi="Arial"/>
            <w:color w:val="1F497D"/>
            <w:sz w:val="20"/>
            <w:lang w:val="en-US"/>
            <w:rPrChange w:id="630" w:author="z00353ud" w:date="2018-02-08T00:16:00Z">
              <w:rPr>
                <w:rFonts w:ascii="Arial" w:hAnsi="Arial"/>
                <w:i/>
                <w:color w:val="1F497D"/>
                <w:sz w:val="20"/>
                <w:lang w:val="en-US"/>
              </w:rPr>
            </w:rPrChange>
          </w:rPr>
          <w:t xml:space="preserve">[Siemens] </w:t>
        </w:r>
      </w:ins>
      <w:ins w:id="631" w:author="z00353ud" w:date="2018-02-08T00:16:00Z">
        <w:r w:rsidR="009A695A">
          <w:rPr>
            <w:rFonts w:ascii="Arial" w:hAnsi="Arial"/>
            <w:color w:val="1F497D"/>
            <w:sz w:val="20"/>
            <w:lang w:val="en-US"/>
          </w:rPr>
          <w:t xml:space="preserve"> </w:t>
        </w:r>
      </w:ins>
    </w:p>
    <w:p w:rsidR="009A695A" w:rsidRPr="009A695A" w:rsidRDefault="00D04FA3" w:rsidP="009A695A">
      <w:pPr>
        <w:jc w:val="both"/>
        <w:rPr>
          <w:ins w:id="632" w:author="z00353ud" w:date="2018-02-08T00:17:00Z"/>
          <w:rFonts w:ascii="Arial" w:hAnsi="Arial"/>
          <w:color w:val="1F497D"/>
          <w:sz w:val="20"/>
          <w:rPrChange w:id="633" w:author="z00353ud" w:date="2018-02-08T00:17:00Z">
            <w:rPr>
              <w:ins w:id="634" w:author="z00353ud" w:date="2018-02-08T00:17:00Z"/>
              <w:rFonts w:ascii="Arial" w:hAnsi="Arial"/>
              <w:color w:val="1F497D"/>
              <w:sz w:val="20"/>
              <w:lang w:val="en-US"/>
            </w:rPr>
          </w:rPrChange>
        </w:rPr>
      </w:pPr>
      <w:ins w:id="635" w:author="z00353ud" w:date="2018-02-08T00:17:00Z">
        <w:r w:rsidRPr="00D04FA3">
          <w:rPr>
            <w:rFonts w:ascii="Arial" w:hAnsi="Arial"/>
            <w:color w:val="1F497D"/>
            <w:sz w:val="20"/>
            <w:rPrChange w:id="636" w:author="z00353ud" w:date="2018-02-08T00:17:00Z">
              <w:rPr>
                <w:rFonts w:ascii="Arial" w:hAnsi="Arial"/>
                <w:color w:val="1F497D"/>
                <w:sz w:val="20"/>
                <w:lang w:val="en-US"/>
              </w:rPr>
            </w:rPrChange>
          </w:rPr>
          <w:t>Entendemos que esta solução deve ser implementada.</w:t>
        </w:r>
      </w:ins>
    </w:p>
    <w:p w:rsidR="009A695A" w:rsidRPr="009A695A" w:rsidRDefault="00D04FA3" w:rsidP="009A695A">
      <w:pPr>
        <w:jc w:val="both"/>
        <w:rPr>
          <w:ins w:id="637" w:author="z00353ud" w:date="2018-02-08T00:16:00Z"/>
          <w:rFonts w:ascii="Arial" w:hAnsi="Arial"/>
          <w:i/>
          <w:color w:val="808080" w:themeColor="background1" w:themeShade="80"/>
          <w:sz w:val="20"/>
          <w:lang w:val="en-US"/>
          <w:rPrChange w:id="638" w:author="z00353ud" w:date="2018-02-08T00:17:00Z">
            <w:rPr>
              <w:ins w:id="639" w:author="z00353ud" w:date="2018-02-08T00:16:00Z"/>
              <w:rFonts w:ascii="Arial" w:hAnsi="Arial"/>
              <w:i/>
              <w:color w:val="1F497D"/>
              <w:sz w:val="20"/>
              <w:lang w:val="en-US"/>
            </w:rPr>
          </w:rPrChange>
        </w:rPr>
      </w:pPr>
      <w:ins w:id="640" w:author="z00353ud" w:date="2018-02-08T00:17:00Z">
        <w:r w:rsidRPr="00D04FA3">
          <w:rPr>
            <w:rFonts w:ascii="Arial" w:hAnsi="Arial"/>
            <w:i/>
            <w:color w:val="808080" w:themeColor="background1" w:themeShade="80"/>
            <w:sz w:val="20"/>
            <w:lang w:val="en-US"/>
            <w:rPrChange w:id="641" w:author="z00353ud" w:date="2018-02-08T00:17:00Z">
              <w:rPr>
                <w:rFonts w:ascii="Arial" w:hAnsi="Arial"/>
                <w:color w:val="1F497D"/>
                <w:sz w:val="20"/>
                <w:lang w:val="en-US"/>
              </w:rPr>
            </w:rPrChange>
          </w:rPr>
          <w:t>Agree that this should be implemented.</w:t>
        </w:r>
      </w:ins>
    </w:p>
    <w:p w:rsidR="00000000" w:rsidRDefault="009E589E">
      <w:pPr>
        <w:pStyle w:val="PargrafodaLista"/>
        <w:ind w:firstLine="696"/>
        <w:jc w:val="both"/>
        <w:rPr>
          <w:ins w:id="642" w:author="z00353ud" w:date="2018-02-07T16:36:00Z"/>
          <w:i/>
          <w:strike/>
          <w:color w:val="808080"/>
          <w:lang w:val="en-US"/>
          <w:rPrChange w:id="643" w:author="z00353ud" w:date="2018-02-08T00:14:00Z">
            <w:rPr>
              <w:ins w:id="644" w:author="z00353ud" w:date="2018-02-07T16:36:00Z"/>
              <w:strike/>
            </w:rPr>
          </w:rPrChange>
        </w:rPr>
        <w:pPrChange w:id="645" w:author="z00353ud" w:date="2018-02-08T00:14:00Z">
          <w:pPr>
            <w:pStyle w:val="PargrafodaLista"/>
            <w:numPr>
              <w:ilvl w:val="1"/>
              <w:numId w:val="31"/>
            </w:numPr>
            <w:ind w:left="1440" w:hanging="360"/>
            <w:jc w:val="both"/>
          </w:pPr>
        </w:pPrChange>
      </w:pPr>
    </w:p>
    <w:p w:rsidR="008C6F8D" w:rsidRDefault="008C6F8D" w:rsidP="008C6F8D">
      <w:pPr>
        <w:pStyle w:val="PargrafodaLista"/>
        <w:numPr>
          <w:ilvl w:val="1"/>
          <w:numId w:val="31"/>
        </w:numPr>
        <w:jc w:val="both"/>
        <w:rPr>
          <w:ins w:id="646" w:author="z00353ud" w:date="2018-02-08T00:14:00Z"/>
        </w:rPr>
      </w:pPr>
      <w:ins w:id="647" w:author="z00353ud" w:date="2018-02-07T16:36:00Z">
        <w:r>
          <w:t>Armazenar todos os IDs enviados para o medidor para tratar caso atrase. (substitui a 1ª)</w:t>
        </w:r>
      </w:ins>
    </w:p>
    <w:p w:rsidR="00000000" w:rsidRDefault="009A695A">
      <w:pPr>
        <w:pStyle w:val="PargrafodaLista"/>
        <w:ind w:firstLine="696"/>
        <w:jc w:val="both"/>
        <w:rPr>
          <w:ins w:id="648" w:author="z00353ud" w:date="2018-02-07T16:36:00Z"/>
          <w:i/>
          <w:color w:val="808080"/>
          <w:lang w:val="en-US"/>
          <w:rPrChange w:id="649" w:author="z00353ud" w:date="2018-02-08T00:14:00Z">
            <w:rPr>
              <w:ins w:id="650" w:author="z00353ud" w:date="2018-02-07T16:36:00Z"/>
            </w:rPr>
          </w:rPrChange>
        </w:rPr>
        <w:pPrChange w:id="651" w:author="z00353ud" w:date="2018-02-08T00:14:00Z">
          <w:pPr>
            <w:pStyle w:val="PargrafodaLista"/>
            <w:numPr>
              <w:ilvl w:val="1"/>
              <w:numId w:val="31"/>
            </w:numPr>
            <w:ind w:left="1440" w:hanging="360"/>
            <w:jc w:val="both"/>
          </w:pPr>
        </w:pPrChange>
      </w:pPr>
      <w:ins w:id="652" w:author="z00353ud" w:date="2018-02-08T00:14:00Z">
        <w:r w:rsidRPr="009A695A">
          <w:rPr>
            <w:i/>
            <w:color w:val="808080"/>
            <w:lang w:val="en-US"/>
          </w:rPr>
          <w:t xml:space="preserve">Store all the requests sent to meter so mesage could be received at any given time </w:t>
        </w:r>
      </w:ins>
    </w:p>
    <w:p w:rsidR="008C6F8D" w:rsidRDefault="008C6F8D" w:rsidP="008C6F8D">
      <w:pPr>
        <w:pStyle w:val="PargrafodaLista"/>
        <w:numPr>
          <w:ilvl w:val="2"/>
          <w:numId w:val="31"/>
        </w:numPr>
        <w:jc w:val="both"/>
        <w:rPr>
          <w:ins w:id="653" w:author="z00353ud" w:date="2018-02-08T00:14:00Z"/>
        </w:rPr>
      </w:pPr>
      <w:ins w:id="654" w:author="z00353ud" w:date="2018-02-07T16:36:00Z">
        <w:r>
          <w:t>Até um tempo configuravel (tempo da sessão aberta no medidor)</w:t>
        </w:r>
      </w:ins>
    </w:p>
    <w:p w:rsidR="00000000" w:rsidRDefault="009A695A">
      <w:pPr>
        <w:pStyle w:val="PargrafodaLista"/>
        <w:ind w:left="1416" w:firstLine="696"/>
        <w:jc w:val="both"/>
        <w:rPr>
          <w:ins w:id="655" w:author="z00353ud" w:date="2018-02-08T00:14:00Z"/>
          <w:i/>
          <w:color w:val="808080"/>
          <w:lang w:val="en-US"/>
        </w:rPr>
        <w:pPrChange w:id="656" w:author="z00353ud" w:date="2018-02-08T00:14:00Z">
          <w:pPr>
            <w:pStyle w:val="PargrafodaLista"/>
            <w:numPr>
              <w:numId w:val="31"/>
            </w:numPr>
            <w:ind w:hanging="360"/>
            <w:jc w:val="both"/>
          </w:pPr>
        </w:pPrChange>
      </w:pPr>
      <w:ins w:id="657" w:author="z00353ud" w:date="2018-02-08T00:14:00Z">
        <w:r>
          <w:rPr>
            <w:i/>
            <w:color w:val="808080"/>
            <w:lang w:val="en-US"/>
          </w:rPr>
          <w:t>Configurable maximum wait after timeout (ex.: 30 min, that is the meter session time)</w:t>
        </w:r>
      </w:ins>
    </w:p>
    <w:p w:rsidR="009A695A" w:rsidRPr="009A695A" w:rsidRDefault="00D04FA3" w:rsidP="009A695A">
      <w:pPr>
        <w:jc w:val="both"/>
        <w:rPr>
          <w:ins w:id="658" w:author="z00353ud" w:date="2018-02-08T00:16:00Z"/>
          <w:rFonts w:ascii="Arial" w:hAnsi="Arial"/>
          <w:color w:val="1F497D"/>
          <w:sz w:val="20"/>
          <w:rPrChange w:id="659" w:author="z00353ud" w:date="2018-02-08T00:18:00Z">
            <w:rPr>
              <w:ins w:id="660" w:author="z00353ud" w:date="2018-02-08T00:16:00Z"/>
              <w:rFonts w:ascii="Arial" w:hAnsi="Arial"/>
              <w:i/>
              <w:color w:val="1F497D"/>
              <w:sz w:val="20"/>
              <w:lang w:val="en-US"/>
            </w:rPr>
          </w:rPrChange>
        </w:rPr>
      </w:pPr>
      <w:ins w:id="661" w:author="z00353ud" w:date="2018-02-08T00:15:00Z">
        <w:r w:rsidRPr="00D04FA3">
          <w:rPr>
            <w:rFonts w:ascii="Arial" w:hAnsi="Arial"/>
            <w:color w:val="1F497D"/>
            <w:sz w:val="20"/>
            <w:rPrChange w:id="662" w:author="z00353ud" w:date="2018-02-08T00:18:00Z">
              <w:rPr>
                <w:rFonts w:ascii="Arial" w:hAnsi="Arial"/>
                <w:i/>
                <w:color w:val="1F497D"/>
                <w:sz w:val="20"/>
                <w:lang w:val="en-US"/>
              </w:rPr>
            </w:rPrChange>
          </w:rPr>
          <w:t xml:space="preserve">[Siemens] </w:t>
        </w:r>
      </w:ins>
    </w:p>
    <w:p w:rsidR="009A695A" w:rsidRPr="009E589E" w:rsidRDefault="00D04FA3" w:rsidP="009A695A">
      <w:pPr>
        <w:jc w:val="both"/>
        <w:rPr>
          <w:ins w:id="663" w:author="z00353ud" w:date="2018-02-08T00:16:00Z"/>
          <w:rFonts w:ascii="Arial" w:hAnsi="Arial"/>
          <w:color w:val="1F497D"/>
          <w:sz w:val="20"/>
          <w:lang w:val="en-US"/>
          <w:rPrChange w:id="664" w:author="z00353ud" w:date="2018-02-08T01:22:00Z">
            <w:rPr>
              <w:ins w:id="665" w:author="z00353ud" w:date="2018-02-08T00:16:00Z"/>
              <w:rFonts w:ascii="Arial" w:hAnsi="Arial"/>
              <w:i/>
              <w:color w:val="1F497D"/>
              <w:sz w:val="20"/>
              <w:lang w:val="en-US"/>
            </w:rPr>
          </w:rPrChange>
        </w:rPr>
      </w:pPr>
      <w:ins w:id="666" w:author="z00353ud" w:date="2018-02-08T00:18:00Z">
        <w:r w:rsidRPr="00D04FA3">
          <w:rPr>
            <w:rFonts w:ascii="Arial" w:hAnsi="Arial"/>
            <w:color w:val="1F497D"/>
            <w:sz w:val="20"/>
            <w:rPrChange w:id="667" w:author="z00353ud" w:date="2018-02-08T00:18:00Z">
              <w:rPr>
                <w:rFonts w:ascii="Arial" w:hAnsi="Arial"/>
                <w:color w:val="1F497D"/>
                <w:sz w:val="20"/>
                <w:lang w:val="en-US"/>
              </w:rPr>
            </w:rPrChange>
          </w:rPr>
          <w:t>O modo implementado na soluç</w:t>
        </w:r>
        <w:r w:rsidR="009A695A">
          <w:rPr>
            <w:rFonts w:ascii="Arial" w:hAnsi="Arial"/>
            <w:color w:val="1F497D"/>
            <w:sz w:val="20"/>
          </w:rPr>
          <w:t xml:space="preserve">ão é requisição via </w:t>
        </w:r>
        <w:r w:rsidRPr="00D04FA3">
          <w:rPr>
            <w:rFonts w:ascii="Arial" w:hAnsi="Arial"/>
            <w:i/>
            <w:color w:val="1F497D"/>
            <w:sz w:val="20"/>
            <w:rPrChange w:id="668" w:author="z00353ud" w:date="2018-02-08T00:18:00Z">
              <w:rPr>
                <w:rFonts w:ascii="Arial" w:hAnsi="Arial"/>
                <w:color w:val="1F497D"/>
                <w:sz w:val="20"/>
              </w:rPr>
            </w:rPrChange>
          </w:rPr>
          <w:t>pull</w:t>
        </w:r>
        <w:r w:rsidR="009A695A">
          <w:rPr>
            <w:rFonts w:ascii="Arial" w:hAnsi="Arial"/>
            <w:color w:val="1F497D"/>
            <w:sz w:val="20"/>
          </w:rPr>
          <w:t xml:space="preserve">, e a sugestão acima seria leituras via </w:t>
        </w:r>
        <w:r w:rsidRPr="00D04FA3">
          <w:rPr>
            <w:rFonts w:ascii="Arial" w:hAnsi="Arial"/>
            <w:i/>
            <w:color w:val="1F497D"/>
            <w:sz w:val="20"/>
            <w:rPrChange w:id="669" w:author="z00353ud" w:date="2018-02-08T00:18:00Z">
              <w:rPr>
                <w:rFonts w:ascii="Arial" w:hAnsi="Arial"/>
                <w:color w:val="1F497D"/>
                <w:sz w:val="20"/>
              </w:rPr>
            </w:rPrChange>
          </w:rPr>
          <w:t>push</w:t>
        </w:r>
        <w:r w:rsidR="009A695A">
          <w:rPr>
            <w:rFonts w:ascii="Arial" w:hAnsi="Arial"/>
            <w:color w:val="1F497D"/>
            <w:sz w:val="20"/>
          </w:rPr>
          <w:t>.</w:t>
        </w:r>
        <w:r w:rsidR="00C1055D">
          <w:rPr>
            <w:rFonts w:ascii="Arial" w:hAnsi="Arial"/>
            <w:color w:val="1F497D"/>
            <w:sz w:val="20"/>
          </w:rPr>
          <w:t xml:space="preserve"> Todo o processo e estimativas realizadas foram feit</w:t>
        </w:r>
      </w:ins>
      <w:ins w:id="670" w:author="z00353ud" w:date="2018-02-08T00:19:00Z">
        <w:r w:rsidR="00C1055D">
          <w:rPr>
            <w:rFonts w:ascii="Arial" w:hAnsi="Arial"/>
            <w:color w:val="1F497D"/>
            <w:sz w:val="20"/>
          </w:rPr>
          <w:t>o</w:t>
        </w:r>
      </w:ins>
      <w:ins w:id="671" w:author="z00353ud" w:date="2018-02-08T00:18:00Z">
        <w:r w:rsidR="00C1055D">
          <w:rPr>
            <w:rFonts w:ascii="Arial" w:hAnsi="Arial"/>
            <w:color w:val="1F497D"/>
            <w:sz w:val="20"/>
          </w:rPr>
          <w:t xml:space="preserve">s </w:t>
        </w:r>
      </w:ins>
      <w:ins w:id="672" w:author="z00353ud" w:date="2018-02-08T00:19:00Z">
        <w:r w:rsidR="00C1055D">
          <w:rPr>
            <w:rFonts w:ascii="Arial" w:hAnsi="Arial"/>
            <w:color w:val="1F497D"/>
            <w:sz w:val="20"/>
          </w:rPr>
          <w:t>considerando</w:t>
        </w:r>
      </w:ins>
      <w:ins w:id="673" w:author="z00353ud" w:date="2018-02-08T00:18:00Z">
        <w:r w:rsidR="00C1055D">
          <w:rPr>
            <w:rFonts w:ascii="Arial" w:hAnsi="Arial"/>
            <w:color w:val="1F497D"/>
            <w:sz w:val="20"/>
          </w:rPr>
          <w:t xml:space="preserve"> </w:t>
        </w:r>
        <w:r w:rsidRPr="00D04FA3">
          <w:rPr>
            <w:rFonts w:ascii="Arial" w:hAnsi="Arial"/>
            <w:i/>
            <w:color w:val="1F497D"/>
            <w:sz w:val="20"/>
            <w:rPrChange w:id="674" w:author="z00353ud" w:date="2018-02-08T00:19:00Z">
              <w:rPr>
                <w:rFonts w:ascii="Arial" w:hAnsi="Arial"/>
                <w:color w:val="1F497D"/>
                <w:sz w:val="20"/>
              </w:rPr>
            </w:rPrChange>
          </w:rPr>
          <w:t>pull</w:t>
        </w:r>
        <w:r w:rsidR="00C1055D">
          <w:rPr>
            <w:rFonts w:ascii="Arial" w:hAnsi="Arial"/>
            <w:color w:val="1F497D"/>
            <w:sz w:val="20"/>
          </w:rPr>
          <w:t>.</w:t>
        </w:r>
      </w:ins>
      <w:ins w:id="675" w:author="z00353ud" w:date="2018-02-08T00:19:00Z">
        <w:r w:rsidR="00C1055D">
          <w:rPr>
            <w:rFonts w:ascii="Arial" w:hAnsi="Arial"/>
            <w:color w:val="1F497D"/>
            <w:sz w:val="20"/>
          </w:rPr>
          <w:t xml:space="preserve"> </w:t>
        </w:r>
        <w:r w:rsidRPr="009E589E">
          <w:rPr>
            <w:rFonts w:ascii="Arial" w:hAnsi="Arial"/>
            <w:i/>
            <w:color w:val="1F497D"/>
            <w:sz w:val="20"/>
            <w:lang w:val="en-US"/>
            <w:rPrChange w:id="676" w:author="z00353ud" w:date="2018-02-08T01:22:00Z">
              <w:rPr>
                <w:rFonts w:ascii="Arial" w:hAnsi="Arial"/>
                <w:color w:val="1F497D"/>
                <w:sz w:val="20"/>
              </w:rPr>
            </w:rPrChange>
          </w:rPr>
          <w:t>Push</w:t>
        </w:r>
        <w:r w:rsidR="00C1055D" w:rsidRPr="009E589E">
          <w:rPr>
            <w:rFonts w:ascii="Arial" w:hAnsi="Arial"/>
            <w:color w:val="1F497D"/>
            <w:sz w:val="20"/>
            <w:lang w:val="en-US"/>
            <w:rPrChange w:id="677" w:author="z00353ud" w:date="2018-02-08T01:22:00Z">
              <w:rPr>
                <w:rFonts w:ascii="Arial" w:hAnsi="Arial"/>
                <w:color w:val="1F497D"/>
                <w:sz w:val="20"/>
              </w:rPr>
            </w:rPrChange>
          </w:rPr>
          <w:t xml:space="preserve"> iria necessitar de um novo projeto.</w:t>
        </w:r>
      </w:ins>
    </w:p>
    <w:p w:rsidR="009A695A" w:rsidRPr="009A695A" w:rsidRDefault="009A695A" w:rsidP="009A695A">
      <w:pPr>
        <w:jc w:val="both"/>
        <w:rPr>
          <w:ins w:id="678" w:author="z00353ud" w:date="2018-02-08T00:16:00Z"/>
          <w:rFonts w:ascii="Arial" w:hAnsi="Arial"/>
          <w:i/>
          <w:color w:val="808080" w:themeColor="background1" w:themeShade="80"/>
          <w:sz w:val="20"/>
          <w:lang w:val="en-US"/>
        </w:rPr>
      </w:pPr>
      <w:ins w:id="679" w:author="z00353ud" w:date="2018-02-08T00:16:00Z">
        <w:r w:rsidRPr="009A695A">
          <w:rPr>
            <w:i/>
            <w:color w:val="808080" w:themeColor="background1" w:themeShade="80"/>
            <w:lang w:val="en-US"/>
          </w:rPr>
          <w:t xml:space="preserve">The mode we implemented is pull request, and what you suggest is meter push reads. All the process and estimations were made based on pull. </w:t>
        </w:r>
        <w:r w:rsidR="00D04FA3" w:rsidRPr="00D04FA3">
          <w:rPr>
            <w:i/>
            <w:color w:val="808080" w:themeColor="background1" w:themeShade="80"/>
            <w:lang w:val="en-US"/>
            <w:rPrChange w:id="680" w:author="z00353ud" w:date="2018-02-08T00:16:00Z">
              <w:rPr>
                <w:i/>
                <w:color w:val="808080" w:themeColor="background1" w:themeShade="80"/>
              </w:rPr>
            </w:rPrChange>
          </w:rPr>
          <w:t>Push would require a different project.</w:t>
        </w:r>
      </w:ins>
    </w:p>
    <w:p w:rsidR="008C6F8D" w:rsidRDefault="008C6F8D" w:rsidP="008C6F8D">
      <w:pPr>
        <w:pStyle w:val="PargrafodaLista"/>
        <w:numPr>
          <w:ilvl w:val="2"/>
          <w:numId w:val="31"/>
        </w:numPr>
        <w:jc w:val="both"/>
        <w:rPr>
          <w:ins w:id="681" w:author="z00353ud" w:date="2018-02-08T00:14:00Z"/>
        </w:rPr>
      </w:pPr>
      <w:ins w:id="682" w:author="z00353ud" w:date="2018-02-07T16:36:00Z">
        <w:r>
          <w:t>Como tratar caso a menasgem da 1ª tentativa chegue durante a 2ª tentativa?</w:t>
        </w:r>
      </w:ins>
    </w:p>
    <w:p w:rsidR="00000000" w:rsidRDefault="009A695A">
      <w:pPr>
        <w:pStyle w:val="PargrafodaLista"/>
        <w:ind w:left="1284" w:firstLine="696"/>
        <w:jc w:val="both"/>
        <w:rPr>
          <w:ins w:id="683" w:author="z00353ud" w:date="2018-02-08T00:14:00Z"/>
          <w:i/>
          <w:color w:val="808080"/>
          <w:lang w:val="en-US"/>
        </w:rPr>
        <w:pPrChange w:id="684" w:author="z00353ud" w:date="2018-02-08T00:14:00Z">
          <w:pPr>
            <w:pStyle w:val="PargrafodaLista"/>
            <w:numPr>
              <w:numId w:val="31"/>
            </w:numPr>
            <w:ind w:hanging="360"/>
            <w:jc w:val="both"/>
          </w:pPr>
        </w:pPrChange>
      </w:pPr>
      <w:ins w:id="685" w:author="z00353ud" w:date="2018-02-08T00:14:00Z">
        <w:r>
          <w:rPr>
            <w:i/>
            <w:color w:val="808080"/>
            <w:lang w:val="en-US"/>
          </w:rPr>
          <w:t>What happens if a message from 1</w:t>
        </w:r>
        <w:r>
          <w:rPr>
            <w:i/>
            <w:color w:val="808080"/>
            <w:vertAlign w:val="superscript"/>
            <w:lang w:val="en-US"/>
          </w:rPr>
          <w:t>st</w:t>
        </w:r>
        <w:r>
          <w:rPr>
            <w:i/>
            <w:color w:val="808080"/>
            <w:lang w:val="en-US"/>
          </w:rPr>
          <w:t xml:space="preserve"> retry arrives  during the 2</w:t>
        </w:r>
        <w:r>
          <w:rPr>
            <w:i/>
            <w:color w:val="808080"/>
            <w:vertAlign w:val="superscript"/>
            <w:lang w:val="en-US"/>
          </w:rPr>
          <w:t>nd</w:t>
        </w:r>
        <w:r>
          <w:rPr>
            <w:i/>
            <w:color w:val="808080"/>
            <w:lang w:val="en-US"/>
          </w:rPr>
          <w:t xml:space="preserve"> retry?</w:t>
        </w:r>
      </w:ins>
    </w:p>
    <w:p w:rsidR="00000000" w:rsidRDefault="009E589E">
      <w:pPr>
        <w:pStyle w:val="PargrafodaLista"/>
        <w:ind w:left="2160"/>
        <w:jc w:val="both"/>
        <w:rPr>
          <w:ins w:id="686" w:author="z00353ud" w:date="2018-02-08T00:15:00Z"/>
          <w:lang w:val="en-US"/>
        </w:rPr>
        <w:pPrChange w:id="687" w:author="z00353ud" w:date="2018-02-08T00:14:00Z">
          <w:pPr>
            <w:pStyle w:val="PargrafodaLista"/>
            <w:numPr>
              <w:ilvl w:val="2"/>
              <w:numId w:val="31"/>
            </w:numPr>
            <w:ind w:left="2160" w:hanging="180"/>
            <w:jc w:val="both"/>
          </w:pPr>
        </w:pPrChange>
      </w:pPr>
    </w:p>
    <w:p w:rsidR="00000000" w:rsidRPr="009E589E" w:rsidRDefault="00D04FA3">
      <w:pPr>
        <w:jc w:val="both"/>
        <w:rPr>
          <w:ins w:id="688" w:author="z00353ud" w:date="2018-02-08T00:20:00Z"/>
          <w:rFonts w:ascii="Arial" w:hAnsi="Arial"/>
          <w:color w:val="1F497D"/>
          <w:sz w:val="20"/>
          <w:rPrChange w:id="689" w:author="z00353ud" w:date="2018-02-08T01:22:00Z">
            <w:rPr>
              <w:ins w:id="690" w:author="z00353ud" w:date="2018-02-08T00:20:00Z"/>
              <w:rFonts w:ascii="Arial" w:hAnsi="Arial"/>
              <w:i/>
              <w:color w:val="1F497D"/>
              <w:sz w:val="20"/>
              <w:lang w:val="en-US"/>
            </w:rPr>
          </w:rPrChange>
        </w:rPr>
        <w:pPrChange w:id="691" w:author="z00353ud" w:date="2018-02-08T00:15:00Z">
          <w:pPr>
            <w:pStyle w:val="PargrafodaLista"/>
            <w:numPr>
              <w:ilvl w:val="2"/>
              <w:numId w:val="31"/>
            </w:numPr>
            <w:ind w:left="2160" w:hanging="180"/>
            <w:jc w:val="both"/>
          </w:pPr>
        </w:pPrChange>
      </w:pPr>
      <w:ins w:id="692" w:author="z00353ud" w:date="2018-02-08T00:15:00Z">
        <w:r w:rsidRPr="009E589E">
          <w:rPr>
            <w:rFonts w:ascii="Arial" w:hAnsi="Arial"/>
            <w:color w:val="1F497D"/>
            <w:sz w:val="20"/>
            <w:rPrChange w:id="693" w:author="z00353ud" w:date="2018-02-08T01:22:00Z">
              <w:rPr>
                <w:rFonts w:ascii="Arial" w:hAnsi="Arial"/>
                <w:i/>
                <w:color w:val="1F497D"/>
                <w:sz w:val="20"/>
                <w:lang w:val="en-US"/>
              </w:rPr>
            </w:rPrChange>
          </w:rPr>
          <w:t xml:space="preserve">[Siemens] </w:t>
        </w:r>
      </w:ins>
    </w:p>
    <w:p w:rsidR="00000000" w:rsidRDefault="00C1055D">
      <w:pPr>
        <w:jc w:val="both"/>
        <w:rPr>
          <w:ins w:id="694" w:author="z00353ud" w:date="2018-02-08T00:20:00Z"/>
          <w:rFonts w:ascii="Arial" w:hAnsi="Arial"/>
          <w:color w:val="1F497D"/>
          <w:sz w:val="20"/>
          <w:rPrChange w:id="695" w:author="z00353ud" w:date="2018-02-08T00:20:00Z">
            <w:rPr>
              <w:ins w:id="696" w:author="z00353ud" w:date="2018-02-08T00:20:00Z"/>
              <w:rFonts w:ascii="Arial" w:hAnsi="Arial"/>
              <w:i/>
              <w:color w:val="1F497D"/>
              <w:sz w:val="20"/>
              <w:lang w:val="en-US"/>
            </w:rPr>
          </w:rPrChange>
        </w:rPr>
        <w:pPrChange w:id="697" w:author="z00353ud" w:date="2018-02-08T00:15:00Z">
          <w:pPr>
            <w:pStyle w:val="PargrafodaLista"/>
            <w:numPr>
              <w:ilvl w:val="2"/>
              <w:numId w:val="31"/>
            </w:numPr>
            <w:ind w:left="2160" w:hanging="180"/>
            <w:jc w:val="both"/>
          </w:pPr>
        </w:pPrChange>
      </w:pPr>
      <w:ins w:id="698" w:author="z00353ud" w:date="2018-02-08T00:20:00Z">
        <w:r>
          <w:rPr>
            <w:rFonts w:ascii="Arial" w:hAnsi="Arial"/>
            <w:color w:val="1F497D"/>
            <w:sz w:val="20"/>
          </w:rPr>
          <w:t>Após corrigir</w:t>
        </w:r>
        <w:r w:rsidR="00D04FA3" w:rsidRPr="00D04FA3">
          <w:rPr>
            <w:rFonts w:ascii="Arial" w:hAnsi="Arial"/>
            <w:color w:val="1F497D"/>
            <w:sz w:val="20"/>
            <w:rPrChange w:id="699" w:author="z00353ud" w:date="2018-02-08T00:20:00Z">
              <w:rPr>
                <w:rFonts w:ascii="Arial" w:hAnsi="Arial"/>
                <w:color w:val="1F497D"/>
                <w:sz w:val="20"/>
                <w:lang w:val="en-US"/>
              </w:rPr>
            </w:rPrChange>
          </w:rPr>
          <w:t xml:space="preserve"> o invoke_id para as requisiç</w:t>
        </w:r>
        <w:r>
          <w:rPr>
            <w:rFonts w:ascii="Arial" w:hAnsi="Arial"/>
            <w:color w:val="1F497D"/>
            <w:sz w:val="20"/>
          </w:rPr>
          <w:t>ões semelhantes (a), o UDIS irá aceitar a mensagem</w:t>
        </w:r>
      </w:ins>
      <w:ins w:id="700" w:author="z00353ud" w:date="2018-02-08T00:21:00Z">
        <w:r>
          <w:rPr>
            <w:rFonts w:ascii="Arial" w:hAnsi="Arial"/>
            <w:color w:val="1F497D"/>
            <w:sz w:val="20"/>
          </w:rPr>
          <w:t>, hoje descartada.</w:t>
        </w:r>
      </w:ins>
    </w:p>
    <w:p w:rsidR="00000000" w:rsidRDefault="00D04FA3">
      <w:pPr>
        <w:jc w:val="both"/>
        <w:rPr>
          <w:ins w:id="701" w:author="z00353ud" w:date="2018-02-07T16:36:00Z"/>
          <w:rFonts w:ascii="Arial" w:hAnsi="Arial"/>
          <w:i/>
          <w:color w:val="808080" w:themeColor="background1" w:themeShade="80"/>
          <w:sz w:val="20"/>
          <w:lang w:val="en-US"/>
          <w:rPrChange w:id="702" w:author="z00353ud" w:date="2018-02-08T00:20:00Z">
            <w:rPr>
              <w:ins w:id="703" w:author="z00353ud" w:date="2018-02-07T16:36:00Z"/>
            </w:rPr>
          </w:rPrChange>
        </w:rPr>
        <w:pPrChange w:id="704" w:author="z00353ud" w:date="2018-02-08T00:15:00Z">
          <w:pPr>
            <w:pStyle w:val="PargrafodaLista"/>
            <w:numPr>
              <w:ilvl w:val="2"/>
              <w:numId w:val="31"/>
            </w:numPr>
            <w:ind w:left="2160" w:hanging="180"/>
            <w:jc w:val="both"/>
          </w:pPr>
        </w:pPrChange>
      </w:pPr>
      <w:ins w:id="705" w:author="z00353ud" w:date="2018-02-08T00:15:00Z">
        <w:r w:rsidRPr="00D04FA3">
          <w:rPr>
            <w:rFonts w:ascii="Arial" w:hAnsi="Arial"/>
            <w:i/>
            <w:color w:val="808080" w:themeColor="background1" w:themeShade="80"/>
            <w:sz w:val="20"/>
            <w:lang w:val="en-US"/>
            <w:rPrChange w:id="706" w:author="z00353ud" w:date="2018-02-08T00:20:00Z">
              <w:rPr>
                <w:rFonts w:ascii="Arial" w:hAnsi="Arial"/>
                <w:i/>
                <w:color w:val="1F497D"/>
                <w:sz w:val="20"/>
                <w:lang w:val="en-US"/>
              </w:rPr>
            </w:rPrChange>
          </w:rPr>
          <w:t>by fixing the invoke_id for same reques</w:t>
        </w:r>
        <w:r>
          <w:rPr>
            <w:rFonts w:ascii="Arial" w:hAnsi="Arial"/>
            <w:i/>
            <w:color w:val="808080" w:themeColor="background1" w:themeShade="80"/>
            <w:sz w:val="20"/>
            <w:lang w:val="en-US"/>
          </w:rPr>
          <w:t>ts, it would accept the message</w:t>
        </w:r>
      </w:ins>
      <w:ins w:id="707" w:author="z00353ud" w:date="2018-02-08T00:21:00Z">
        <w:r w:rsidR="00C1055D">
          <w:rPr>
            <w:rFonts w:ascii="Arial" w:hAnsi="Arial"/>
            <w:i/>
            <w:color w:val="808080" w:themeColor="background1" w:themeShade="80"/>
            <w:sz w:val="20"/>
            <w:lang w:val="en-US"/>
          </w:rPr>
          <w:t>. Today its discarded.</w:t>
        </w:r>
      </w:ins>
    </w:p>
    <w:p w:rsidR="008C6F8D" w:rsidRDefault="00D04FA3" w:rsidP="008C6F8D">
      <w:pPr>
        <w:pStyle w:val="PargrafodaLista"/>
        <w:numPr>
          <w:ilvl w:val="2"/>
          <w:numId w:val="31"/>
        </w:numPr>
        <w:jc w:val="both"/>
        <w:rPr>
          <w:ins w:id="708" w:author="z00353ud" w:date="2018-02-07T16:36:00Z"/>
        </w:rPr>
      </w:pPr>
      <w:ins w:id="709" w:author="z00353ud" w:date="2018-02-07T16:36:00Z">
        <w:r w:rsidRPr="009E589E">
          <w:rPr>
            <w:rPrChange w:id="710" w:author="z00353ud" w:date="2018-02-08T01:22:00Z">
              <w:rPr/>
            </w:rPrChange>
          </w:rPr>
          <w:lastRenderedPageBreak/>
          <w:t>Como tratar caso a mensagem da 1ª grandeza chegar durante a requisição para a 2ª grandeza.</w:t>
        </w:r>
      </w:ins>
    </w:p>
    <w:p w:rsidR="008C6F8D" w:rsidRDefault="008C6F8D" w:rsidP="008C6F8D">
      <w:pPr>
        <w:pStyle w:val="PargrafodaLista"/>
        <w:numPr>
          <w:ilvl w:val="2"/>
          <w:numId w:val="31"/>
        </w:numPr>
        <w:jc w:val="both"/>
        <w:rPr>
          <w:ins w:id="711" w:author="z00353ud" w:date="2018-02-07T16:36:00Z"/>
        </w:rPr>
      </w:pPr>
      <w:ins w:id="712" w:author="z00353ud" w:date="2018-02-07T16:36:00Z">
        <w:r>
          <w:t>Como tratar caso a mensagem chegue após todas as tarefas terminarem</w:t>
        </w:r>
      </w:ins>
    </w:p>
    <w:p w:rsidR="00000000" w:rsidRDefault="00D04FA3">
      <w:pPr>
        <w:ind w:left="1416" w:firstLine="708"/>
        <w:jc w:val="both"/>
        <w:rPr>
          <w:ins w:id="713" w:author="z00353ud" w:date="2018-02-08T00:22:00Z"/>
          <w:i/>
          <w:color w:val="808080"/>
          <w:lang w:val="en-US"/>
        </w:rPr>
        <w:pPrChange w:id="714" w:author="z00353ud" w:date="2018-02-08T00:22:00Z">
          <w:pPr>
            <w:pStyle w:val="PargrafodaLista"/>
            <w:numPr>
              <w:numId w:val="32"/>
            </w:numPr>
            <w:ind w:left="2340" w:hanging="360"/>
            <w:jc w:val="both"/>
          </w:pPr>
        </w:pPrChange>
      </w:pPr>
      <w:ins w:id="715" w:author="z00353ud" w:date="2018-02-07T16:36:00Z">
        <w:r w:rsidRPr="00D04FA3">
          <w:rPr>
            <w:i/>
            <w:color w:val="808080"/>
            <w:lang w:val="en-US"/>
            <w:rPrChange w:id="716" w:author="z00353ud" w:date="2018-02-08T00:22:00Z">
              <w:rPr>
                <w:lang w:val="en-US"/>
              </w:rPr>
            </w:rPrChange>
          </w:rPr>
          <w:t>What happens if a message from 1</w:t>
        </w:r>
        <w:r w:rsidRPr="00D04FA3">
          <w:rPr>
            <w:i/>
            <w:color w:val="808080"/>
            <w:vertAlign w:val="superscript"/>
            <w:lang w:val="en-US"/>
            <w:rPrChange w:id="717" w:author="z00353ud" w:date="2018-02-08T00:22:00Z">
              <w:rPr>
                <w:vertAlign w:val="superscript"/>
                <w:lang w:val="en-US"/>
              </w:rPr>
            </w:rPrChange>
          </w:rPr>
          <w:t>st</w:t>
        </w:r>
        <w:r w:rsidRPr="00D04FA3">
          <w:rPr>
            <w:i/>
            <w:color w:val="808080"/>
            <w:lang w:val="en-US"/>
            <w:rPrChange w:id="718" w:author="z00353ud" w:date="2018-02-08T00:22:00Z">
              <w:rPr>
                <w:lang w:val="en-US"/>
              </w:rPr>
            </w:rPrChange>
          </w:rPr>
          <w:t xml:space="preserve"> measurement arrives just during the request for the second measurement/task?</w:t>
        </w:r>
      </w:ins>
    </w:p>
    <w:p w:rsidR="00000000" w:rsidRDefault="00C1055D">
      <w:pPr>
        <w:ind w:left="1416" w:firstLine="708"/>
        <w:jc w:val="both"/>
        <w:rPr>
          <w:ins w:id="719" w:author="z00353ud" w:date="2018-02-07T16:36:00Z"/>
          <w:rFonts w:ascii="Calibri" w:hAnsi="Calibri"/>
          <w:i/>
          <w:color w:val="808080"/>
          <w:lang w:val="en-US"/>
          <w:rPrChange w:id="720" w:author="z00353ud" w:date="2018-02-08T00:22:00Z">
            <w:rPr>
              <w:ins w:id="721" w:author="z00353ud" w:date="2018-02-07T16:36:00Z"/>
              <w:rFonts w:ascii="Calibri" w:hAnsi="Calibri"/>
              <w:lang w:val="en-US"/>
            </w:rPr>
          </w:rPrChange>
        </w:rPr>
        <w:pPrChange w:id="722" w:author="z00353ud" w:date="2018-02-08T00:22:00Z">
          <w:pPr>
            <w:pStyle w:val="PargrafodaLista"/>
            <w:numPr>
              <w:numId w:val="32"/>
            </w:numPr>
            <w:ind w:left="2340" w:hanging="360"/>
            <w:jc w:val="both"/>
          </w:pPr>
        </w:pPrChange>
      </w:pPr>
      <w:ins w:id="723" w:author="z00353ud" w:date="2018-02-08T00:22:00Z">
        <w:r>
          <w:rPr>
            <w:i/>
            <w:color w:val="808080"/>
            <w:lang w:val="en-US"/>
          </w:rPr>
          <w:t>How to manage message that arrives after all tasks are finished?</w:t>
        </w:r>
      </w:ins>
    </w:p>
    <w:p w:rsidR="00C1055D" w:rsidRDefault="00D04FA3" w:rsidP="008C6F8D">
      <w:pPr>
        <w:jc w:val="both"/>
        <w:rPr>
          <w:ins w:id="724" w:author="z00353ud" w:date="2018-02-08T00:22:00Z"/>
          <w:rFonts w:ascii="Arial" w:hAnsi="Arial"/>
          <w:color w:val="1F497D"/>
          <w:sz w:val="20"/>
          <w:lang w:val="en-US"/>
        </w:rPr>
      </w:pPr>
      <w:ins w:id="725" w:author="z00353ud" w:date="2018-02-07T16:36:00Z">
        <w:r w:rsidRPr="00D04FA3">
          <w:rPr>
            <w:rFonts w:ascii="Arial" w:hAnsi="Arial"/>
            <w:color w:val="1F497D"/>
            <w:sz w:val="20"/>
            <w:lang w:val="en-US"/>
            <w:rPrChange w:id="726" w:author="z00353ud" w:date="2018-02-08T00:22:00Z">
              <w:rPr>
                <w:rFonts w:ascii="Arial" w:hAnsi="Arial"/>
                <w:i/>
                <w:color w:val="1F497D"/>
                <w:sz w:val="20"/>
              </w:rPr>
            </w:rPrChange>
          </w:rPr>
          <w:t xml:space="preserve">[Siemens] </w:t>
        </w:r>
      </w:ins>
    </w:p>
    <w:p w:rsidR="00C1055D" w:rsidRPr="00C1055D" w:rsidRDefault="00D04FA3" w:rsidP="008C6F8D">
      <w:pPr>
        <w:jc w:val="both"/>
        <w:rPr>
          <w:ins w:id="727" w:author="z00353ud" w:date="2018-02-08T00:22:00Z"/>
          <w:rFonts w:ascii="Arial" w:hAnsi="Arial"/>
          <w:color w:val="1F497D"/>
          <w:sz w:val="20"/>
          <w:rPrChange w:id="728" w:author="z00353ud" w:date="2018-02-08T00:23:00Z">
            <w:rPr>
              <w:ins w:id="729" w:author="z00353ud" w:date="2018-02-08T00:22:00Z"/>
              <w:rFonts w:ascii="Arial" w:hAnsi="Arial"/>
              <w:i/>
              <w:color w:val="1F497D"/>
              <w:sz w:val="20"/>
              <w:lang w:val="en-US"/>
            </w:rPr>
          </w:rPrChange>
        </w:rPr>
      </w:pPr>
      <w:ins w:id="730" w:author="z00353ud" w:date="2018-02-08T00:22:00Z">
        <w:r w:rsidRPr="00D04FA3">
          <w:rPr>
            <w:rFonts w:ascii="Arial" w:hAnsi="Arial"/>
            <w:color w:val="1F497D"/>
            <w:sz w:val="20"/>
            <w:rPrChange w:id="731" w:author="z00353ud" w:date="2018-02-08T00:23:00Z">
              <w:rPr>
                <w:rFonts w:ascii="Arial" w:hAnsi="Arial"/>
                <w:color w:val="1F497D"/>
                <w:sz w:val="20"/>
                <w:lang w:val="en-US"/>
              </w:rPr>
            </w:rPrChange>
          </w:rPr>
          <w:t>O UDIS dá 3 tentativas para cada grandeza, baseado no mecanismo de retentativas - isto significa que o UDIS j</w:t>
        </w:r>
      </w:ins>
      <w:ins w:id="732" w:author="z00353ud" w:date="2018-02-08T00:23:00Z">
        <w:r w:rsidR="00C1055D">
          <w:rPr>
            <w:rFonts w:ascii="Arial" w:hAnsi="Arial"/>
            <w:color w:val="1F497D"/>
            <w:sz w:val="20"/>
          </w:rPr>
          <w:t>á aguarda por um longo período pela resposta do medidor. Caso isto ocorra, a resposta da grandeza não retorne neste tempo, a raz</w:t>
        </w:r>
      </w:ins>
      <w:ins w:id="733" w:author="z00353ud" w:date="2018-02-08T00:24:00Z">
        <w:r w:rsidR="00C1055D">
          <w:rPr>
            <w:rFonts w:ascii="Arial" w:hAnsi="Arial"/>
            <w:color w:val="1F497D"/>
            <w:sz w:val="20"/>
          </w:rPr>
          <w:t xml:space="preserve">ão mais provável é que o medidor ficou offline ou perdeu a conexão. Baseado na primeira estratégia </w:t>
        </w:r>
      </w:ins>
      <w:ins w:id="734" w:author="z00353ud" w:date="2018-02-08T00:25:00Z">
        <w:r w:rsidR="00C1055D">
          <w:rPr>
            <w:rFonts w:ascii="Arial" w:hAnsi="Arial"/>
            <w:color w:val="1F497D"/>
            <w:sz w:val="20"/>
          </w:rPr>
          <w:t xml:space="preserve">- </w:t>
        </w:r>
      </w:ins>
      <w:ins w:id="735" w:author="z00353ud" w:date="2018-02-08T00:24:00Z">
        <w:r w:rsidRPr="00D04FA3">
          <w:rPr>
            <w:rFonts w:ascii="Arial" w:hAnsi="Arial"/>
            <w:i/>
            <w:color w:val="1F497D"/>
            <w:sz w:val="20"/>
            <w:rPrChange w:id="736" w:author="z00353ud" w:date="2018-02-08T00:25:00Z">
              <w:rPr>
                <w:rFonts w:ascii="Arial" w:hAnsi="Arial"/>
                <w:color w:val="1F497D"/>
                <w:sz w:val="20"/>
              </w:rPr>
            </w:rPrChange>
          </w:rPr>
          <w:t>Better First Bad Last</w:t>
        </w:r>
      </w:ins>
      <w:ins w:id="737" w:author="z00353ud" w:date="2018-02-08T00:25:00Z">
        <w:r w:rsidR="00C1055D">
          <w:rPr>
            <w:rFonts w:ascii="Arial" w:hAnsi="Arial"/>
            <w:color w:val="1F497D"/>
            <w:sz w:val="20"/>
          </w:rPr>
          <w:t xml:space="preserve"> - o UDIS não irá realizar a segunda tarefa do mesmo medidor em seguida. Logo, se concordarem com a </w:t>
        </w:r>
      </w:ins>
      <w:ins w:id="738" w:author="z00353ud" w:date="2018-02-08T00:26:00Z">
        <w:r w:rsidR="00C1055D">
          <w:rPr>
            <w:rFonts w:ascii="Arial" w:hAnsi="Arial"/>
            <w:color w:val="1F497D"/>
            <w:sz w:val="20"/>
          </w:rPr>
          <w:t xml:space="preserve">primeira </w:t>
        </w:r>
      </w:ins>
      <w:ins w:id="739" w:author="z00353ud" w:date="2018-02-08T00:25:00Z">
        <w:r w:rsidR="00C1055D">
          <w:rPr>
            <w:rFonts w:ascii="Arial" w:hAnsi="Arial"/>
            <w:color w:val="1F497D"/>
            <w:sz w:val="20"/>
          </w:rPr>
          <w:t>estrat</w:t>
        </w:r>
      </w:ins>
      <w:ins w:id="740" w:author="z00353ud" w:date="2018-02-08T00:26:00Z">
        <w:r w:rsidR="00C1055D">
          <w:rPr>
            <w:rFonts w:ascii="Arial" w:hAnsi="Arial"/>
            <w:color w:val="1F497D"/>
            <w:sz w:val="20"/>
          </w:rPr>
          <w:t>égia, este item é mais aplicável.</w:t>
        </w:r>
      </w:ins>
    </w:p>
    <w:p w:rsidR="008C6F8D" w:rsidRDefault="00D04FA3" w:rsidP="008C6F8D">
      <w:pPr>
        <w:jc w:val="both"/>
        <w:rPr>
          <w:ins w:id="741" w:author="z00353ud" w:date="2018-02-08T00:26:00Z"/>
          <w:rFonts w:ascii="Arial" w:hAnsi="Arial"/>
          <w:i/>
          <w:color w:val="808080" w:themeColor="background1" w:themeShade="80"/>
          <w:sz w:val="20"/>
          <w:lang w:val="en-US"/>
        </w:rPr>
      </w:pPr>
      <w:ins w:id="742" w:author="z00353ud" w:date="2018-02-07T16:36:00Z">
        <w:r w:rsidRPr="00D04FA3">
          <w:rPr>
            <w:rFonts w:ascii="Arial" w:hAnsi="Arial"/>
            <w:i/>
            <w:color w:val="808080" w:themeColor="background1" w:themeShade="80"/>
            <w:sz w:val="20"/>
            <w:lang w:val="en-US"/>
            <w:rPrChange w:id="743" w:author="z00353ud" w:date="2018-02-08T00:26:00Z">
              <w:rPr>
                <w:rFonts w:ascii="Arial" w:hAnsi="Arial"/>
                <w:i/>
                <w:color w:val="1F497D"/>
                <w:sz w:val="20"/>
              </w:rPr>
            </w:rPrChange>
          </w:rPr>
          <w:t>UDIS will give 3 retries for each measurement, based on the retry mechanism – it means UDIS will already wait for a very long time for this response. If this happen, response for measurement does not arrive after this time, most of the reason is that meter is offine or network problem. Based on the first strategy – Better fist Bad last – UDIS would not try the second task for the same meter. So if you agree with first strategy, so this is not applicable.</w:t>
        </w:r>
      </w:ins>
    </w:p>
    <w:p w:rsidR="00C1055D" w:rsidRDefault="00D04FA3" w:rsidP="008C6F8D">
      <w:pPr>
        <w:jc w:val="both"/>
        <w:rPr>
          <w:ins w:id="744" w:author="z00353ud" w:date="2018-02-08T00:27:00Z"/>
          <w:rFonts w:ascii="Arial" w:hAnsi="Arial"/>
          <w:color w:val="1F497D"/>
          <w:sz w:val="20"/>
        </w:rPr>
      </w:pPr>
      <w:ins w:id="745" w:author="z00353ud" w:date="2018-02-08T00:27:00Z">
        <w:r w:rsidRPr="00D04FA3">
          <w:rPr>
            <w:rFonts w:ascii="Arial" w:hAnsi="Arial"/>
            <w:color w:val="1F497D"/>
            <w:sz w:val="20"/>
            <w:rPrChange w:id="746" w:author="z00353ud" w:date="2018-02-08T00:27:00Z">
              <w:rPr>
                <w:rFonts w:ascii="Arial" w:hAnsi="Arial"/>
                <w:color w:val="1F497D"/>
                <w:sz w:val="20"/>
                <w:lang w:val="en-US"/>
              </w:rPr>
            </w:rPrChange>
          </w:rPr>
          <w:t xml:space="preserve">Nota: </w:t>
        </w:r>
      </w:ins>
      <w:ins w:id="747" w:author="z00353ud" w:date="2018-02-08T00:26:00Z">
        <w:r w:rsidRPr="00D04FA3">
          <w:rPr>
            <w:rFonts w:ascii="Arial" w:hAnsi="Arial"/>
            <w:color w:val="1F497D"/>
            <w:sz w:val="20"/>
            <w:rPrChange w:id="748" w:author="z00353ud" w:date="2018-02-08T00:27:00Z">
              <w:rPr>
                <w:rFonts w:ascii="Arial" w:hAnsi="Arial"/>
                <w:color w:val="808080" w:themeColor="background1" w:themeShade="80"/>
                <w:sz w:val="20"/>
                <w:lang w:val="en-US"/>
              </w:rPr>
            </w:rPrChange>
          </w:rPr>
          <w:t>Baseado no DLMS, há apenas 4 bits para o invoke_id</w:t>
        </w:r>
      </w:ins>
      <w:ins w:id="749" w:author="z00353ud" w:date="2018-02-08T00:27:00Z">
        <w:r w:rsidRPr="00D04FA3">
          <w:rPr>
            <w:rFonts w:ascii="Arial" w:hAnsi="Arial"/>
            <w:color w:val="1F497D"/>
            <w:sz w:val="20"/>
            <w:rPrChange w:id="750" w:author="z00353ud" w:date="2018-02-08T00:27:00Z">
              <w:rPr>
                <w:rFonts w:ascii="Arial" w:hAnsi="Arial"/>
                <w:color w:val="1F497D"/>
                <w:sz w:val="20"/>
                <w:lang w:val="en-US"/>
              </w:rPr>
            </w:rPrChange>
          </w:rPr>
          <w:t xml:space="preserve"> (16 opç</w:t>
        </w:r>
        <w:r w:rsidR="00C1055D">
          <w:rPr>
            <w:rFonts w:ascii="Arial" w:hAnsi="Arial"/>
            <w:color w:val="1F497D"/>
            <w:sz w:val="20"/>
          </w:rPr>
          <w:t>ões).</w:t>
        </w:r>
      </w:ins>
    </w:p>
    <w:p w:rsidR="00C1055D" w:rsidRDefault="00C1055D" w:rsidP="008C6F8D">
      <w:pPr>
        <w:jc w:val="both"/>
        <w:rPr>
          <w:ins w:id="751" w:author="z00353ud" w:date="2018-02-08T00:28:00Z"/>
          <w:rFonts w:ascii="Arial" w:hAnsi="Arial"/>
          <w:color w:val="1F497D"/>
          <w:sz w:val="20"/>
        </w:rPr>
      </w:pPr>
      <w:ins w:id="752" w:author="z00353ud" w:date="2018-02-08T00:27:00Z">
        <w:r>
          <w:rPr>
            <w:rFonts w:ascii="Arial" w:hAnsi="Arial"/>
            <w:color w:val="1F497D"/>
            <w:sz w:val="20"/>
          </w:rPr>
          <w:t xml:space="preserve">O UDIS não poderia ficar aguardando essas tarefas na fila. </w:t>
        </w:r>
      </w:ins>
      <w:ins w:id="753" w:author="z00353ud" w:date="2018-02-08T00:28:00Z">
        <w:r>
          <w:rPr>
            <w:rFonts w:ascii="Arial" w:hAnsi="Arial"/>
            <w:color w:val="1F497D"/>
            <w:sz w:val="20"/>
          </w:rPr>
          <w:t xml:space="preserve">A abordagem teria que ser </w:t>
        </w:r>
        <w:r w:rsidR="00D04FA3" w:rsidRPr="00D04FA3">
          <w:rPr>
            <w:rFonts w:ascii="Arial" w:hAnsi="Arial"/>
            <w:i/>
            <w:color w:val="1F497D"/>
            <w:sz w:val="20"/>
            <w:rPrChange w:id="754" w:author="z00353ud" w:date="2018-02-08T00:28:00Z">
              <w:rPr>
                <w:rFonts w:ascii="Arial" w:hAnsi="Arial"/>
                <w:color w:val="1F497D"/>
                <w:sz w:val="20"/>
              </w:rPr>
            </w:rPrChange>
          </w:rPr>
          <w:t>push</w:t>
        </w:r>
        <w:r>
          <w:rPr>
            <w:rFonts w:ascii="Arial" w:hAnsi="Arial"/>
            <w:color w:val="1F497D"/>
            <w:sz w:val="20"/>
          </w:rPr>
          <w:t>.</w:t>
        </w:r>
      </w:ins>
    </w:p>
    <w:p w:rsidR="008C6F8D" w:rsidRPr="00C1055D" w:rsidRDefault="00D04FA3" w:rsidP="008C6F8D">
      <w:pPr>
        <w:jc w:val="both"/>
        <w:rPr>
          <w:ins w:id="755" w:author="z00353ud" w:date="2018-02-07T16:36:00Z"/>
          <w:rFonts w:ascii="Arial" w:hAnsi="Arial"/>
          <w:i/>
          <w:color w:val="808080" w:themeColor="background1" w:themeShade="80"/>
          <w:sz w:val="20"/>
          <w:lang w:val="en-US"/>
          <w:rPrChange w:id="756" w:author="z00353ud" w:date="2018-02-08T00:28:00Z">
            <w:rPr>
              <w:ins w:id="757" w:author="z00353ud" w:date="2018-02-07T16:36:00Z"/>
              <w:rFonts w:ascii="Arial" w:hAnsi="Arial"/>
              <w:i/>
              <w:color w:val="1F497D"/>
              <w:sz w:val="20"/>
            </w:rPr>
          </w:rPrChange>
        </w:rPr>
      </w:pPr>
      <w:ins w:id="758" w:author="z00353ud" w:date="2018-02-08T00:28:00Z">
        <w:r w:rsidRPr="00D04FA3">
          <w:rPr>
            <w:rFonts w:ascii="Arial" w:hAnsi="Arial"/>
            <w:color w:val="808080" w:themeColor="background1" w:themeShade="80"/>
            <w:sz w:val="20"/>
            <w:lang w:val="en-US"/>
            <w:rPrChange w:id="759" w:author="z00353ud" w:date="2018-02-08T00:28:00Z">
              <w:rPr>
                <w:rFonts w:ascii="Arial" w:hAnsi="Arial"/>
                <w:color w:val="1F497D"/>
                <w:sz w:val="20"/>
              </w:rPr>
            </w:rPrChange>
          </w:rPr>
          <w:t xml:space="preserve">Note: </w:t>
        </w:r>
      </w:ins>
      <w:ins w:id="760" w:author="z00353ud" w:date="2018-02-07T16:36:00Z">
        <w:r w:rsidRPr="00D04FA3">
          <w:rPr>
            <w:rFonts w:ascii="Arial" w:hAnsi="Arial"/>
            <w:i/>
            <w:color w:val="808080" w:themeColor="background1" w:themeShade="80"/>
            <w:sz w:val="20"/>
            <w:lang w:val="en-US"/>
            <w:rPrChange w:id="761" w:author="z00353ud" w:date="2018-02-08T00:28:00Z">
              <w:rPr>
                <w:rFonts w:ascii="Arial" w:hAnsi="Arial"/>
                <w:i/>
                <w:color w:val="1F497D"/>
                <w:sz w:val="20"/>
              </w:rPr>
            </w:rPrChange>
          </w:rPr>
          <w:t>Based on the DLMS, there is only 4 bits for the invoke_id (16 options).</w:t>
        </w:r>
      </w:ins>
    </w:p>
    <w:p w:rsidR="008C6F8D" w:rsidRPr="00C1055D" w:rsidRDefault="00D04FA3" w:rsidP="008C6F8D">
      <w:pPr>
        <w:jc w:val="both"/>
        <w:rPr>
          <w:ins w:id="762" w:author="z00353ud" w:date="2018-02-07T16:36:00Z"/>
          <w:rFonts w:ascii="Arial" w:hAnsi="Arial"/>
          <w:i/>
          <w:color w:val="808080" w:themeColor="background1" w:themeShade="80"/>
          <w:sz w:val="20"/>
          <w:lang w:val="en-US"/>
          <w:rPrChange w:id="763" w:author="z00353ud" w:date="2018-02-08T00:28:00Z">
            <w:rPr>
              <w:ins w:id="764" w:author="z00353ud" w:date="2018-02-07T16:36:00Z"/>
              <w:rFonts w:ascii="Arial" w:hAnsi="Arial"/>
              <w:i/>
              <w:color w:val="1F497D"/>
              <w:sz w:val="20"/>
            </w:rPr>
          </w:rPrChange>
        </w:rPr>
      </w:pPr>
      <w:ins w:id="765" w:author="z00353ud" w:date="2018-02-07T16:36:00Z">
        <w:r w:rsidRPr="00D04FA3">
          <w:rPr>
            <w:rFonts w:ascii="Arial" w:hAnsi="Arial"/>
            <w:i/>
            <w:color w:val="808080" w:themeColor="background1" w:themeShade="80"/>
            <w:sz w:val="20"/>
            <w:lang w:val="en-US"/>
            <w:rPrChange w:id="766" w:author="z00353ud" w:date="2018-02-08T00:28:00Z">
              <w:rPr>
                <w:rFonts w:ascii="Arial" w:hAnsi="Arial"/>
                <w:i/>
                <w:color w:val="1F497D"/>
                <w:sz w:val="20"/>
              </w:rPr>
            </w:rPrChange>
          </w:rPr>
          <w:t>UDIS cannot hold so many tasks on the line.</w:t>
        </w:r>
      </w:ins>
      <w:ins w:id="767" w:author="z00353ud" w:date="2018-02-08T00:28:00Z">
        <w:r w:rsidRPr="00D04FA3">
          <w:rPr>
            <w:rFonts w:ascii="Arial" w:hAnsi="Arial"/>
            <w:i/>
            <w:color w:val="808080" w:themeColor="background1" w:themeShade="80"/>
            <w:sz w:val="20"/>
            <w:lang w:val="en-US"/>
            <w:rPrChange w:id="768" w:author="z00353ud" w:date="2018-02-08T00:28:00Z">
              <w:rPr>
                <w:rFonts w:ascii="Arial" w:hAnsi="Arial"/>
                <w:i/>
                <w:color w:val="1F497D"/>
                <w:sz w:val="20"/>
                <w:lang w:val="en-US"/>
              </w:rPr>
            </w:rPrChange>
          </w:rPr>
          <w:t xml:space="preserve"> The approach would have to change to push.</w:t>
        </w:r>
      </w:ins>
    </w:p>
    <w:p w:rsidR="008C6F8D" w:rsidRPr="00C1055D" w:rsidRDefault="008C6F8D" w:rsidP="008C6F8D">
      <w:pPr>
        <w:jc w:val="both"/>
        <w:rPr>
          <w:ins w:id="769" w:author="z00353ud" w:date="2018-02-07T16:36:00Z"/>
          <w:rFonts w:ascii="Arial" w:hAnsi="Arial"/>
          <w:i/>
          <w:color w:val="1F497D"/>
          <w:sz w:val="20"/>
          <w:lang w:val="en-US"/>
          <w:rPrChange w:id="770" w:author="z00353ud" w:date="2018-02-08T00:28:00Z">
            <w:rPr>
              <w:ins w:id="771" w:author="z00353ud" w:date="2018-02-07T16:36:00Z"/>
              <w:rFonts w:ascii="Arial" w:hAnsi="Arial"/>
              <w:i/>
              <w:color w:val="1F497D"/>
              <w:sz w:val="20"/>
            </w:rPr>
          </w:rPrChange>
        </w:rPr>
      </w:pPr>
    </w:p>
    <w:p w:rsidR="008C6F8D" w:rsidRDefault="008C6F8D" w:rsidP="008C6F8D">
      <w:pPr>
        <w:pStyle w:val="PargrafodaLista"/>
        <w:numPr>
          <w:ilvl w:val="1"/>
          <w:numId w:val="31"/>
        </w:numPr>
        <w:jc w:val="both"/>
        <w:rPr>
          <w:ins w:id="772" w:author="z00353ud" w:date="2018-02-07T16:36:00Z"/>
          <w:rFonts w:ascii="Calibri" w:hAnsi="Calibri"/>
        </w:rPr>
      </w:pPr>
      <w:ins w:id="773" w:author="z00353ud" w:date="2018-02-07T16:36:00Z">
        <w:r>
          <w:t>Pros/cons de utilizar ou não o fechamento de conexão (# de tentativas já tem)</w:t>
        </w:r>
      </w:ins>
    </w:p>
    <w:p w:rsidR="008C6F8D" w:rsidRDefault="008C6F8D" w:rsidP="008C6F8D">
      <w:pPr>
        <w:pStyle w:val="PargrafodaLista"/>
        <w:ind w:left="1440"/>
        <w:jc w:val="both"/>
        <w:rPr>
          <w:ins w:id="774" w:author="z00353ud" w:date="2018-02-07T16:36:00Z"/>
          <w:i/>
          <w:color w:val="808080"/>
          <w:lang w:val="en-US"/>
        </w:rPr>
      </w:pPr>
      <w:ins w:id="775" w:author="z00353ud" w:date="2018-02-07T16:36:00Z">
        <w:r>
          <w:rPr>
            <w:i/>
            <w:color w:val="808080"/>
            <w:lang w:val="en-US"/>
          </w:rPr>
          <w:t>What are the pros/cons of ending or not to end the connection to the meter?</w:t>
        </w:r>
      </w:ins>
    </w:p>
    <w:p w:rsidR="008C6F8D" w:rsidRPr="009E589E" w:rsidRDefault="00D04FA3" w:rsidP="008C6F8D">
      <w:pPr>
        <w:pStyle w:val="PargrafodaLista"/>
        <w:ind w:left="0"/>
        <w:jc w:val="both"/>
        <w:rPr>
          <w:ins w:id="776" w:author="z00353ud" w:date="2018-02-07T16:36:00Z"/>
          <w:rFonts w:ascii="Arial" w:hAnsi="Arial"/>
          <w:color w:val="1F497D"/>
          <w:sz w:val="20"/>
          <w:rPrChange w:id="777" w:author="z00353ud" w:date="2018-02-08T01:22:00Z">
            <w:rPr>
              <w:ins w:id="778" w:author="z00353ud" w:date="2018-02-07T16:36:00Z"/>
              <w:rFonts w:ascii="Arial" w:hAnsi="Arial"/>
              <w:i/>
              <w:color w:val="1F497D"/>
              <w:sz w:val="20"/>
              <w:lang w:val="en-US"/>
            </w:rPr>
          </w:rPrChange>
        </w:rPr>
      </w:pPr>
      <w:ins w:id="779" w:author="z00353ud" w:date="2018-02-07T16:36:00Z">
        <w:r w:rsidRPr="009E589E">
          <w:rPr>
            <w:rFonts w:ascii="Arial" w:hAnsi="Arial"/>
            <w:color w:val="1F497D"/>
            <w:sz w:val="20"/>
            <w:rPrChange w:id="780" w:author="z00353ud" w:date="2018-02-08T01:22:00Z">
              <w:rPr>
                <w:rFonts w:ascii="Arial" w:hAnsi="Arial"/>
                <w:i/>
                <w:color w:val="1F497D"/>
                <w:sz w:val="20"/>
                <w:lang w:val="en-US"/>
              </w:rPr>
            </w:rPrChange>
          </w:rPr>
          <w:t xml:space="preserve">[Siemens] </w:t>
        </w:r>
      </w:ins>
    </w:p>
    <w:p w:rsidR="008C6F8D" w:rsidRPr="009E589E" w:rsidRDefault="008C6F8D" w:rsidP="008C6F8D">
      <w:pPr>
        <w:pStyle w:val="PargrafodaLista"/>
        <w:ind w:left="0"/>
        <w:jc w:val="both"/>
        <w:rPr>
          <w:ins w:id="781" w:author="z00353ud" w:date="2018-02-07T16:36:00Z"/>
          <w:rFonts w:ascii="Arial" w:hAnsi="Arial"/>
          <w:color w:val="1F497D"/>
          <w:sz w:val="20"/>
          <w:rPrChange w:id="782" w:author="z00353ud" w:date="2018-02-08T01:22:00Z">
            <w:rPr>
              <w:ins w:id="783" w:author="z00353ud" w:date="2018-02-07T16:36:00Z"/>
              <w:rFonts w:ascii="Arial" w:hAnsi="Arial"/>
              <w:i/>
              <w:color w:val="1F497D"/>
              <w:sz w:val="20"/>
              <w:lang w:val="en-US"/>
            </w:rPr>
          </w:rPrChange>
        </w:rPr>
      </w:pPr>
    </w:p>
    <w:p w:rsidR="008C6F8D" w:rsidRPr="009E589E" w:rsidRDefault="00D04FA3" w:rsidP="008C6F8D">
      <w:pPr>
        <w:pStyle w:val="PargrafodaLista"/>
        <w:ind w:left="0"/>
        <w:jc w:val="both"/>
        <w:rPr>
          <w:ins w:id="784" w:author="z00353ud" w:date="2018-02-08T00:29:00Z"/>
          <w:rFonts w:ascii="Arial" w:hAnsi="Arial"/>
          <w:color w:val="1F497D"/>
          <w:sz w:val="20"/>
          <w:rPrChange w:id="785" w:author="z00353ud" w:date="2018-02-08T01:22:00Z">
            <w:rPr>
              <w:ins w:id="786" w:author="z00353ud" w:date="2018-02-08T00:29:00Z"/>
              <w:rFonts w:ascii="Arial" w:hAnsi="Arial"/>
              <w:i/>
              <w:color w:val="1F497D"/>
              <w:sz w:val="20"/>
              <w:lang w:val="en-US"/>
            </w:rPr>
          </w:rPrChange>
        </w:rPr>
      </w:pPr>
      <w:ins w:id="787" w:author="z00353ud" w:date="2018-02-07T16:36:00Z">
        <w:r w:rsidRPr="009E589E">
          <w:rPr>
            <w:rFonts w:ascii="Arial" w:hAnsi="Arial"/>
            <w:color w:val="1F497D"/>
            <w:sz w:val="20"/>
            <w:rPrChange w:id="788" w:author="z00353ud" w:date="2018-02-08T01:22:00Z">
              <w:rPr>
                <w:rFonts w:ascii="Arial" w:hAnsi="Arial"/>
                <w:i/>
                <w:color w:val="1F497D"/>
                <w:sz w:val="20"/>
                <w:lang w:val="en-US"/>
              </w:rPr>
            </w:rPrChange>
          </w:rPr>
          <w:t>Timeouts</w:t>
        </w:r>
      </w:ins>
    </w:p>
    <w:p w:rsidR="00FB3EFD" w:rsidRPr="00FB3EFD" w:rsidRDefault="00D04FA3" w:rsidP="008C6F8D">
      <w:pPr>
        <w:pStyle w:val="PargrafodaLista"/>
        <w:ind w:left="0"/>
        <w:jc w:val="both"/>
        <w:rPr>
          <w:ins w:id="789" w:author="z00353ud" w:date="2018-02-07T16:36:00Z"/>
          <w:rFonts w:ascii="Arial" w:hAnsi="Arial"/>
          <w:color w:val="1F497D"/>
          <w:sz w:val="20"/>
          <w:rPrChange w:id="790" w:author="z00353ud" w:date="2018-02-08T00:30:00Z">
            <w:rPr>
              <w:ins w:id="791" w:author="z00353ud" w:date="2018-02-07T16:36:00Z"/>
              <w:rFonts w:ascii="Arial" w:hAnsi="Arial"/>
              <w:i/>
              <w:color w:val="1F497D"/>
              <w:sz w:val="20"/>
              <w:lang w:val="en-US"/>
            </w:rPr>
          </w:rPrChange>
        </w:rPr>
      </w:pPr>
      <w:ins w:id="792" w:author="z00353ud" w:date="2018-02-08T00:29:00Z">
        <w:r w:rsidRPr="009E589E">
          <w:rPr>
            <w:rFonts w:ascii="Arial" w:hAnsi="Arial"/>
            <w:color w:val="1F497D"/>
            <w:sz w:val="20"/>
            <w:rPrChange w:id="793" w:author="z00353ud" w:date="2018-02-08T01:22:00Z">
              <w:rPr>
                <w:rFonts w:ascii="Arial" w:hAnsi="Arial"/>
                <w:i/>
                <w:color w:val="1F497D"/>
                <w:sz w:val="20"/>
                <w:lang w:val="en-US"/>
              </w:rPr>
            </w:rPrChange>
          </w:rPr>
          <w:tab/>
        </w:r>
        <w:r w:rsidRPr="00D04FA3">
          <w:rPr>
            <w:rFonts w:ascii="Arial" w:hAnsi="Arial"/>
            <w:color w:val="1F497D"/>
            <w:sz w:val="20"/>
            <w:rPrChange w:id="794" w:author="z00353ud" w:date="2018-02-08T00:30:00Z">
              <w:rPr>
                <w:rFonts w:ascii="Arial" w:hAnsi="Arial"/>
                <w:i/>
                <w:color w:val="1F497D"/>
                <w:sz w:val="20"/>
                <w:lang w:val="en-US"/>
              </w:rPr>
            </w:rPrChange>
          </w:rPr>
          <w:t>UDIS teria que ser configurado com o timeout baseado no medidor.</w:t>
        </w:r>
      </w:ins>
    </w:p>
    <w:p w:rsidR="008C6F8D" w:rsidRPr="00FB3EFD" w:rsidRDefault="00D04FA3" w:rsidP="008C6F8D">
      <w:pPr>
        <w:pStyle w:val="PargrafodaLista"/>
        <w:jc w:val="both"/>
        <w:rPr>
          <w:ins w:id="795" w:author="z00353ud" w:date="2018-02-08T00:30:00Z"/>
          <w:rFonts w:ascii="Arial" w:hAnsi="Arial"/>
          <w:i/>
          <w:color w:val="808080" w:themeColor="background1" w:themeShade="80"/>
          <w:sz w:val="20"/>
          <w:lang w:val="en-US"/>
          <w:rPrChange w:id="796" w:author="z00353ud" w:date="2018-02-08T00:30:00Z">
            <w:rPr>
              <w:ins w:id="797" w:author="z00353ud" w:date="2018-02-08T00:30:00Z"/>
              <w:rFonts w:ascii="Arial" w:hAnsi="Arial"/>
              <w:i/>
              <w:color w:val="1F497D"/>
              <w:sz w:val="20"/>
              <w:lang w:val="en-US"/>
            </w:rPr>
          </w:rPrChange>
        </w:rPr>
      </w:pPr>
      <w:ins w:id="798" w:author="z00353ud" w:date="2018-02-07T16:36:00Z">
        <w:r w:rsidRPr="00D04FA3">
          <w:rPr>
            <w:rFonts w:ascii="Arial" w:hAnsi="Arial"/>
            <w:i/>
            <w:color w:val="808080" w:themeColor="background1" w:themeShade="80"/>
            <w:sz w:val="20"/>
            <w:lang w:val="en-US"/>
            <w:rPrChange w:id="799" w:author="z00353ud" w:date="2018-02-08T00:30:00Z">
              <w:rPr>
                <w:rFonts w:ascii="Arial" w:hAnsi="Arial"/>
                <w:i/>
                <w:color w:val="1F497D"/>
                <w:sz w:val="20"/>
                <w:lang w:val="en-US"/>
              </w:rPr>
            </w:rPrChange>
          </w:rPr>
          <w:t>UDIS: would set the timeout based on the meter</w:t>
        </w:r>
      </w:ins>
      <w:ins w:id="800" w:author="z00353ud" w:date="2018-02-08T00:29:00Z">
        <w:r w:rsidRPr="00D04FA3">
          <w:rPr>
            <w:rFonts w:ascii="Arial" w:hAnsi="Arial"/>
            <w:i/>
            <w:color w:val="808080" w:themeColor="background1" w:themeShade="80"/>
            <w:sz w:val="20"/>
            <w:lang w:val="en-US"/>
            <w:rPrChange w:id="801" w:author="z00353ud" w:date="2018-02-08T00:30:00Z">
              <w:rPr>
                <w:rFonts w:ascii="Arial" w:hAnsi="Arial"/>
                <w:i/>
                <w:color w:val="1F497D"/>
                <w:sz w:val="20"/>
                <w:lang w:val="en-US"/>
              </w:rPr>
            </w:rPrChange>
          </w:rPr>
          <w:t>.</w:t>
        </w:r>
      </w:ins>
    </w:p>
    <w:p w:rsidR="00FB3EFD" w:rsidRPr="00FB3EFD" w:rsidRDefault="00D04FA3" w:rsidP="008C6F8D">
      <w:pPr>
        <w:pStyle w:val="PargrafodaLista"/>
        <w:jc w:val="both"/>
        <w:rPr>
          <w:ins w:id="802" w:author="z00353ud" w:date="2018-02-07T16:36:00Z"/>
          <w:rFonts w:ascii="Arial" w:hAnsi="Arial"/>
          <w:i/>
          <w:color w:val="1F497D"/>
          <w:sz w:val="20"/>
          <w:rPrChange w:id="803" w:author="z00353ud" w:date="2018-02-08T00:31:00Z">
            <w:rPr>
              <w:ins w:id="804" w:author="z00353ud" w:date="2018-02-07T16:36:00Z"/>
              <w:rFonts w:ascii="Arial" w:hAnsi="Arial"/>
              <w:i/>
              <w:color w:val="1F497D"/>
              <w:sz w:val="20"/>
              <w:lang w:val="en-US"/>
            </w:rPr>
          </w:rPrChange>
        </w:rPr>
      </w:pPr>
      <w:ins w:id="805" w:author="z00353ud" w:date="2018-02-08T00:30:00Z">
        <w:r w:rsidRPr="00D04FA3">
          <w:rPr>
            <w:rFonts w:ascii="Arial" w:hAnsi="Arial"/>
            <w:i/>
            <w:color w:val="1F497D"/>
            <w:sz w:val="20"/>
            <w:rPrChange w:id="806" w:author="z00353ud" w:date="2018-02-08T00:31:00Z">
              <w:rPr>
                <w:rFonts w:ascii="Arial" w:hAnsi="Arial"/>
                <w:i/>
                <w:color w:val="1F497D"/>
                <w:sz w:val="20"/>
                <w:lang w:val="en-US"/>
              </w:rPr>
            </w:rPrChange>
          </w:rPr>
          <w:t>(ex.: WEG = 30min).</w:t>
        </w:r>
      </w:ins>
    </w:p>
    <w:p w:rsidR="008C6F8D" w:rsidRPr="00FB3EFD" w:rsidRDefault="008C6F8D" w:rsidP="008C6F8D">
      <w:pPr>
        <w:pStyle w:val="PargrafodaLista"/>
        <w:ind w:left="0"/>
        <w:jc w:val="both"/>
        <w:rPr>
          <w:ins w:id="807" w:author="z00353ud" w:date="2018-02-07T16:36:00Z"/>
          <w:rFonts w:ascii="Arial" w:hAnsi="Arial"/>
          <w:i/>
          <w:color w:val="1F497D"/>
          <w:sz w:val="20"/>
          <w:rPrChange w:id="808" w:author="z00353ud" w:date="2018-02-08T00:31:00Z">
            <w:rPr>
              <w:ins w:id="809" w:author="z00353ud" w:date="2018-02-07T16:36:00Z"/>
              <w:rFonts w:ascii="Arial" w:hAnsi="Arial"/>
              <w:i/>
              <w:color w:val="1F497D"/>
              <w:sz w:val="20"/>
              <w:lang w:val="en-US"/>
            </w:rPr>
          </w:rPrChange>
        </w:rPr>
      </w:pPr>
    </w:p>
    <w:p w:rsidR="008C6F8D" w:rsidRPr="00FB3EFD" w:rsidRDefault="00FB3EFD" w:rsidP="008C6F8D">
      <w:pPr>
        <w:pStyle w:val="PargrafodaLista"/>
        <w:ind w:left="0"/>
        <w:jc w:val="both"/>
        <w:rPr>
          <w:ins w:id="810" w:author="z00353ud" w:date="2018-02-07T16:36:00Z"/>
          <w:rFonts w:ascii="Arial" w:hAnsi="Arial"/>
          <w:i/>
          <w:color w:val="808080" w:themeColor="background1" w:themeShade="80"/>
          <w:sz w:val="20"/>
          <w:rPrChange w:id="811" w:author="z00353ud" w:date="2018-02-08T00:31:00Z">
            <w:rPr>
              <w:ins w:id="812" w:author="z00353ud" w:date="2018-02-07T16:36:00Z"/>
              <w:rFonts w:ascii="Arial" w:hAnsi="Arial"/>
              <w:i/>
              <w:color w:val="1F497D"/>
              <w:sz w:val="20"/>
              <w:lang w:val="en-US"/>
            </w:rPr>
          </w:rPrChange>
        </w:rPr>
      </w:pPr>
      <w:ins w:id="813" w:author="z00353ud" w:date="2018-02-08T00:31:00Z">
        <w:r>
          <w:rPr>
            <w:rFonts w:ascii="Arial" w:hAnsi="Arial"/>
            <w:color w:val="1F497D"/>
            <w:sz w:val="20"/>
          </w:rPr>
          <w:t>Sugestão</w:t>
        </w:r>
        <w:r w:rsidR="00D04FA3" w:rsidRPr="00D04FA3">
          <w:rPr>
            <w:rFonts w:ascii="Arial" w:hAnsi="Arial"/>
            <w:color w:val="1F497D"/>
            <w:sz w:val="20"/>
            <w:rPrChange w:id="814" w:author="z00353ud" w:date="2018-02-08T00:31:00Z">
              <w:rPr>
                <w:rFonts w:ascii="Arial" w:hAnsi="Arial"/>
                <w:i/>
                <w:color w:val="1F497D"/>
                <w:sz w:val="20"/>
                <w:lang w:val="en-US"/>
              </w:rPr>
            </w:rPrChange>
          </w:rPr>
          <w:t xml:space="preserve"> 1</w:t>
        </w:r>
        <w:r w:rsidR="00D04FA3" w:rsidRPr="00D04FA3">
          <w:rPr>
            <w:rFonts w:ascii="Arial" w:hAnsi="Arial"/>
            <w:i/>
            <w:color w:val="808080" w:themeColor="background1" w:themeShade="80"/>
            <w:sz w:val="20"/>
            <w:rPrChange w:id="815" w:author="z00353ud" w:date="2018-02-08T00:31:00Z">
              <w:rPr>
                <w:rFonts w:ascii="Arial" w:hAnsi="Arial"/>
                <w:i/>
                <w:color w:val="1F497D"/>
                <w:sz w:val="20"/>
                <w:lang w:val="en-US"/>
              </w:rPr>
            </w:rPrChange>
          </w:rPr>
          <w:t xml:space="preserve"> </w:t>
        </w:r>
      </w:ins>
      <w:ins w:id="816" w:author="z00353ud" w:date="2018-02-08T00:30:00Z">
        <w:r w:rsidR="00D04FA3" w:rsidRPr="00D04FA3">
          <w:rPr>
            <w:rFonts w:ascii="Arial" w:hAnsi="Arial"/>
            <w:i/>
            <w:color w:val="808080" w:themeColor="background1" w:themeShade="80"/>
            <w:sz w:val="20"/>
            <w:rPrChange w:id="817" w:author="z00353ud" w:date="2018-02-08T00:31:00Z">
              <w:rPr>
                <w:rFonts w:ascii="Arial" w:hAnsi="Arial"/>
                <w:i/>
                <w:color w:val="1F497D"/>
                <w:sz w:val="20"/>
                <w:lang w:val="en-US"/>
              </w:rPr>
            </w:rPrChange>
          </w:rPr>
          <w:t>-</w:t>
        </w:r>
      </w:ins>
      <w:ins w:id="818" w:author="z00353ud" w:date="2018-02-08T00:31:00Z">
        <w:r w:rsidR="00D04FA3" w:rsidRPr="00D04FA3">
          <w:rPr>
            <w:rFonts w:ascii="Arial" w:hAnsi="Arial"/>
            <w:i/>
            <w:color w:val="808080" w:themeColor="background1" w:themeShade="80"/>
            <w:sz w:val="20"/>
            <w:rPrChange w:id="819" w:author="z00353ud" w:date="2018-02-08T00:31:00Z">
              <w:rPr>
                <w:rFonts w:ascii="Arial" w:hAnsi="Arial"/>
                <w:i/>
                <w:color w:val="1F497D"/>
                <w:sz w:val="20"/>
                <w:lang w:val="en-US"/>
              </w:rPr>
            </w:rPrChange>
          </w:rPr>
          <w:t xml:space="preserve"> </w:t>
        </w:r>
        <w:r>
          <w:rPr>
            <w:rFonts w:ascii="Arial" w:hAnsi="Arial"/>
            <w:i/>
            <w:color w:val="808080" w:themeColor="background1" w:themeShade="80"/>
            <w:sz w:val="20"/>
          </w:rPr>
          <w:t>Suggestion</w:t>
        </w:r>
      </w:ins>
      <w:ins w:id="820" w:author="z00353ud" w:date="2018-02-07T16:36:00Z">
        <w:r w:rsidR="00D04FA3" w:rsidRPr="00D04FA3">
          <w:rPr>
            <w:rFonts w:ascii="Arial" w:hAnsi="Arial"/>
            <w:i/>
            <w:color w:val="808080" w:themeColor="background1" w:themeShade="80"/>
            <w:sz w:val="20"/>
            <w:rPrChange w:id="821" w:author="z00353ud" w:date="2018-02-08T00:31:00Z">
              <w:rPr>
                <w:rFonts w:ascii="Arial" w:hAnsi="Arial"/>
                <w:i/>
                <w:color w:val="1F497D"/>
                <w:sz w:val="20"/>
                <w:lang w:val="en-US"/>
              </w:rPr>
            </w:rPrChange>
          </w:rPr>
          <w:t xml:space="preserve"> 1:</w:t>
        </w:r>
      </w:ins>
    </w:p>
    <w:p w:rsidR="00FB3EFD" w:rsidRDefault="00FB3EFD" w:rsidP="008C6F8D">
      <w:pPr>
        <w:pStyle w:val="PargrafodaLista"/>
        <w:jc w:val="both"/>
        <w:rPr>
          <w:ins w:id="822" w:author="z00353ud" w:date="2018-02-08T00:33:00Z"/>
          <w:rFonts w:ascii="Arial" w:hAnsi="Arial"/>
          <w:color w:val="1F497D"/>
          <w:sz w:val="20"/>
        </w:rPr>
      </w:pPr>
      <w:ins w:id="823" w:author="z00353ud" w:date="2018-02-08T00:35:00Z">
        <w:r>
          <w:rPr>
            <w:rFonts w:ascii="Arial" w:hAnsi="Arial"/>
            <w:color w:val="1F497D"/>
            <w:sz w:val="20"/>
          </w:rPr>
          <w:t>Caso o</w:t>
        </w:r>
      </w:ins>
      <w:ins w:id="824" w:author="z00353ud" w:date="2018-02-08T00:33:00Z">
        <w:r>
          <w:rPr>
            <w:rFonts w:ascii="Arial" w:hAnsi="Arial"/>
            <w:color w:val="1F497D"/>
            <w:sz w:val="20"/>
          </w:rPr>
          <w:t xml:space="preserve"> UDIS não trata</w:t>
        </w:r>
      </w:ins>
      <w:ins w:id="825" w:author="z00353ud" w:date="2018-02-08T00:35:00Z">
        <w:r>
          <w:rPr>
            <w:rFonts w:ascii="Arial" w:hAnsi="Arial"/>
            <w:color w:val="1F497D"/>
            <w:sz w:val="20"/>
          </w:rPr>
          <w:t>sse</w:t>
        </w:r>
      </w:ins>
      <w:ins w:id="826" w:author="z00353ud" w:date="2018-02-08T00:33:00Z">
        <w:r>
          <w:rPr>
            <w:rFonts w:ascii="Arial" w:hAnsi="Arial"/>
            <w:color w:val="1F497D"/>
            <w:sz w:val="20"/>
          </w:rPr>
          <w:t xml:space="preserve"> o fim das conexões, </w:t>
        </w:r>
      </w:ins>
      <w:ins w:id="827" w:author="z00353ud" w:date="2018-02-08T00:34:00Z">
        <w:r>
          <w:rPr>
            <w:rFonts w:ascii="Arial" w:hAnsi="Arial"/>
            <w:color w:val="1F497D"/>
            <w:sz w:val="20"/>
          </w:rPr>
          <w:t>uma nova requisição poderia gerar uma nova sessão com o medidor</w:t>
        </w:r>
      </w:ins>
      <w:ins w:id="828" w:author="z00353ud" w:date="2018-02-08T00:33:00Z">
        <w:r>
          <w:rPr>
            <w:rFonts w:ascii="Arial" w:hAnsi="Arial"/>
            <w:color w:val="1F497D"/>
            <w:sz w:val="20"/>
          </w:rPr>
          <w:t>.</w:t>
        </w:r>
      </w:ins>
    </w:p>
    <w:p w:rsidR="00FB3EFD" w:rsidRPr="00FB3EFD" w:rsidRDefault="00D04FA3" w:rsidP="008C6F8D">
      <w:pPr>
        <w:pStyle w:val="PargrafodaLista"/>
        <w:jc w:val="both"/>
        <w:rPr>
          <w:ins w:id="829" w:author="z00353ud" w:date="2018-02-08T00:31:00Z"/>
          <w:rFonts w:ascii="Arial" w:hAnsi="Arial"/>
          <w:color w:val="1F497D"/>
          <w:sz w:val="20"/>
          <w:rPrChange w:id="830" w:author="z00353ud" w:date="2018-02-08T00:32:00Z">
            <w:rPr>
              <w:ins w:id="831" w:author="z00353ud" w:date="2018-02-08T00:31:00Z"/>
              <w:rFonts w:ascii="Arial" w:hAnsi="Arial"/>
              <w:i/>
              <w:color w:val="1F497D"/>
              <w:sz w:val="20"/>
              <w:lang w:val="en-US"/>
            </w:rPr>
          </w:rPrChange>
        </w:rPr>
      </w:pPr>
      <w:ins w:id="832" w:author="z00353ud" w:date="2018-02-08T00:31:00Z">
        <w:r w:rsidRPr="00D04FA3">
          <w:rPr>
            <w:rFonts w:ascii="Arial" w:hAnsi="Arial"/>
            <w:color w:val="1F497D"/>
            <w:sz w:val="20"/>
            <w:rPrChange w:id="833" w:author="z00353ud" w:date="2018-02-08T00:32:00Z">
              <w:rPr>
                <w:rFonts w:ascii="Arial" w:hAnsi="Arial"/>
                <w:i/>
                <w:color w:val="1F497D"/>
                <w:sz w:val="20"/>
                <w:lang w:val="en-US"/>
              </w:rPr>
            </w:rPrChange>
          </w:rPr>
          <w:t>Os fabricantes de medidores deveriam provar que podem suportar mais de uma conexão ao mesmo tempo de um mesmo cliente.</w:t>
        </w:r>
      </w:ins>
    </w:p>
    <w:p w:rsidR="00FB3EFD" w:rsidRDefault="00FB3EFD" w:rsidP="008C6F8D">
      <w:pPr>
        <w:pStyle w:val="PargrafodaLista"/>
        <w:jc w:val="both"/>
        <w:rPr>
          <w:ins w:id="834" w:author="z00353ud" w:date="2018-02-08T00:34:00Z"/>
          <w:rFonts w:ascii="Arial" w:hAnsi="Arial"/>
          <w:i/>
          <w:color w:val="808080" w:themeColor="background1" w:themeShade="80"/>
          <w:sz w:val="20"/>
          <w:lang w:val="en-US"/>
        </w:rPr>
      </w:pPr>
      <w:ins w:id="835" w:author="z00353ud" w:date="2018-02-08T00:35:00Z">
        <w:r>
          <w:rPr>
            <w:rFonts w:ascii="Arial" w:hAnsi="Arial"/>
            <w:i/>
            <w:color w:val="808080" w:themeColor="background1" w:themeShade="80"/>
            <w:sz w:val="20"/>
            <w:lang w:val="en-US"/>
          </w:rPr>
          <w:t>If</w:t>
        </w:r>
      </w:ins>
      <w:ins w:id="836" w:author="z00353ud" w:date="2018-02-08T00:34:00Z">
        <w:r>
          <w:rPr>
            <w:rFonts w:ascii="Arial" w:hAnsi="Arial"/>
            <w:i/>
            <w:color w:val="808080" w:themeColor="background1" w:themeShade="80"/>
            <w:sz w:val="20"/>
            <w:lang w:val="en-US"/>
          </w:rPr>
          <w:t xml:space="preserve"> UDIS </w:t>
        </w:r>
      </w:ins>
      <w:ins w:id="837" w:author="z00353ud" w:date="2018-02-08T00:35:00Z">
        <w:r>
          <w:rPr>
            <w:rFonts w:ascii="Arial" w:hAnsi="Arial"/>
            <w:i/>
            <w:color w:val="808080" w:themeColor="background1" w:themeShade="80"/>
            <w:sz w:val="20"/>
            <w:lang w:val="en-US"/>
          </w:rPr>
          <w:t>not close connections, a new request could create a new session with the meter.</w:t>
        </w:r>
      </w:ins>
      <w:ins w:id="838" w:author="z00353ud" w:date="2018-02-08T00:34:00Z">
        <w:r>
          <w:rPr>
            <w:rFonts w:ascii="Arial" w:hAnsi="Arial"/>
            <w:i/>
            <w:color w:val="808080" w:themeColor="background1" w:themeShade="80"/>
            <w:sz w:val="20"/>
            <w:lang w:val="en-US"/>
          </w:rPr>
          <w:t xml:space="preserve"> </w:t>
        </w:r>
      </w:ins>
    </w:p>
    <w:p w:rsidR="008C6F8D" w:rsidRPr="00FB3EFD" w:rsidRDefault="00D04FA3" w:rsidP="008C6F8D">
      <w:pPr>
        <w:pStyle w:val="PargrafodaLista"/>
        <w:jc w:val="both"/>
        <w:rPr>
          <w:ins w:id="839" w:author="z00353ud" w:date="2018-02-07T16:36:00Z"/>
          <w:rFonts w:ascii="Arial" w:hAnsi="Arial"/>
          <w:i/>
          <w:color w:val="808080" w:themeColor="background1" w:themeShade="80"/>
          <w:sz w:val="20"/>
          <w:lang w:val="en-US"/>
          <w:rPrChange w:id="840" w:author="z00353ud" w:date="2018-02-08T00:32:00Z">
            <w:rPr>
              <w:ins w:id="841" w:author="z00353ud" w:date="2018-02-07T16:36:00Z"/>
              <w:rFonts w:ascii="Arial" w:hAnsi="Arial"/>
              <w:i/>
              <w:color w:val="1F497D"/>
              <w:sz w:val="20"/>
              <w:lang w:val="en-US"/>
            </w:rPr>
          </w:rPrChange>
        </w:rPr>
      </w:pPr>
      <w:ins w:id="842" w:author="z00353ud" w:date="2018-02-07T16:36:00Z">
        <w:r w:rsidRPr="00D04FA3">
          <w:rPr>
            <w:rFonts w:ascii="Arial" w:hAnsi="Arial"/>
            <w:i/>
            <w:color w:val="808080" w:themeColor="background1" w:themeShade="80"/>
            <w:sz w:val="20"/>
            <w:lang w:val="en-US"/>
            <w:rPrChange w:id="843" w:author="z00353ud" w:date="2018-02-08T00:32:00Z">
              <w:rPr>
                <w:rFonts w:ascii="Arial" w:hAnsi="Arial"/>
                <w:i/>
                <w:color w:val="1F497D"/>
                <w:sz w:val="20"/>
                <w:lang w:val="en-US"/>
              </w:rPr>
            </w:rPrChange>
          </w:rPr>
          <w:t>Meter providers, would have to prove that they could support more than one connection at same time from the same client.</w:t>
        </w:r>
      </w:ins>
    </w:p>
    <w:p w:rsidR="00FB3EFD" w:rsidRPr="009E589E" w:rsidRDefault="00D04FA3" w:rsidP="008C6F8D">
      <w:pPr>
        <w:pStyle w:val="PargrafodaLista"/>
        <w:jc w:val="both"/>
        <w:rPr>
          <w:ins w:id="844" w:author="z00353ud" w:date="2018-02-08T00:33:00Z"/>
          <w:rFonts w:ascii="Arial" w:hAnsi="Arial"/>
          <w:color w:val="1F497D"/>
          <w:sz w:val="20"/>
          <w:lang w:val="en-US"/>
          <w:rPrChange w:id="845" w:author="z00353ud" w:date="2018-02-08T01:22:00Z">
            <w:rPr>
              <w:ins w:id="846" w:author="z00353ud" w:date="2018-02-08T00:33:00Z"/>
              <w:rFonts w:ascii="Arial" w:hAnsi="Arial"/>
              <w:color w:val="1F497D"/>
              <w:sz w:val="20"/>
            </w:rPr>
          </w:rPrChange>
        </w:rPr>
      </w:pPr>
      <w:ins w:id="847" w:author="z00353ud" w:date="2018-02-08T00:32:00Z">
        <w:r w:rsidRPr="009E589E">
          <w:rPr>
            <w:rFonts w:ascii="Arial" w:hAnsi="Arial"/>
            <w:color w:val="1F497D"/>
            <w:sz w:val="20"/>
            <w:lang w:val="en-US"/>
            <w:rPrChange w:id="848" w:author="z00353ud" w:date="2018-02-08T01:22:00Z">
              <w:rPr>
                <w:rFonts w:ascii="Arial" w:hAnsi="Arial"/>
                <w:i/>
                <w:color w:val="808080" w:themeColor="background1" w:themeShade="80"/>
                <w:sz w:val="20"/>
                <w:lang w:val="en-US"/>
              </w:rPr>
            </w:rPrChange>
          </w:rPr>
          <w:t>Ex.:</w:t>
        </w:r>
        <w:r w:rsidR="00FB3EFD" w:rsidRPr="009E589E">
          <w:rPr>
            <w:rFonts w:ascii="Arial" w:hAnsi="Arial"/>
            <w:color w:val="1F497D"/>
            <w:sz w:val="20"/>
            <w:lang w:val="en-US"/>
            <w:rPrChange w:id="849" w:author="z00353ud" w:date="2018-02-08T01:22:00Z">
              <w:rPr>
                <w:rFonts w:ascii="Arial" w:hAnsi="Arial"/>
                <w:color w:val="1F497D"/>
                <w:sz w:val="20"/>
              </w:rPr>
            </w:rPrChange>
          </w:rPr>
          <w:tab/>
        </w:r>
      </w:ins>
    </w:p>
    <w:p w:rsidR="00000000" w:rsidRPr="009E589E" w:rsidRDefault="00FB3EFD">
      <w:pPr>
        <w:pStyle w:val="PargrafodaLista"/>
        <w:ind w:firstLine="696"/>
        <w:jc w:val="both"/>
        <w:rPr>
          <w:ins w:id="850" w:author="z00353ud" w:date="2018-02-07T16:36:00Z"/>
          <w:rFonts w:ascii="Arial" w:hAnsi="Arial"/>
          <w:color w:val="1F497D"/>
          <w:sz w:val="20"/>
          <w:lang w:val="en-US"/>
          <w:rPrChange w:id="851" w:author="z00353ud" w:date="2018-02-08T01:22:00Z">
            <w:rPr>
              <w:ins w:id="852" w:author="z00353ud" w:date="2018-02-07T16:36:00Z"/>
              <w:rFonts w:ascii="Arial" w:hAnsi="Arial"/>
              <w:i/>
              <w:color w:val="1F497D"/>
              <w:sz w:val="20"/>
              <w:lang w:val="en-US"/>
            </w:rPr>
          </w:rPrChange>
        </w:rPr>
        <w:pPrChange w:id="853" w:author="z00353ud" w:date="2018-02-08T00:33:00Z">
          <w:pPr>
            <w:pStyle w:val="PargrafodaLista"/>
            <w:jc w:val="both"/>
          </w:pPr>
        </w:pPrChange>
      </w:pPr>
      <w:ins w:id="854" w:author="z00353ud" w:date="2018-02-08T00:32:00Z">
        <w:r w:rsidRPr="009E589E">
          <w:rPr>
            <w:rFonts w:ascii="Arial" w:hAnsi="Arial"/>
            <w:color w:val="1F497D"/>
            <w:sz w:val="20"/>
            <w:lang w:val="en-US"/>
            <w:rPrChange w:id="855" w:author="z00353ud" w:date="2018-02-08T01:22:00Z">
              <w:rPr>
                <w:rFonts w:ascii="Arial" w:hAnsi="Arial"/>
                <w:color w:val="1F497D"/>
                <w:sz w:val="20"/>
              </w:rPr>
            </w:rPrChange>
          </w:rPr>
          <w:lastRenderedPageBreak/>
          <w:t>Time</w:t>
        </w:r>
      </w:ins>
      <w:ins w:id="856" w:author="z00353ud" w:date="2018-02-08T00:33:00Z">
        <w:r w:rsidRPr="009E589E">
          <w:rPr>
            <w:rFonts w:ascii="Arial" w:hAnsi="Arial"/>
            <w:color w:val="1F497D"/>
            <w:sz w:val="20"/>
            <w:lang w:val="en-US"/>
            <w:rPrChange w:id="857" w:author="z00353ud" w:date="2018-02-08T01:22:00Z">
              <w:rPr>
                <w:rFonts w:ascii="Arial" w:hAnsi="Arial"/>
                <w:color w:val="1F497D"/>
                <w:sz w:val="20"/>
              </w:rPr>
            </w:rPrChange>
          </w:rPr>
          <w:t>/</w:t>
        </w:r>
      </w:ins>
      <w:ins w:id="858" w:author="z00353ud" w:date="2018-02-08T00:32:00Z">
        <w:r w:rsidRPr="009E589E">
          <w:rPr>
            <w:rFonts w:ascii="Arial" w:hAnsi="Arial"/>
            <w:color w:val="1F497D"/>
            <w:sz w:val="20"/>
            <w:lang w:val="en-US"/>
            <w:rPrChange w:id="859" w:author="z00353ud" w:date="2018-02-08T01:22:00Z">
              <w:rPr>
                <w:rFonts w:ascii="Arial" w:hAnsi="Arial"/>
                <w:color w:val="1F497D"/>
                <w:sz w:val="20"/>
              </w:rPr>
            </w:rPrChange>
          </w:rPr>
          <w:t>description</w:t>
        </w:r>
      </w:ins>
    </w:p>
    <w:p w:rsidR="00000000" w:rsidRDefault="008C6F8D">
      <w:pPr>
        <w:pStyle w:val="PargrafodaLista"/>
        <w:ind w:left="1416"/>
        <w:jc w:val="both"/>
        <w:rPr>
          <w:ins w:id="860" w:author="z00353ud" w:date="2018-02-07T16:36:00Z"/>
          <w:rFonts w:ascii="Arial" w:hAnsi="Arial"/>
          <w:i/>
          <w:color w:val="1F497D"/>
          <w:sz w:val="20"/>
          <w:lang w:val="en-US"/>
        </w:rPr>
        <w:pPrChange w:id="861" w:author="z00353ud" w:date="2018-02-08T00:32:00Z">
          <w:pPr>
            <w:pStyle w:val="PargrafodaLista"/>
            <w:jc w:val="both"/>
          </w:pPr>
        </w:pPrChange>
      </w:pPr>
      <w:ins w:id="862" w:author="z00353ud" w:date="2018-02-07T16:36:00Z">
        <w:r>
          <w:rPr>
            <w:rFonts w:ascii="Arial" w:hAnsi="Arial"/>
            <w:i/>
            <w:color w:val="1F497D"/>
            <w:sz w:val="20"/>
            <w:lang w:val="en-US"/>
          </w:rPr>
          <w:t>0 Udis authenticates</w:t>
        </w:r>
      </w:ins>
    </w:p>
    <w:p w:rsidR="00000000" w:rsidRDefault="008C6F8D">
      <w:pPr>
        <w:pStyle w:val="PargrafodaLista"/>
        <w:ind w:left="1416"/>
        <w:jc w:val="both"/>
        <w:rPr>
          <w:ins w:id="863" w:author="z00353ud" w:date="2018-02-07T16:36:00Z"/>
          <w:rFonts w:ascii="Arial" w:hAnsi="Arial"/>
          <w:i/>
          <w:color w:val="1F497D"/>
          <w:sz w:val="20"/>
          <w:lang w:val="en-US"/>
        </w:rPr>
        <w:pPrChange w:id="864" w:author="z00353ud" w:date="2018-02-08T00:32:00Z">
          <w:pPr>
            <w:pStyle w:val="PargrafodaLista"/>
            <w:jc w:val="both"/>
          </w:pPr>
        </w:pPrChange>
      </w:pPr>
      <w:ins w:id="865" w:author="z00353ud" w:date="2018-02-07T16:36:00Z">
        <w:r>
          <w:rPr>
            <w:rFonts w:ascii="Arial" w:hAnsi="Arial"/>
            <w:i/>
            <w:color w:val="1F497D"/>
            <w:sz w:val="20"/>
            <w:lang w:val="en-US"/>
          </w:rPr>
          <w:t>5 Meter return OK</w:t>
        </w:r>
      </w:ins>
    </w:p>
    <w:p w:rsidR="00000000" w:rsidRDefault="008C6F8D">
      <w:pPr>
        <w:pStyle w:val="PargrafodaLista"/>
        <w:ind w:left="1416"/>
        <w:jc w:val="both"/>
        <w:rPr>
          <w:ins w:id="866" w:author="z00353ud" w:date="2018-02-07T16:36:00Z"/>
          <w:rFonts w:ascii="Arial" w:hAnsi="Arial"/>
          <w:i/>
          <w:color w:val="1F497D"/>
          <w:sz w:val="20"/>
          <w:lang w:val="en-US"/>
        </w:rPr>
        <w:pPrChange w:id="867" w:author="z00353ud" w:date="2018-02-08T00:32:00Z">
          <w:pPr>
            <w:pStyle w:val="PargrafodaLista"/>
            <w:jc w:val="both"/>
          </w:pPr>
        </w:pPrChange>
      </w:pPr>
      <w:ins w:id="868" w:author="z00353ud" w:date="2018-02-07T16:36:00Z">
        <w:r>
          <w:rPr>
            <w:rFonts w:ascii="Arial" w:hAnsi="Arial"/>
            <w:i/>
            <w:color w:val="1F497D"/>
            <w:sz w:val="20"/>
            <w:lang w:val="en-US"/>
          </w:rPr>
          <w:t>30 udis understand that connection was closed</w:t>
        </w:r>
      </w:ins>
    </w:p>
    <w:p w:rsidR="00000000" w:rsidRDefault="008C6F8D">
      <w:pPr>
        <w:pStyle w:val="PargrafodaLista"/>
        <w:ind w:left="1416"/>
        <w:jc w:val="both"/>
        <w:rPr>
          <w:ins w:id="869" w:author="z00353ud" w:date="2018-02-07T16:36:00Z"/>
          <w:rFonts w:ascii="Arial" w:hAnsi="Arial"/>
          <w:i/>
          <w:color w:val="1F497D"/>
          <w:sz w:val="20"/>
          <w:lang w:val="en-US"/>
        </w:rPr>
        <w:pPrChange w:id="870" w:author="z00353ud" w:date="2018-02-08T00:32:00Z">
          <w:pPr>
            <w:pStyle w:val="PargrafodaLista"/>
            <w:jc w:val="both"/>
          </w:pPr>
        </w:pPrChange>
      </w:pPr>
      <w:ins w:id="871" w:author="z00353ud" w:date="2018-02-07T16:36:00Z">
        <w:r>
          <w:rPr>
            <w:rFonts w:ascii="Arial" w:hAnsi="Arial"/>
            <w:i/>
            <w:color w:val="1F497D"/>
            <w:sz w:val="20"/>
            <w:lang w:val="en-US"/>
          </w:rPr>
          <w:t>32 udis request a new connection for a ODR</w:t>
        </w:r>
      </w:ins>
    </w:p>
    <w:p w:rsidR="00000000" w:rsidRDefault="008C6F8D">
      <w:pPr>
        <w:pStyle w:val="PargrafodaLista"/>
        <w:ind w:left="1416"/>
        <w:jc w:val="both"/>
        <w:rPr>
          <w:ins w:id="872" w:author="z00353ud" w:date="2018-02-07T16:36:00Z"/>
          <w:rFonts w:ascii="Arial" w:hAnsi="Arial"/>
          <w:i/>
          <w:color w:val="FF0000"/>
          <w:sz w:val="20"/>
          <w:lang w:val="en-US"/>
        </w:rPr>
        <w:pPrChange w:id="873" w:author="z00353ud" w:date="2018-02-08T00:32:00Z">
          <w:pPr>
            <w:pStyle w:val="PargrafodaLista"/>
            <w:jc w:val="both"/>
          </w:pPr>
        </w:pPrChange>
      </w:pPr>
      <w:ins w:id="874" w:author="z00353ud" w:date="2018-02-07T16:36:00Z">
        <w:r>
          <w:rPr>
            <w:rFonts w:ascii="Arial" w:hAnsi="Arial"/>
            <w:i/>
            <w:color w:val="FF0000"/>
            <w:sz w:val="20"/>
            <w:lang w:val="en-US"/>
          </w:rPr>
          <w:t>34 meter accepts the new connection from the same client</w:t>
        </w:r>
      </w:ins>
    </w:p>
    <w:p w:rsidR="00000000" w:rsidRDefault="008C6F8D">
      <w:pPr>
        <w:pStyle w:val="PargrafodaLista"/>
        <w:ind w:left="1416"/>
        <w:jc w:val="both"/>
        <w:rPr>
          <w:ins w:id="875" w:author="z00353ud" w:date="2018-02-07T16:36:00Z"/>
          <w:rFonts w:ascii="Arial" w:hAnsi="Arial"/>
          <w:i/>
          <w:color w:val="1F497D"/>
          <w:sz w:val="20"/>
          <w:lang w:val="en-US"/>
        </w:rPr>
        <w:pPrChange w:id="876" w:author="z00353ud" w:date="2018-02-08T00:32:00Z">
          <w:pPr>
            <w:pStyle w:val="PargrafodaLista"/>
            <w:jc w:val="both"/>
          </w:pPr>
        </w:pPrChange>
      </w:pPr>
      <w:ins w:id="877" w:author="z00353ud" w:date="2018-02-07T16:36:00Z">
        <w:r>
          <w:rPr>
            <w:rFonts w:ascii="Arial" w:hAnsi="Arial"/>
            <w:i/>
            <w:color w:val="1F497D"/>
            <w:sz w:val="20"/>
            <w:lang w:val="en-US"/>
          </w:rPr>
          <w:t>35 meter closes the 1</w:t>
        </w:r>
        <w:r>
          <w:rPr>
            <w:rFonts w:ascii="Arial" w:hAnsi="Arial"/>
            <w:i/>
            <w:color w:val="1F497D"/>
            <w:sz w:val="20"/>
            <w:vertAlign w:val="superscript"/>
            <w:lang w:val="en-US"/>
          </w:rPr>
          <w:t>st</w:t>
        </w:r>
        <w:r>
          <w:rPr>
            <w:rFonts w:ascii="Arial" w:hAnsi="Arial"/>
            <w:i/>
            <w:color w:val="1F497D"/>
            <w:sz w:val="20"/>
            <w:lang w:val="en-US"/>
          </w:rPr>
          <w:t xml:space="preserve"> connection</w:t>
        </w:r>
      </w:ins>
    </w:p>
    <w:p w:rsidR="008C6F8D" w:rsidRDefault="008C6F8D" w:rsidP="008C6F8D">
      <w:pPr>
        <w:pStyle w:val="PargrafodaLista"/>
        <w:ind w:left="0"/>
        <w:jc w:val="both"/>
        <w:rPr>
          <w:ins w:id="878" w:author="z00353ud" w:date="2018-02-07T16:36:00Z"/>
          <w:rFonts w:ascii="Arial" w:hAnsi="Arial"/>
          <w:i/>
          <w:color w:val="1F497D"/>
          <w:sz w:val="20"/>
          <w:lang w:val="en-US"/>
        </w:rPr>
      </w:pPr>
    </w:p>
    <w:p w:rsidR="00FB3EFD" w:rsidRPr="008F7DDF" w:rsidRDefault="00D04FA3" w:rsidP="008C6F8D">
      <w:pPr>
        <w:pStyle w:val="PargrafodaLista"/>
        <w:ind w:left="0"/>
        <w:jc w:val="both"/>
        <w:rPr>
          <w:ins w:id="879" w:author="z00353ud" w:date="2018-02-08T00:36:00Z"/>
          <w:rFonts w:ascii="Arial" w:hAnsi="Arial"/>
          <w:i/>
          <w:color w:val="808080" w:themeColor="background1" w:themeShade="80"/>
          <w:sz w:val="20"/>
          <w:lang w:val="en-US"/>
          <w:rPrChange w:id="880" w:author="z00353ud" w:date="2018-02-08T00:40:00Z">
            <w:rPr>
              <w:ins w:id="881" w:author="z00353ud" w:date="2018-02-08T00:36:00Z"/>
              <w:rFonts w:ascii="Arial" w:hAnsi="Arial"/>
              <w:i/>
              <w:color w:val="1F497D"/>
              <w:sz w:val="20"/>
              <w:lang w:val="en-US"/>
            </w:rPr>
          </w:rPrChange>
        </w:rPr>
      </w:pPr>
      <w:ins w:id="882" w:author="z00353ud" w:date="2018-02-08T00:36:00Z">
        <w:r w:rsidRPr="00D04FA3">
          <w:rPr>
            <w:rFonts w:ascii="Arial" w:hAnsi="Arial"/>
            <w:color w:val="1F497D"/>
            <w:sz w:val="20"/>
            <w:lang w:val="en-US"/>
            <w:rPrChange w:id="883" w:author="z00353ud" w:date="2018-02-08T00:40:00Z">
              <w:rPr>
                <w:rFonts w:ascii="Arial" w:hAnsi="Arial"/>
                <w:i/>
                <w:color w:val="1F497D"/>
                <w:sz w:val="20"/>
                <w:lang w:val="en-US"/>
              </w:rPr>
            </w:rPrChange>
          </w:rPr>
          <w:t xml:space="preserve">Sugestão 2 </w:t>
        </w:r>
        <w:r w:rsidRPr="00D04FA3">
          <w:rPr>
            <w:rFonts w:ascii="Arial" w:hAnsi="Arial"/>
            <w:i/>
            <w:color w:val="808080" w:themeColor="background1" w:themeShade="80"/>
            <w:sz w:val="20"/>
            <w:lang w:val="en-US"/>
            <w:rPrChange w:id="884" w:author="z00353ud" w:date="2018-02-08T00:40:00Z">
              <w:rPr>
                <w:rFonts w:ascii="Arial" w:hAnsi="Arial"/>
                <w:i/>
                <w:color w:val="1F497D"/>
                <w:sz w:val="20"/>
                <w:lang w:val="en-US"/>
              </w:rPr>
            </w:rPrChange>
          </w:rPr>
          <w:t xml:space="preserve">- </w:t>
        </w:r>
      </w:ins>
      <w:ins w:id="885" w:author="z00353ud" w:date="2018-02-07T16:36:00Z">
        <w:r w:rsidRPr="00D04FA3">
          <w:rPr>
            <w:rFonts w:ascii="Arial" w:hAnsi="Arial"/>
            <w:i/>
            <w:color w:val="808080" w:themeColor="background1" w:themeShade="80"/>
            <w:sz w:val="20"/>
            <w:lang w:val="en-US"/>
            <w:rPrChange w:id="886" w:author="z00353ud" w:date="2018-02-08T00:40:00Z">
              <w:rPr>
                <w:rFonts w:ascii="Arial" w:hAnsi="Arial"/>
                <w:i/>
                <w:color w:val="1F497D"/>
                <w:sz w:val="20"/>
                <w:lang w:val="en-US"/>
              </w:rPr>
            </w:rPrChange>
          </w:rPr>
          <w:t xml:space="preserve">Suggestion 2: </w:t>
        </w:r>
      </w:ins>
    </w:p>
    <w:p w:rsidR="00FB3EFD" w:rsidRPr="008F7DDF" w:rsidRDefault="00D04FA3" w:rsidP="008C6F8D">
      <w:pPr>
        <w:pStyle w:val="PargrafodaLista"/>
        <w:ind w:left="0"/>
        <w:jc w:val="both"/>
        <w:rPr>
          <w:ins w:id="887" w:author="z00353ud" w:date="2018-02-08T00:37:00Z"/>
          <w:rFonts w:ascii="Arial" w:hAnsi="Arial"/>
          <w:color w:val="1F497D"/>
          <w:sz w:val="20"/>
          <w:rPrChange w:id="888" w:author="z00353ud" w:date="2018-02-08T00:40:00Z">
            <w:rPr>
              <w:ins w:id="889" w:author="z00353ud" w:date="2018-02-08T00:37:00Z"/>
              <w:rFonts w:ascii="Arial" w:hAnsi="Arial"/>
              <w:i/>
              <w:color w:val="1F497D"/>
              <w:sz w:val="20"/>
            </w:rPr>
          </w:rPrChange>
        </w:rPr>
      </w:pPr>
      <w:ins w:id="890" w:author="z00353ud" w:date="2018-02-08T00:36:00Z">
        <w:r w:rsidRPr="00D04FA3">
          <w:rPr>
            <w:rFonts w:ascii="Arial" w:hAnsi="Arial"/>
            <w:color w:val="1F497D"/>
            <w:sz w:val="20"/>
            <w:rPrChange w:id="891" w:author="z00353ud" w:date="2018-02-08T00:40:00Z">
              <w:rPr>
                <w:rFonts w:ascii="Arial" w:hAnsi="Arial"/>
                <w:i/>
                <w:color w:val="1F497D"/>
                <w:sz w:val="20"/>
                <w:lang w:val="en-US"/>
              </w:rPr>
            </w:rPrChange>
          </w:rPr>
          <w:t>O medidor deveria aumentar o timeout de conex</w:t>
        </w:r>
      </w:ins>
      <w:ins w:id="892" w:author="z00353ud" w:date="2018-02-08T00:37:00Z">
        <w:r w:rsidRPr="00D04FA3">
          <w:rPr>
            <w:rFonts w:ascii="Arial" w:hAnsi="Arial"/>
            <w:color w:val="1F497D"/>
            <w:sz w:val="20"/>
            <w:rPrChange w:id="893" w:author="z00353ud" w:date="2018-02-08T00:40:00Z">
              <w:rPr>
                <w:rFonts w:ascii="Arial" w:hAnsi="Arial"/>
                <w:i/>
                <w:color w:val="1F497D"/>
                <w:sz w:val="20"/>
              </w:rPr>
            </w:rPrChange>
          </w:rPr>
          <w:t>ão, assim a mensagem de abertura e fechamento não seriam enviados tão frequentemente. Quanto maior, melhor.</w:t>
        </w:r>
      </w:ins>
    </w:p>
    <w:p w:rsidR="00FB3EFD" w:rsidRPr="008F7DDF" w:rsidRDefault="00D04FA3" w:rsidP="008C6F8D">
      <w:pPr>
        <w:pStyle w:val="PargrafodaLista"/>
        <w:ind w:left="0"/>
        <w:jc w:val="both"/>
        <w:rPr>
          <w:ins w:id="894" w:author="z00353ud" w:date="2018-02-08T00:38:00Z"/>
          <w:rFonts w:ascii="Arial" w:hAnsi="Arial"/>
          <w:color w:val="1F497D"/>
          <w:sz w:val="20"/>
          <w:rPrChange w:id="895" w:author="z00353ud" w:date="2018-02-08T00:40:00Z">
            <w:rPr>
              <w:ins w:id="896" w:author="z00353ud" w:date="2018-02-08T00:38:00Z"/>
              <w:rFonts w:ascii="Arial" w:hAnsi="Arial"/>
              <w:i/>
              <w:color w:val="1F497D"/>
              <w:sz w:val="20"/>
            </w:rPr>
          </w:rPrChange>
        </w:rPr>
      </w:pPr>
      <w:ins w:id="897" w:author="z00353ud" w:date="2018-02-08T00:37:00Z">
        <w:r w:rsidRPr="00D04FA3">
          <w:rPr>
            <w:rFonts w:ascii="Arial" w:hAnsi="Arial"/>
            <w:color w:val="1F497D"/>
            <w:sz w:val="20"/>
            <w:rPrChange w:id="898" w:author="z00353ud" w:date="2018-02-08T00:40:00Z">
              <w:rPr>
                <w:rFonts w:ascii="Arial" w:hAnsi="Arial"/>
                <w:i/>
                <w:color w:val="1F497D"/>
                <w:sz w:val="20"/>
              </w:rPr>
            </w:rPrChange>
          </w:rPr>
          <w:t>Porém, n</w:t>
        </w:r>
      </w:ins>
      <w:ins w:id="899" w:author="z00353ud" w:date="2018-02-08T00:38:00Z">
        <w:r w:rsidRPr="00D04FA3">
          <w:rPr>
            <w:rFonts w:ascii="Arial" w:hAnsi="Arial"/>
            <w:color w:val="1F497D"/>
            <w:sz w:val="20"/>
            <w:rPrChange w:id="900" w:author="z00353ud" w:date="2018-02-08T00:40:00Z">
              <w:rPr>
                <w:rFonts w:ascii="Arial" w:hAnsi="Arial"/>
                <w:i/>
                <w:color w:val="1F497D"/>
                <w:sz w:val="20"/>
              </w:rPr>
            </w:rPrChange>
          </w:rPr>
          <w:t>ão teríamos maiores problemas com segurança?</w:t>
        </w:r>
      </w:ins>
    </w:p>
    <w:p w:rsidR="00FB3EFD" w:rsidRPr="008F7DDF" w:rsidRDefault="00D04FA3" w:rsidP="008C6F8D">
      <w:pPr>
        <w:pStyle w:val="PargrafodaLista"/>
        <w:ind w:left="0"/>
        <w:jc w:val="both"/>
        <w:rPr>
          <w:ins w:id="901" w:author="z00353ud" w:date="2018-02-08T00:38:00Z"/>
          <w:rFonts w:ascii="Arial" w:hAnsi="Arial"/>
          <w:color w:val="1F497D"/>
          <w:sz w:val="20"/>
          <w:rPrChange w:id="902" w:author="z00353ud" w:date="2018-02-08T00:40:00Z">
            <w:rPr>
              <w:ins w:id="903" w:author="z00353ud" w:date="2018-02-08T00:38:00Z"/>
              <w:rFonts w:ascii="Arial" w:hAnsi="Arial"/>
              <w:i/>
              <w:color w:val="1F497D"/>
              <w:sz w:val="20"/>
            </w:rPr>
          </w:rPrChange>
        </w:rPr>
      </w:pPr>
      <w:ins w:id="904" w:author="z00353ud" w:date="2018-02-08T00:38:00Z">
        <w:r w:rsidRPr="00D04FA3">
          <w:rPr>
            <w:rFonts w:ascii="Arial" w:hAnsi="Arial"/>
            <w:color w:val="1F497D"/>
            <w:sz w:val="20"/>
            <w:rPrChange w:id="905" w:author="z00353ud" w:date="2018-02-08T00:40:00Z">
              <w:rPr>
                <w:rFonts w:ascii="Arial" w:hAnsi="Arial"/>
                <w:i/>
                <w:color w:val="1F497D"/>
                <w:sz w:val="20"/>
              </w:rPr>
            </w:rPrChange>
          </w:rPr>
          <w:t>Como medidores iriam informar que uma sessão foi fechada ou ainda está aberta?</w:t>
        </w:r>
      </w:ins>
    </w:p>
    <w:p w:rsidR="00000000" w:rsidRDefault="00D04FA3">
      <w:pPr>
        <w:pStyle w:val="PargrafodaLista"/>
        <w:numPr>
          <w:ilvl w:val="0"/>
          <w:numId w:val="34"/>
        </w:numPr>
        <w:jc w:val="both"/>
        <w:rPr>
          <w:ins w:id="906" w:author="z00353ud" w:date="2018-02-08T00:39:00Z"/>
          <w:rFonts w:ascii="Arial" w:hAnsi="Arial"/>
          <w:color w:val="1F497D"/>
          <w:sz w:val="20"/>
          <w:rPrChange w:id="907" w:author="z00353ud" w:date="2018-02-08T00:40:00Z">
            <w:rPr>
              <w:ins w:id="908" w:author="z00353ud" w:date="2018-02-08T00:39:00Z"/>
              <w:rFonts w:ascii="Arial" w:hAnsi="Arial"/>
              <w:i/>
              <w:color w:val="1F497D"/>
              <w:sz w:val="20"/>
            </w:rPr>
          </w:rPrChange>
        </w:rPr>
        <w:pPrChange w:id="909" w:author="z00353ud" w:date="2018-02-08T00:38:00Z">
          <w:pPr>
            <w:pStyle w:val="PargrafodaLista"/>
            <w:ind w:left="0"/>
            <w:jc w:val="both"/>
          </w:pPr>
        </w:pPrChange>
      </w:pPr>
      <w:ins w:id="910" w:author="z00353ud" w:date="2018-02-08T00:38:00Z">
        <w:r w:rsidRPr="00D04FA3">
          <w:rPr>
            <w:rFonts w:ascii="Arial" w:hAnsi="Arial"/>
            <w:color w:val="1F497D"/>
            <w:sz w:val="20"/>
            <w:rPrChange w:id="911" w:author="z00353ud" w:date="2018-02-08T00:40:00Z">
              <w:rPr>
                <w:rFonts w:ascii="Arial" w:hAnsi="Arial"/>
                <w:i/>
                <w:color w:val="1F497D"/>
                <w:sz w:val="20"/>
              </w:rPr>
            </w:rPrChange>
          </w:rPr>
          <w:t>Na primeira requisição, o UD</w:t>
        </w:r>
      </w:ins>
      <w:ins w:id="912" w:author="z00353ud" w:date="2018-02-08T00:39:00Z">
        <w:r w:rsidRPr="00D04FA3">
          <w:rPr>
            <w:rFonts w:ascii="Arial" w:hAnsi="Arial"/>
            <w:color w:val="1F497D"/>
            <w:sz w:val="20"/>
            <w:rPrChange w:id="913" w:author="z00353ud" w:date="2018-02-08T00:40:00Z">
              <w:rPr>
                <w:rFonts w:ascii="Arial" w:hAnsi="Arial"/>
                <w:i/>
                <w:color w:val="1F497D"/>
                <w:sz w:val="20"/>
              </w:rPr>
            </w:rPrChange>
          </w:rPr>
          <w:t>IS enviaria uma requisição de leitura sob demanda, mas o medior iria responder que a mensagem não está utilizan</w:t>
        </w:r>
      </w:ins>
      <w:ins w:id="914" w:author="z00353ud" w:date="2018-02-08T00:40:00Z">
        <w:r w:rsidRPr="00D04FA3">
          <w:rPr>
            <w:rFonts w:ascii="Arial" w:hAnsi="Arial"/>
            <w:color w:val="1F497D"/>
            <w:sz w:val="20"/>
            <w:rPrChange w:id="915" w:author="z00353ud" w:date="2018-02-08T00:40:00Z">
              <w:rPr>
                <w:rFonts w:ascii="Arial" w:hAnsi="Arial"/>
                <w:i/>
                <w:color w:val="1F497D"/>
                <w:sz w:val="20"/>
              </w:rPr>
            </w:rPrChange>
          </w:rPr>
          <w:t>d</w:t>
        </w:r>
      </w:ins>
      <w:ins w:id="916" w:author="z00353ud" w:date="2018-02-08T00:39:00Z">
        <w:r w:rsidRPr="00D04FA3">
          <w:rPr>
            <w:rFonts w:ascii="Arial" w:hAnsi="Arial"/>
            <w:color w:val="1F497D"/>
            <w:sz w:val="20"/>
            <w:rPrChange w:id="917" w:author="z00353ud" w:date="2018-02-08T00:40:00Z">
              <w:rPr>
                <w:rFonts w:ascii="Arial" w:hAnsi="Arial"/>
                <w:i/>
                <w:color w:val="1F497D"/>
                <w:sz w:val="20"/>
              </w:rPr>
            </w:rPrChange>
          </w:rPr>
          <w:t>o conex</w:t>
        </w:r>
      </w:ins>
      <w:ins w:id="918" w:author="z00353ud" w:date="2018-02-08T00:40:00Z">
        <w:r w:rsidRPr="00D04FA3">
          <w:rPr>
            <w:rFonts w:ascii="Arial" w:hAnsi="Arial"/>
            <w:color w:val="1F497D"/>
            <w:sz w:val="20"/>
            <w:rPrChange w:id="919" w:author="z00353ud" w:date="2018-02-08T00:40:00Z">
              <w:rPr>
                <w:rFonts w:ascii="Arial" w:hAnsi="Arial"/>
                <w:i/>
                <w:color w:val="1F497D"/>
                <w:sz w:val="20"/>
              </w:rPr>
            </w:rPrChange>
          </w:rPr>
          <w:t xml:space="preserve">ão </w:t>
        </w:r>
      </w:ins>
      <w:ins w:id="920" w:author="z00353ud" w:date="2018-02-08T00:39:00Z">
        <w:r w:rsidRPr="00D04FA3">
          <w:rPr>
            <w:rFonts w:ascii="Arial" w:hAnsi="Arial"/>
            <w:color w:val="1F497D"/>
            <w:sz w:val="20"/>
            <w:rPrChange w:id="921" w:author="z00353ud" w:date="2018-02-08T00:40:00Z">
              <w:rPr>
                <w:rFonts w:ascii="Arial" w:hAnsi="Arial"/>
                <w:i/>
                <w:color w:val="1F497D"/>
                <w:sz w:val="20"/>
              </w:rPr>
            </w:rPrChange>
          </w:rPr>
          <w:t>autenticada.</w:t>
        </w:r>
      </w:ins>
    </w:p>
    <w:p w:rsidR="00000000" w:rsidRDefault="00D04FA3">
      <w:pPr>
        <w:pStyle w:val="PargrafodaLista"/>
        <w:numPr>
          <w:ilvl w:val="0"/>
          <w:numId w:val="34"/>
        </w:numPr>
        <w:jc w:val="both"/>
        <w:rPr>
          <w:ins w:id="922" w:author="z00353ud" w:date="2018-02-08T00:36:00Z"/>
          <w:rFonts w:ascii="Arial" w:hAnsi="Arial"/>
          <w:color w:val="1F497D"/>
          <w:sz w:val="20"/>
          <w:rPrChange w:id="923" w:author="z00353ud" w:date="2018-02-08T00:40:00Z">
            <w:rPr>
              <w:ins w:id="924" w:author="z00353ud" w:date="2018-02-08T00:36:00Z"/>
              <w:rFonts w:ascii="Arial" w:hAnsi="Arial"/>
              <w:i/>
              <w:color w:val="1F497D"/>
              <w:sz w:val="20"/>
              <w:lang w:val="en-US"/>
            </w:rPr>
          </w:rPrChange>
        </w:rPr>
        <w:pPrChange w:id="925" w:author="z00353ud" w:date="2018-02-08T00:38:00Z">
          <w:pPr>
            <w:pStyle w:val="PargrafodaLista"/>
            <w:ind w:left="0"/>
            <w:jc w:val="both"/>
          </w:pPr>
        </w:pPrChange>
      </w:pPr>
      <w:ins w:id="926" w:author="z00353ud" w:date="2018-02-08T00:39:00Z">
        <w:r w:rsidRPr="00D04FA3">
          <w:rPr>
            <w:rFonts w:ascii="Arial" w:hAnsi="Arial"/>
            <w:color w:val="1F497D"/>
            <w:sz w:val="20"/>
            <w:rPrChange w:id="927" w:author="z00353ud" w:date="2018-02-08T00:40:00Z">
              <w:rPr>
                <w:rFonts w:ascii="Arial" w:hAnsi="Arial"/>
                <w:i/>
                <w:color w:val="1F497D"/>
                <w:sz w:val="20"/>
              </w:rPr>
            </w:rPrChange>
          </w:rPr>
          <w:t xml:space="preserve">O UDIS iria identificar </w:t>
        </w:r>
      </w:ins>
      <w:ins w:id="928" w:author="z00353ud" w:date="2018-02-08T00:40:00Z">
        <w:r w:rsidRPr="00D04FA3">
          <w:rPr>
            <w:rFonts w:ascii="Arial" w:hAnsi="Arial"/>
            <w:color w:val="1F497D"/>
            <w:sz w:val="20"/>
            <w:rPrChange w:id="929" w:author="z00353ud" w:date="2018-02-08T00:40:00Z">
              <w:rPr>
                <w:rFonts w:ascii="Arial" w:hAnsi="Arial"/>
                <w:i/>
                <w:color w:val="1F497D"/>
                <w:sz w:val="20"/>
              </w:rPr>
            </w:rPrChange>
          </w:rPr>
          <w:t>que a autenticação está faltando e enviar uma nova requisição de autenticação antes da próxima tentativa.</w:t>
        </w:r>
      </w:ins>
    </w:p>
    <w:p w:rsidR="008C6F8D" w:rsidRPr="00FB3EFD" w:rsidRDefault="00D04FA3" w:rsidP="008C6F8D">
      <w:pPr>
        <w:pStyle w:val="PargrafodaLista"/>
        <w:ind w:left="0"/>
        <w:jc w:val="both"/>
        <w:rPr>
          <w:ins w:id="930" w:author="z00353ud" w:date="2018-02-07T16:36:00Z"/>
          <w:rFonts w:ascii="Arial" w:hAnsi="Arial"/>
          <w:i/>
          <w:color w:val="808080" w:themeColor="background1" w:themeShade="80"/>
          <w:sz w:val="20"/>
          <w:lang w:val="en-US"/>
          <w:rPrChange w:id="931" w:author="z00353ud" w:date="2018-02-08T00:37:00Z">
            <w:rPr>
              <w:ins w:id="932" w:author="z00353ud" w:date="2018-02-07T16:36:00Z"/>
              <w:rFonts w:ascii="Arial" w:hAnsi="Arial"/>
              <w:i/>
              <w:color w:val="1F497D"/>
              <w:sz w:val="20"/>
              <w:lang w:val="en-US"/>
            </w:rPr>
          </w:rPrChange>
        </w:rPr>
      </w:pPr>
      <w:ins w:id="933" w:author="z00353ud" w:date="2018-02-07T16:36:00Z">
        <w:r w:rsidRPr="00D04FA3">
          <w:rPr>
            <w:rFonts w:ascii="Arial" w:hAnsi="Arial"/>
            <w:i/>
            <w:color w:val="808080" w:themeColor="background1" w:themeShade="80"/>
            <w:sz w:val="20"/>
            <w:lang w:val="en-US"/>
            <w:rPrChange w:id="934" w:author="z00353ud" w:date="2018-02-08T00:37:00Z">
              <w:rPr>
                <w:rFonts w:ascii="Arial" w:hAnsi="Arial"/>
                <w:i/>
                <w:color w:val="1F497D"/>
                <w:sz w:val="20"/>
                <w:lang w:val="en-US"/>
              </w:rPr>
            </w:rPrChange>
          </w:rPr>
          <w:t>Meter to increase the timeout for the connection, so the message would not be sent so frequently. The longer, the better.</w:t>
        </w:r>
      </w:ins>
    </w:p>
    <w:p w:rsidR="008C6F8D" w:rsidRPr="00FB3EFD" w:rsidRDefault="00D04FA3" w:rsidP="008C6F8D">
      <w:pPr>
        <w:pStyle w:val="PargrafodaLista"/>
        <w:ind w:left="0"/>
        <w:jc w:val="both"/>
        <w:rPr>
          <w:ins w:id="935" w:author="z00353ud" w:date="2018-02-07T16:36:00Z"/>
          <w:rFonts w:ascii="Arial" w:hAnsi="Arial"/>
          <w:i/>
          <w:color w:val="808080" w:themeColor="background1" w:themeShade="80"/>
          <w:sz w:val="20"/>
          <w:lang w:val="en-US"/>
          <w:rPrChange w:id="936" w:author="z00353ud" w:date="2018-02-08T00:37:00Z">
            <w:rPr>
              <w:ins w:id="937" w:author="z00353ud" w:date="2018-02-07T16:36:00Z"/>
              <w:rFonts w:ascii="Arial" w:hAnsi="Arial"/>
              <w:i/>
              <w:color w:val="1F497D"/>
              <w:sz w:val="20"/>
              <w:lang w:val="en-US"/>
            </w:rPr>
          </w:rPrChange>
        </w:rPr>
      </w:pPr>
      <w:ins w:id="938" w:author="z00353ud" w:date="2018-02-07T16:36:00Z">
        <w:r w:rsidRPr="00D04FA3">
          <w:rPr>
            <w:rFonts w:ascii="Arial" w:hAnsi="Arial"/>
            <w:i/>
            <w:color w:val="808080" w:themeColor="background1" w:themeShade="80"/>
            <w:sz w:val="20"/>
            <w:lang w:val="en-US"/>
            <w:rPrChange w:id="939" w:author="z00353ud" w:date="2018-02-08T00:37:00Z">
              <w:rPr>
                <w:rFonts w:ascii="Arial" w:hAnsi="Arial"/>
                <w:i/>
                <w:color w:val="1F497D"/>
                <w:sz w:val="20"/>
                <w:lang w:val="en-US"/>
              </w:rPr>
            </w:rPrChange>
          </w:rPr>
          <w:t>Is that a issue for security?</w:t>
        </w:r>
      </w:ins>
    </w:p>
    <w:p w:rsidR="008C6F8D" w:rsidRPr="00FB3EFD" w:rsidRDefault="00D04FA3" w:rsidP="008C6F8D">
      <w:pPr>
        <w:pStyle w:val="PargrafodaLista"/>
        <w:ind w:left="0"/>
        <w:jc w:val="both"/>
        <w:rPr>
          <w:ins w:id="940" w:author="z00353ud" w:date="2018-02-07T16:36:00Z"/>
          <w:rFonts w:ascii="Arial" w:hAnsi="Arial"/>
          <w:i/>
          <w:color w:val="808080" w:themeColor="background1" w:themeShade="80"/>
          <w:sz w:val="20"/>
          <w:lang w:val="en-US"/>
          <w:rPrChange w:id="941" w:author="z00353ud" w:date="2018-02-08T00:37:00Z">
            <w:rPr>
              <w:ins w:id="942" w:author="z00353ud" w:date="2018-02-07T16:36:00Z"/>
              <w:rFonts w:ascii="Arial" w:hAnsi="Arial"/>
              <w:i/>
              <w:color w:val="1F497D"/>
              <w:sz w:val="20"/>
              <w:lang w:val="en-US"/>
            </w:rPr>
          </w:rPrChange>
        </w:rPr>
      </w:pPr>
      <w:ins w:id="943" w:author="z00353ud" w:date="2018-02-07T16:36:00Z">
        <w:r w:rsidRPr="00D04FA3">
          <w:rPr>
            <w:rFonts w:ascii="Arial" w:hAnsi="Arial"/>
            <w:i/>
            <w:color w:val="808080" w:themeColor="background1" w:themeShade="80"/>
            <w:sz w:val="20"/>
            <w:lang w:val="en-US"/>
            <w:rPrChange w:id="944" w:author="z00353ud" w:date="2018-02-08T00:37:00Z">
              <w:rPr>
                <w:rFonts w:ascii="Arial" w:hAnsi="Arial"/>
                <w:i/>
                <w:color w:val="1F497D"/>
                <w:sz w:val="20"/>
                <w:lang w:val="en-US"/>
              </w:rPr>
            </w:rPrChange>
          </w:rPr>
          <w:t>How meters will inform UDIS that the connection was already closed or already exists?</w:t>
        </w:r>
      </w:ins>
    </w:p>
    <w:p w:rsidR="008C6F8D" w:rsidRPr="00FB3EFD" w:rsidRDefault="00D04FA3" w:rsidP="008C6F8D">
      <w:pPr>
        <w:pStyle w:val="PargrafodaLista"/>
        <w:numPr>
          <w:ilvl w:val="0"/>
          <w:numId w:val="33"/>
        </w:numPr>
        <w:jc w:val="both"/>
        <w:rPr>
          <w:ins w:id="945" w:author="z00353ud" w:date="2018-02-07T16:36:00Z"/>
          <w:rFonts w:ascii="Arial" w:hAnsi="Arial"/>
          <w:i/>
          <w:color w:val="808080" w:themeColor="background1" w:themeShade="80"/>
          <w:sz w:val="20"/>
          <w:lang w:val="en-US"/>
          <w:rPrChange w:id="946" w:author="z00353ud" w:date="2018-02-08T00:37:00Z">
            <w:rPr>
              <w:ins w:id="947" w:author="z00353ud" w:date="2018-02-07T16:36:00Z"/>
              <w:rFonts w:ascii="Arial" w:hAnsi="Arial"/>
              <w:i/>
              <w:color w:val="1F497D"/>
              <w:sz w:val="20"/>
              <w:lang w:val="en-US"/>
            </w:rPr>
          </w:rPrChange>
        </w:rPr>
      </w:pPr>
      <w:ins w:id="948" w:author="z00353ud" w:date="2018-02-07T16:36:00Z">
        <w:r w:rsidRPr="00D04FA3">
          <w:rPr>
            <w:rFonts w:ascii="Arial" w:hAnsi="Arial"/>
            <w:i/>
            <w:color w:val="808080" w:themeColor="background1" w:themeShade="80"/>
            <w:sz w:val="20"/>
            <w:lang w:val="en-US"/>
            <w:rPrChange w:id="949" w:author="z00353ud" w:date="2018-02-08T00:37:00Z">
              <w:rPr>
                <w:rFonts w:ascii="Arial" w:hAnsi="Arial"/>
                <w:i/>
                <w:color w:val="1F497D"/>
                <w:sz w:val="20"/>
                <w:lang w:val="en-US"/>
              </w:rPr>
            </w:rPrChange>
          </w:rPr>
          <w:t>On first request UDIS would send the request with the ODR command, but meter would reply with a not authenticated message.</w:t>
        </w:r>
      </w:ins>
    </w:p>
    <w:p w:rsidR="008C6F8D" w:rsidRPr="00FB3EFD" w:rsidRDefault="00D04FA3" w:rsidP="008C6F8D">
      <w:pPr>
        <w:pStyle w:val="PargrafodaLista"/>
        <w:numPr>
          <w:ilvl w:val="0"/>
          <w:numId w:val="33"/>
        </w:numPr>
        <w:jc w:val="both"/>
        <w:rPr>
          <w:ins w:id="950" w:author="z00353ud" w:date="2018-02-07T16:36:00Z"/>
          <w:rFonts w:ascii="Arial" w:hAnsi="Arial"/>
          <w:i/>
          <w:color w:val="808080" w:themeColor="background1" w:themeShade="80"/>
          <w:sz w:val="20"/>
          <w:lang w:val="en-US"/>
          <w:rPrChange w:id="951" w:author="z00353ud" w:date="2018-02-08T00:37:00Z">
            <w:rPr>
              <w:ins w:id="952" w:author="z00353ud" w:date="2018-02-07T16:36:00Z"/>
              <w:rFonts w:ascii="Arial" w:hAnsi="Arial"/>
              <w:i/>
              <w:color w:val="1F497D"/>
              <w:sz w:val="20"/>
              <w:lang w:val="en-US"/>
            </w:rPr>
          </w:rPrChange>
        </w:rPr>
      </w:pPr>
      <w:ins w:id="953" w:author="z00353ud" w:date="2018-02-07T16:36:00Z">
        <w:r w:rsidRPr="00D04FA3">
          <w:rPr>
            <w:rFonts w:ascii="Arial" w:hAnsi="Arial"/>
            <w:i/>
            <w:color w:val="808080" w:themeColor="background1" w:themeShade="80"/>
            <w:sz w:val="20"/>
            <w:lang w:val="en-US"/>
            <w:rPrChange w:id="954" w:author="z00353ud" w:date="2018-02-08T00:37:00Z">
              <w:rPr>
                <w:rFonts w:ascii="Arial" w:hAnsi="Arial"/>
                <w:i/>
                <w:color w:val="1F497D"/>
                <w:sz w:val="20"/>
                <w:lang w:val="en-US"/>
              </w:rPr>
            </w:rPrChange>
          </w:rPr>
          <w:t>UDIS would identify that authentication is missing and send the authentication before next retry</w:t>
        </w:r>
      </w:ins>
    </w:p>
    <w:p w:rsidR="008C6F8D" w:rsidRDefault="008C6F8D" w:rsidP="008C6F8D">
      <w:pPr>
        <w:pStyle w:val="PargrafodaLista"/>
        <w:ind w:left="0"/>
        <w:jc w:val="both"/>
        <w:rPr>
          <w:ins w:id="955" w:author="z00353ud" w:date="2018-02-07T16:36:00Z"/>
          <w:rFonts w:ascii="Arial" w:hAnsi="Arial"/>
          <w:i/>
          <w:color w:val="1F497D"/>
          <w:sz w:val="20"/>
          <w:lang w:val="en-US"/>
        </w:rPr>
      </w:pPr>
    </w:p>
    <w:p w:rsidR="008C6F8D" w:rsidRDefault="008C6F8D" w:rsidP="008C6F8D">
      <w:pPr>
        <w:pStyle w:val="PargrafodaLista"/>
        <w:ind w:left="0"/>
        <w:jc w:val="both"/>
        <w:rPr>
          <w:ins w:id="956" w:author="z00353ud" w:date="2018-02-07T16:36:00Z"/>
          <w:rFonts w:ascii="Arial" w:hAnsi="Arial"/>
          <w:i/>
          <w:color w:val="1F497D"/>
          <w:sz w:val="20"/>
          <w:lang w:val="en-US"/>
        </w:rPr>
      </w:pPr>
    </w:p>
    <w:p w:rsidR="00000000" w:rsidRDefault="008C6F8D">
      <w:pPr>
        <w:pStyle w:val="PargrafodaLista"/>
        <w:numPr>
          <w:ilvl w:val="2"/>
          <w:numId w:val="31"/>
        </w:numPr>
        <w:jc w:val="both"/>
        <w:rPr>
          <w:ins w:id="957" w:author="z00353ud" w:date="2018-02-07T16:36:00Z"/>
          <w:rFonts w:ascii="Calibri" w:hAnsi="Calibri"/>
        </w:rPr>
      </w:pPr>
      <w:ins w:id="958" w:author="z00353ud" w:date="2018-02-07T16:36:00Z">
        <w:r>
          <w:t>Tem como continuar escutando o medidor após a última retentativa? Aguarda até o fim da conexão?</w:t>
        </w:r>
      </w:ins>
    </w:p>
    <w:p w:rsidR="008C6F8D" w:rsidRDefault="008C6F8D" w:rsidP="008C6F8D">
      <w:pPr>
        <w:pStyle w:val="PargrafodaLista"/>
        <w:ind w:left="2160"/>
        <w:jc w:val="both"/>
        <w:rPr>
          <w:ins w:id="959" w:author="z00353ud" w:date="2018-02-07T16:36:00Z"/>
          <w:i/>
          <w:color w:val="808080"/>
          <w:lang w:val="en-US"/>
        </w:rPr>
      </w:pPr>
      <w:ins w:id="960" w:author="z00353ud" w:date="2018-02-07T16:36:00Z">
        <w:r>
          <w:rPr>
            <w:i/>
            <w:color w:val="808080"/>
            <w:lang w:val="en-US"/>
          </w:rPr>
          <w:t>Is that a way to continue listening to meter after last retry? Does it until connection timeout is reached?</w:t>
        </w:r>
      </w:ins>
    </w:p>
    <w:p w:rsidR="008C6F8D" w:rsidRPr="008F7DDF" w:rsidRDefault="00D04FA3" w:rsidP="008C6F8D">
      <w:pPr>
        <w:pStyle w:val="PargrafodaLista"/>
        <w:ind w:left="0"/>
        <w:jc w:val="both"/>
        <w:rPr>
          <w:ins w:id="961" w:author="z00353ud" w:date="2018-02-07T16:36:00Z"/>
          <w:rFonts w:ascii="Arial" w:hAnsi="Arial"/>
          <w:color w:val="1F497D"/>
          <w:sz w:val="20"/>
          <w:lang w:val="en-US"/>
          <w:rPrChange w:id="962" w:author="z00353ud" w:date="2018-02-08T00:41:00Z">
            <w:rPr>
              <w:ins w:id="963" w:author="z00353ud" w:date="2018-02-07T16:36:00Z"/>
              <w:rFonts w:ascii="Arial" w:hAnsi="Arial"/>
              <w:i/>
              <w:color w:val="1F497D"/>
              <w:sz w:val="20"/>
              <w:lang w:val="en-US"/>
            </w:rPr>
          </w:rPrChange>
        </w:rPr>
      </w:pPr>
      <w:ins w:id="964" w:author="z00353ud" w:date="2018-02-07T16:36:00Z">
        <w:r w:rsidRPr="00D04FA3">
          <w:rPr>
            <w:rFonts w:ascii="Arial" w:hAnsi="Arial"/>
            <w:color w:val="1F497D"/>
            <w:sz w:val="20"/>
            <w:lang w:val="en-US"/>
            <w:rPrChange w:id="965" w:author="z00353ud" w:date="2018-02-08T00:41:00Z">
              <w:rPr>
                <w:rFonts w:ascii="Arial" w:hAnsi="Arial"/>
                <w:i/>
                <w:color w:val="1F497D"/>
                <w:sz w:val="20"/>
                <w:lang w:val="en-US"/>
              </w:rPr>
            </w:rPrChange>
          </w:rPr>
          <w:t xml:space="preserve">[Siemens] </w:t>
        </w:r>
      </w:ins>
    </w:p>
    <w:p w:rsidR="008C6F8D" w:rsidRDefault="008C6F8D" w:rsidP="008C6F8D">
      <w:pPr>
        <w:pStyle w:val="PargrafodaLista"/>
        <w:ind w:left="0"/>
        <w:jc w:val="both"/>
        <w:rPr>
          <w:ins w:id="966" w:author="z00353ud" w:date="2018-02-07T16:36:00Z"/>
          <w:rFonts w:ascii="Arial" w:hAnsi="Arial"/>
          <w:i/>
          <w:color w:val="1F497D"/>
          <w:sz w:val="20"/>
          <w:lang w:val="en-US"/>
        </w:rPr>
      </w:pPr>
    </w:p>
    <w:p w:rsidR="00000000" w:rsidRDefault="008C6F8D">
      <w:pPr>
        <w:pStyle w:val="PargrafodaLista"/>
        <w:ind w:left="1416"/>
        <w:jc w:val="both"/>
        <w:rPr>
          <w:ins w:id="967" w:author="z00353ud" w:date="2018-02-07T16:36:00Z"/>
          <w:rFonts w:ascii="Arial" w:hAnsi="Arial"/>
          <w:i/>
          <w:color w:val="1F497D"/>
          <w:sz w:val="20"/>
          <w:lang w:val="en-US"/>
        </w:rPr>
        <w:pPrChange w:id="968" w:author="z00353ud" w:date="2018-02-07T16:36:00Z">
          <w:pPr>
            <w:pStyle w:val="PargrafodaLista"/>
            <w:ind w:left="0"/>
            <w:jc w:val="both"/>
          </w:pPr>
        </w:pPrChange>
      </w:pPr>
      <w:ins w:id="969" w:author="z00353ud" w:date="2018-02-07T16:36:00Z">
        <w:r>
          <w:rPr>
            <w:rFonts w:ascii="Arial" w:hAnsi="Arial"/>
            <w:i/>
            <w:color w:val="1F497D"/>
            <w:sz w:val="20"/>
            <w:lang w:val="en-US"/>
          </w:rPr>
          <w:t>Time</w:t>
        </w:r>
        <w:r>
          <w:rPr>
            <w:rFonts w:ascii="Arial" w:hAnsi="Arial"/>
            <w:i/>
            <w:color w:val="1F497D"/>
            <w:sz w:val="20"/>
            <w:lang w:val="en-US"/>
          </w:rPr>
          <w:tab/>
          <w:t>UDIS</w:t>
        </w:r>
        <w:r>
          <w:rPr>
            <w:rFonts w:ascii="Arial" w:hAnsi="Arial"/>
            <w:i/>
            <w:color w:val="1F497D"/>
            <w:sz w:val="20"/>
            <w:lang w:val="en-US"/>
          </w:rPr>
          <w:tab/>
        </w:r>
        <w:r>
          <w:rPr>
            <w:rFonts w:ascii="Arial" w:hAnsi="Arial"/>
            <w:i/>
            <w:color w:val="1F497D"/>
            <w:sz w:val="20"/>
            <w:lang w:val="en-US"/>
          </w:rPr>
          <w:tab/>
        </w:r>
        <w:r>
          <w:rPr>
            <w:rFonts w:ascii="Arial" w:hAnsi="Arial"/>
            <w:i/>
            <w:color w:val="1F497D"/>
            <w:sz w:val="20"/>
            <w:lang w:val="en-US"/>
          </w:rPr>
          <w:tab/>
          <w:t>METER</w:t>
        </w:r>
      </w:ins>
    </w:p>
    <w:p w:rsidR="00000000" w:rsidRDefault="008C6F8D">
      <w:pPr>
        <w:pStyle w:val="PargrafodaLista"/>
        <w:ind w:left="1416"/>
        <w:jc w:val="both"/>
        <w:rPr>
          <w:ins w:id="970" w:author="z00353ud" w:date="2018-02-07T16:36:00Z"/>
          <w:rFonts w:ascii="Arial" w:hAnsi="Arial"/>
          <w:i/>
          <w:color w:val="1F497D"/>
          <w:sz w:val="20"/>
          <w:lang w:val="en-US"/>
        </w:rPr>
        <w:pPrChange w:id="971" w:author="z00353ud" w:date="2018-02-07T16:36:00Z">
          <w:pPr>
            <w:pStyle w:val="PargrafodaLista"/>
            <w:ind w:left="0"/>
            <w:jc w:val="both"/>
          </w:pPr>
        </w:pPrChange>
      </w:pPr>
      <w:ins w:id="972" w:author="z00353ud" w:date="2018-02-07T16:36:00Z">
        <w:r>
          <w:rPr>
            <w:rFonts w:ascii="Arial" w:hAnsi="Arial"/>
            <w:i/>
            <w:color w:val="1F497D"/>
            <w:sz w:val="20"/>
            <w:lang w:val="en-US"/>
          </w:rPr>
          <w:t>0</w:t>
        </w:r>
        <w:r>
          <w:rPr>
            <w:rFonts w:ascii="Arial" w:hAnsi="Arial"/>
            <w:i/>
            <w:color w:val="1F497D"/>
            <w:sz w:val="20"/>
            <w:lang w:val="en-US"/>
          </w:rPr>
          <w:tab/>
          <w:t xml:space="preserve"> Authenticate </w:t>
        </w:r>
        <w:r>
          <w:rPr>
            <w:rFonts w:ascii="Arial" w:hAnsi="Arial"/>
            <w:i/>
            <w:color w:val="1F497D"/>
            <w:sz w:val="20"/>
            <w:lang w:val="en-US"/>
          </w:rPr>
          <w:tab/>
        </w:r>
        <w:r>
          <w:rPr>
            <w:rFonts w:ascii="Arial" w:hAnsi="Arial"/>
            <w:i/>
            <w:color w:val="1F497D"/>
            <w:sz w:val="20"/>
            <w:lang w:val="en-US"/>
          </w:rPr>
          <w:tab/>
        </w:r>
      </w:ins>
    </w:p>
    <w:p w:rsidR="00000000" w:rsidRDefault="008C6F8D">
      <w:pPr>
        <w:ind w:left="1416"/>
        <w:jc w:val="both"/>
        <w:rPr>
          <w:ins w:id="973" w:author="z00353ud" w:date="2018-02-07T16:36:00Z"/>
          <w:rFonts w:ascii="Arial" w:hAnsi="Arial"/>
          <w:i/>
          <w:color w:val="1F497D"/>
          <w:sz w:val="20"/>
          <w:lang w:val="en-US"/>
        </w:rPr>
        <w:pPrChange w:id="974" w:author="z00353ud" w:date="2018-02-07T16:36:00Z">
          <w:pPr>
            <w:jc w:val="both"/>
          </w:pPr>
        </w:pPrChange>
      </w:pPr>
      <w:ins w:id="975" w:author="z00353ud" w:date="2018-02-07T16:36:00Z">
        <w:r w:rsidRPr="009E589E">
          <w:rPr>
            <w:rFonts w:ascii="Arial" w:hAnsi="Arial"/>
            <w:i/>
            <w:color w:val="1F497D"/>
            <w:sz w:val="20"/>
            <w:lang w:val="en-US"/>
            <w:rPrChange w:id="976" w:author="z00353ud" w:date="2018-02-08T01:22:00Z">
              <w:rPr>
                <w:rFonts w:ascii="Arial" w:hAnsi="Arial"/>
                <w:i/>
                <w:color w:val="1F497D"/>
                <w:sz w:val="20"/>
              </w:rPr>
            </w:rPrChange>
          </w:rPr>
          <w:t>1</w:t>
        </w:r>
        <w:r w:rsidRPr="009E589E">
          <w:rPr>
            <w:rFonts w:ascii="Arial" w:hAnsi="Arial"/>
            <w:i/>
            <w:color w:val="1F497D"/>
            <w:sz w:val="20"/>
            <w:lang w:val="en-US"/>
            <w:rPrChange w:id="977" w:author="z00353ud" w:date="2018-02-08T01:22:00Z">
              <w:rPr>
                <w:rFonts w:ascii="Arial" w:hAnsi="Arial"/>
                <w:i/>
                <w:color w:val="1F497D"/>
                <w:sz w:val="20"/>
              </w:rPr>
            </w:rPrChange>
          </w:rPr>
          <w:tab/>
        </w:r>
        <w:r w:rsidRPr="009E589E">
          <w:rPr>
            <w:rFonts w:ascii="Arial" w:hAnsi="Arial"/>
            <w:i/>
            <w:color w:val="1F497D"/>
            <w:sz w:val="20"/>
            <w:lang w:val="en-US"/>
            <w:rPrChange w:id="978" w:author="z00353ud" w:date="2018-02-08T01:22:00Z">
              <w:rPr>
                <w:rFonts w:ascii="Arial" w:hAnsi="Arial"/>
                <w:i/>
                <w:color w:val="1F497D"/>
                <w:sz w:val="20"/>
              </w:rPr>
            </w:rPrChange>
          </w:rPr>
          <w:tab/>
        </w:r>
        <w:r w:rsidRPr="009E589E">
          <w:rPr>
            <w:rFonts w:ascii="Arial" w:hAnsi="Arial"/>
            <w:i/>
            <w:color w:val="1F497D"/>
            <w:sz w:val="20"/>
            <w:lang w:val="en-US"/>
            <w:rPrChange w:id="979" w:author="z00353ud" w:date="2018-02-08T01:22:00Z">
              <w:rPr>
                <w:rFonts w:ascii="Arial" w:hAnsi="Arial"/>
                <w:i/>
                <w:color w:val="1F497D"/>
                <w:sz w:val="20"/>
              </w:rPr>
            </w:rPrChange>
          </w:rPr>
          <w:tab/>
        </w:r>
        <w:r w:rsidRPr="009E589E">
          <w:rPr>
            <w:rFonts w:ascii="Arial" w:hAnsi="Arial"/>
            <w:i/>
            <w:color w:val="1F497D"/>
            <w:sz w:val="20"/>
            <w:lang w:val="en-US"/>
            <w:rPrChange w:id="980" w:author="z00353ud" w:date="2018-02-08T01:22:00Z">
              <w:rPr>
                <w:rFonts w:ascii="Arial" w:hAnsi="Arial"/>
                <w:i/>
                <w:color w:val="1F497D"/>
                <w:sz w:val="20"/>
              </w:rPr>
            </w:rPrChange>
          </w:rPr>
          <w:tab/>
          <w:t>success</w:t>
        </w:r>
      </w:ins>
    </w:p>
    <w:p w:rsidR="00000000" w:rsidRDefault="008C6F8D">
      <w:pPr>
        <w:pStyle w:val="PargrafodaLista"/>
        <w:ind w:left="1416"/>
        <w:jc w:val="both"/>
        <w:rPr>
          <w:ins w:id="981" w:author="z00353ud" w:date="2018-02-07T16:36:00Z"/>
          <w:rFonts w:ascii="Arial" w:hAnsi="Arial"/>
          <w:i/>
          <w:color w:val="1F497D"/>
          <w:sz w:val="20"/>
          <w:lang w:val="en-US"/>
        </w:rPr>
        <w:pPrChange w:id="982" w:author="z00353ud" w:date="2018-02-07T16:36:00Z">
          <w:pPr>
            <w:pStyle w:val="PargrafodaLista"/>
            <w:ind w:left="0"/>
            <w:jc w:val="both"/>
          </w:pPr>
        </w:pPrChange>
      </w:pPr>
      <w:ins w:id="983" w:author="z00353ud" w:date="2018-02-07T16:36:00Z">
        <w:r>
          <w:rPr>
            <w:rFonts w:ascii="Arial" w:hAnsi="Arial"/>
            <w:i/>
            <w:color w:val="1F497D"/>
            <w:sz w:val="20"/>
            <w:lang w:val="en-US"/>
          </w:rPr>
          <w:t>2</w:t>
        </w:r>
        <w:r>
          <w:rPr>
            <w:rFonts w:ascii="Arial" w:hAnsi="Arial"/>
            <w:i/>
            <w:color w:val="1F497D"/>
            <w:sz w:val="20"/>
            <w:lang w:val="en-US"/>
          </w:rPr>
          <w:tab/>
          <w:t xml:space="preserve"> Request read 1 </w:t>
        </w:r>
        <w:r>
          <w:rPr>
            <w:rFonts w:ascii="Arial" w:hAnsi="Arial"/>
            <w:i/>
            <w:color w:val="1F497D"/>
            <w:sz w:val="20"/>
            <w:lang w:val="en-US"/>
          </w:rPr>
          <w:tab/>
        </w:r>
      </w:ins>
    </w:p>
    <w:p w:rsidR="00000000" w:rsidRDefault="00D04FA3">
      <w:pPr>
        <w:ind w:left="1416"/>
        <w:jc w:val="both"/>
        <w:rPr>
          <w:ins w:id="984" w:author="z00353ud" w:date="2018-02-07T16:36:00Z"/>
          <w:rFonts w:ascii="Arial" w:hAnsi="Arial"/>
          <w:i/>
          <w:color w:val="1F497D"/>
          <w:sz w:val="20"/>
          <w:lang w:val="en-US"/>
        </w:rPr>
        <w:pPrChange w:id="985" w:author="z00353ud" w:date="2018-02-07T16:36:00Z">
          <w:pPr>
            <w:jc w:val="both"/>
          </w:pPr>
        </w:pPrChange>
      </w:pPr>
      <w:ins w:id="986" w:author="z00353ud" w:date="2018-02-07T16:36:00Z">
        <w:r w:rsidRPr="00D04FA3">
          <w:rPr>
            <w:rFonts w:ascii="Arial" w:hAnsi="Arial"/>
            <w:b/>
            <w:i/>
            <w:color w:val="1F497D"/>
            <w:sz w:val="20"/>
            <w:lang w:val="en-US"/>
            <w:rPrChange w:id="987" w:author="z00353ud" w:date="2018-02-07T16:36:00Z">
              <w:rPr>
                <w:rFonts w:ascii="Arial" w:hAnsi="Arial"/>
                <w:b/>
                <w:i/>
                <w:color w:val="1F497D"/>
                <w:sz w:val="20"/>
              </w:rPr>
            </w:rPrChange>
          </w:rPr>
          <w:t>3</w:t>
        </w:r>
        <w:r w:rsidRPr="00D04FA3">
          <w:rPr>
            <w:rFonts w:ascii="Arial" w:hAnsi="Arial"/>
            <w:i/>
            <w:color w:val="1F497D"/>
            <w:sz w:val="20"/>
            <w:lang w:val="en-US"/>
            <w:rPrChange w:id="988" w:author="z00353ud" w:date="2018-02-07T16:36:00Z">
              <w:rPr>
                <w:rFonts w:ascii="Arial" w:hAnsi="Arial"/>
                <w:i/>
                <w:color w:val="1F497D"/>
                <w:sz w:val="20"/>
              </w:rPr>
            </w:rPrChange>
          </w:rPr>
          <w:tab/>
        </w:r>
        <w:r w:rsidRPr="00D04FA3">
          <w:rPr>
            <w:rFonts w:ascii="Arial" w:hAnsi="Arial"/>
            <w:i/>
            <w:color w:val="1F497D"/>
            <w:sz w:val="20"/>
            <w:lang w:val="en-US"/>
            <w:rPrChange w:id="989" w:author="z00353ud" w:date="2018-02-07T16:36:00Z">
              <w:rPr>
                <w:rFonts w:ascii="Arial" w:hAnsi="Arial"/>
                <w:i/>
                <w:color w:val="1F497D"/>
                <w:sz w:val="20"/>
              </w:rPr>
            </w:rPrChange>
          </w:rPr>
          <w:tab/>
        </w:r>
        <w:r w:rsidRPr="00D04FA3">
          <w:rPr>
            <w:rFonts w:ascii="Arial" w:hAnsi="Arial"/>
            <w:i/>
            <w:color w:val="1F497D"/>
            <w:sz w:val="20"/>
            <w:lang w:val="en-US"/>
            <w:rPrChange w:id="990" w:author="z00353ud" w:date="2018-02-07T16:36:00Z">
              <w:rPr>
                <w:rFonts w:ascii="Arial" w:hAnsi="Arial"/>
                <w:i/>
                <w:color w:val="1F497D"/>
                <w:sz w:val="20"/>
              </w:rPr>
            </w:rPrChange>
          </w:rPr>
          <w:tab/>
        </w:r>
        <w:r w:rsidRPr="00D04FA3">
          <w:rPr>
            <w:rFonts w:ascii="Arial" w:hAnsi="Arial"/>
            <w:i/>
            <w:color w:val="1F497D"/>
            <w:sz w:val="20"/>
            <w:lang w:val="en-US"/>
            <w:rPrChange w:id="991" w:author="z00353ud" w:date="2018-02-07T16:36:00Z">
              <w:rPr>
                <w:rFonts w:ascii="Arial" w:hAnsi="Arial"/>
                <w:i/>
                <w:color w:val="1F497D"/>
                <w:sz w:val="20"/>
              </w:rPr>
            </w:rPrChange>
          </w:rPr>
          <w:tab/>
          <w:t>Receive response 1</w:t>
        </w:r>
      </w:ins>
    </w:p>
    <w:p w:rsidR="00000000" w:rsidRDefault="008C6F8D">
      <w:pPr>
        <w:pStyle w:val="PargrafodaLista"/>
        <w:ind w:left="1416"/>
        <w:jc w:val="both"/>
        <w:rPr>
          <w:ins w:id="992" w:author="z00353ud" w:date="2018-02-07T16:36:00Z"/>
          <w:rFonts w:ascii="Arial" w:hAnsi="Arial"/>
          <w:i/>
          <w:color w:val="1F497D"/>
          <w:sz w:val="20"/>
          <w:lang w:val="en-US"/>
        </w:rPr>
        <w:pPrChange w:id="993" w:author="z00353ud" w:date="2018-02-07T16:36:00Z">
          <w:pPr>
            <w:pStyle w:val="PargrafodaLista"/>
            <w:ind w:left="0"/>
            <w:jc w:val="both"/>
          </w:pPr>
        </w:pPrChange>
      </w:pPr>
      <w:ins w:id="994" w:author="z00353ud" w:date="2018-02-07T16:36:00Z">
        <w:r>
          <w:rPr>
            <w:rFonts w:ascii="Arial" w:hAnsi="Arial"/>
            <w:i/>
            <w:color w:val="1F497D"/>
            <w:sz w:val="20"/>
            <w:lang w:val="en-US"/>
          </w:rPr>
          <w:t>4</w:t>
        </w:r>
        <w:r>
          <w:rPr>
            <w:rFonts w:ascii="Arial" w:hAnsi="Arial"/>
            <w:i/>
            <w:color w:val="1F497D"/>
            <w:sz w:val="20"/>
            <w:lang w:val="en-US"/>
          </w:rPr>
          <w:tab/>
          <w:t xml:space="preserve"> Request read 2 A</w:t>
        </w:r>
        <w:r>
          <w:rPr>
            <w:rFonts w:ascii="Arial" w:hAnsi="Arial"/>
            <w:i/>
            <w:color w:val="1F497D"/>
            <w:sz w:val="20"/>
            <w:lang w:val="en-US"/>
          </w:rPr>
          <w:tab/>
        </w:r>
      </w:ins>
    </w:p>
    <w:p w:rsidR="00000000" w:rsidRDefault="00D04FA3">
      <w:pPr>
        <w:ind w:left="1416"/>
        <w:jc w:val="both"/>
        <w:rPr>
          <w:ins w:id="995" w:author="z00353ud" w:date="2018-02-07T16:36:00Z"/>
          <w:rFonts w:ascii="Arial" w:hAnsi="Arial"/>
          <w:i/>
          <w:color w:val="1F497D"/>
          <w:sz w:val="20"/>
          <w:lang w:val="en-US"/>
        </w:rPr>
        <w:pPrChange w:id="996" w:author="z00353ud" w:date="2018-02-07T16:36:00Z">
          <w:pPr>
            <w:jc w:val="both"/>
          </w:pPr>
        </w:pPrChange>
      </w:pPr>
      <w:ins w:id="997" w:author="z00353ud" w:date="2018-02-07T16:36:00Z">
        <w:r w:rsidRPr="00D04FA3">
          <w:rPr>
            <w:rFonts w:ascii="Arial" w:hAnsi="Arial"/>
            <w:i/>
            <w:color w:val="1F497D"/>
            <w:sz w:val="20"/>
            <w:lang w:val="en-US"/>
            <w:rPrChange w:id="998" w:author="z00353ud" w:date="2018-02-07T16:36:00Z">
              <w:rPr>
                <w:rFonts w:ascii="Arial" w:hAnsi="Arial"/>
                <w:i/>
                <w:color w:val="1F497D"/>
                <w:sz w:val="20"/>
              </w:rPr>
            </w:rPrChange>
          </w:rPr>
          <w:t>94</w:t>
        </w:r>
        <w:r w:rsidRPr="00D04FA3">
          <w:rPr>
            <w:rFonts w:ascii="Arial" w:hAnsi="Arial"/>
            <w:i/>
            <w:color w:val="1F497D"/>
            <w:sz w:val="20"/>
            <w:lang w:val="en-US"/>
            <w:rPrChange w:id="999" w:author="z00353ud" w:date="2018-02-07T16:36:00Z">
              <w:rPr>
                <w:rFonts w:ascii="Arial" w:hAnsi="Arial"/>
                <w:i/>
                <w:color w:val="1F497D"/>
                <w:sz w:val="20"/>
              </w:rPr>
            </w:rPrChange>
          </w:rPr>
          <w:tab/>
        </w:r>
        <w:r w:rsidRPr="00D04FA3">
          <w:rPr>
            <w:rFonts w:ascii="Arial" w:hAnsi="Arial"/>
            <w:i/>
            <w:color w:val="1F497D"/>
            <w:sz w:val="20"/>
            <w:lang w:val="en-US"/>
            <w:rPrChange w:id="1000" w:author="z00353ud" w:date="2018-02-07T16:36:00Z">
              <w:rPr>
                <w:rFonts w:ascii="Arial" w:hAnsi="Arial"/>
                <w:i/>
                <w:color w:val="1F497D"/>
                <w:sz w:val="20"/>
              </w:rPr>
            </w:rPrChange>
          </w:rPr>
          <w:tab/>
        </w:r>
        <w:r w:rsidRPr="00D04FA3">
          <w:rPr>
            <w:rFonts w:ascii="Arial" w:hAnsi="Arial"/>
            <w:i/>
            <w:color w:val="1F497D"/>
            <w:sz w:val="20"/>
            <w:lang w:val="en-US"/>
            <w:rPrChange w:id="1001" w:author="z00353ud" w:date="2018-02-07T16:36:00Z">
              <w:rPr>
                <w:rFonts w:ascii="Arial" w:hAnsi="Arial"/>
                <w:i/>
                <w:color w:val="1F497D"/>
                <w:sz w:val="20"/>
              </w:rPr>
            </w:rPrChange>
          </w:rPr>
          <w:tab/>
        </w:r>
        <w:r w:rsidRPr="00D04FA3">
          <w:rPr>
            <w:rFonts w:ascii="Arial" w:hAnsi="Arial"/>
            <w:i/>
            <w:color w:val="1F497D"/>
            <w:sz w:val="20"/>
            <w:lang w:val="en-US"/>
            <w:rPrChange w:id="1002" w:author="z00353ud" w:date="2018-02-07T16:36:00Z">
              <w:rPr>
                <w:rFonts w:ascii="Arial" w:hAnsi="Arial"/>
                <w:i/>
                <w:color w:val="1F497D"/>
                <w:sz w:val="20"/>
              </w:rPr>
            </w:rPrChange>
          </w:rPr>
          <w:tab/>
          <w:t>RCS timeout of 90s</w:t>
        </w:r>
      </w:ins>
    </w:p>
    <w:p w:rsidR="00000000" w:rsidRDefault="008C6F8D">
      <w:pPr>
        <w:pStyle w:val="PargrafodaLista"/>
        <w:ind w:left="1416"/>
        <w:jc w:val="both"/>
        <w:rPr>
          <w:ins w:id="1003" w:author="z00353ud" w:date="2018-02-07T16:36:00Z"/>
          <w:rFonts w:ascii="Arial" w:hAnsi="Arial"/>
          <w:i/>
          <w:color w:val="1F497D"/>
          <w:sz w:val="20"/>
          <w:lang w:val="en-US"/>
        </w:rPr>
        <w:pPrChange w:id="1004" w:author="z00353ud" w:date="2018-02-07T16:36:00Z">
          <w:pPr>
            <w:pStyle w:val="PargrafodaLista"/>
            <w:ind w:left="0"/>
            <w:jc w:val="both"/>
          </w:pPr>
        </w:pPrChange>
      </w:pPr>
      <w:ins w:id="1005" w:author="z00353ud" w:date="2018-02-07T16:36:00Z">
        <w:r>
          <w:rPr>
            <w:rFonts w:ascii="Arial" w:hAnsi="Arial"/>
            <w:i/>
            <w:color w:val="1F497D"/>
            <w:sz w:val="20"/>
            <w:lang w:val="en-US"/>
          </w:rPr>
          <w:t>95</w:t>
        </w:r>
        <w:r>
          <w:rPr>
            <w:rFonts w:ascii="Arial" w:hAnsi="Arial"/>
            <w:i/>
            <w:color w:val="1F497D"/>
            <w:sz w:val="20"/>
            <w:lang w:val="en-US"/>
          </w:rPr>
          <w:tab/>
          <w:t xml:space="preserve"> Request read 2 B</w:t>
        </w:r>
        <w:r>
          <w:rPr>
            <w:rFonts w:ascii="Arial" w:hAnsi="Arial"/>
            <w:i/>
            <w:color w:val="1F497D"/>
            <w:sz w:val="20"/>
            <w:lang w:val="en-US"/>
          </w:rPr>
          <w:tab/>
        </w:r>
      </w:ins>
    </w:p>
    <w:p w:rsidR="00000000" w:rsidRDefault="00D04FA3">
      <w:pPr>
        <w:ind w:left="1416"/>
        <w:jc w:val="both"/>
        <w:rPr>
          <w:ins w:id="1006" w:author="z00353ud" w:date="2018-02-07T16:36:00Z"/>
          <w:rFonts w:ascii="Arial" w:hAnsi="Arial"/>
          <w:i/>
          <w:color w:val="1F497D"/>
          <w:sz w:val="20"/>
          <w:lang w:val="en-US"/>
        </w:rPr>
        <w:pPrChange w:id="1007" w:author="z00353ud" w:date="2018-02-07T16:36:00Z">
          <w:pPr>
            <w:jc w:val="both"/>
          </w:pPr>
        </w:pPrChange>
      </w:pPr>
      <w:ins w:id="1008" w:author="z00353ud" w:date="2018-02-07T16:36:00Z">
        <w:r w:rsidRPr="00D04FA3">
          <w:rPr>
            <w:rFonts w:ascii="Arial" w:hAnsi="Arial"/>
            <w:i/>
            <w:color w:val="1F497D"/>
            <w:sz w:val="20"/>
            <w:lang w:val="en-US"/>
            <w:rPrChange w:id="1009" w:author="z00353ud" w:date="2018-02-07T16:36:00Z">
              <w:rPr>
                <w:rFonts w:ascii="Arial" w:hAnsi="Arial"/>
                <w:i/>
                <w:color w:val="1F497D"/>
                <w:sz w:val="20"/>
              </w:rPr>
            </w:rPrChange>
          </w:rPr>
          <w:t>185</w:t>
        </w:r>
        <w:r w:rsidRPr="00D04FA3">
          <w:rPr>
            <w:rFonts w:ascii="Arial" w:hAnsi="Arial"/>
            <w:i/>
            <w:color w:val="1F497D"/>
            <w:sz w:val="20"/>
            <w:lang w:val="en-US"/>
            <w:rPrChange w:id="1010" w:author="z00353ud" w:date="2018-02-07T16:36:00Z">
              <w:rPr>
                <w:rFonts w:ascii="Arial" w:hAnsi="Arial"/>
                <w:i/>
                <w:color w:val="1F497D"/>
                <w:sz w:val="20"/>
              </w:rPr>
            </w:rPrChange>
          </w:rPr>
          <w:tab/>
        </w:r>
        <w:r w:rsidRPr="00D04FA3">
          <w:rPr>
            <w:rFonts w:ascii="Arial" w:hAnsi="Arial"/>
            <w:i/>
            <w:color w:val="1F497D"/>
            <w:sz w:val="20"/>
            <w:lang w:val="en-US"/>
            <w:rPrChange w:id="1011" w:author="z00353ud" w:date="2018-02-07T16:36:00Z">
              <w:rPr>
                <w:rFonts w:ascii="Arial" w:hAnsi="Arial"/>
                <w:i/>
                <w:color w:val="1F497D"/>
                <w:sz w:val="20"/>
              </w:rPr>
            </w:rPrChange>
          </w:rPr>
          <w:tab/>
        </w:r>
        <w:r w:rsidRPr="00D04FA3">
          <w:rPr>
            <w:rFonts w:ascii="Arial" w:hAnsi="Arial"/>
            <w:i/>
            <w:color w:val="1F497D"/>
            <w:sz w:val="20"/>
            <w:lang w:val="en-US"/>
            <w:rPrChange w:id="1012" w:author="z00353ud" w:date="2018-02-07T16:36:00Z">
              <w:rPr>
                <w:rFonts w:ascii="Arial" w:hAnsi="Arial"/>
                <w:i/>
                <w:color w:val="1F497D"/>
                <w:sz w:val="20"/>
              </w:rPr>
            </w:rPrChange>
          </w:rPr>
          <w:tab/>
        </w:r>
        <w:r w:rsidRPr="00D04FA3">
          <w:rPr>
            <w:rFonts w:ascii="Arial" w:hAnsi="Arial"/>
            <w:i/>
            <w:color w:val="1F497D"/>
            <w:sz w:val="20"/>
            <w:lang w:val="en-US"/>
            <w:rPrChange w:id="1013" w:author="z00353ud" w:date="2018-02-07T16:36:00Z">
              <w:rPr>
                <w:rFonts w:ascii="Arial" w:hAnsi="Arial"/>
                <w:i/>
                <w:color w:val="1F497D"/>
                <w:sz w:val="20"/>
              </w:rPr>
            </w:rPrChange>
          </w:rPr>
          <w:tab/>
          <w:t>RCS timeout of 90s</w:t>
        </w:r>
      </w:ins>
    </w:p>
    <w:p w:rsidR="00000000" w:rsidRDefault="008C6F8D">
      <w:pPr>
        <w:pStyle w:val="PargrafodaLista"/>
        <w:ind w:left="1416"/>
        <w:jc w:val="both"/>
        <w:rPr>
          <w:ins w:id="1014" w:author="z00353ud" w:date="2018-02-07T16:36:00Z"/>
          <w:rFonts w:ascii="Arial" w:hAnsi="Arial"/>
          <w:i/>
          <w:color w:val="1F497D"/>
          <w:sz w:val="20"/>
          <w:lang w:val="en-US"/>
        </w:rPr>
        <w:pPrChange w:id="1015" w:author="z00353ud" w:date="2018-02-07T16:36:00Z">
          <w:pPr>
            <w:pStyle w:val="PargrafodaLista"/>
            <w:ind w:left="0"/>
            <w:jc w:val="both"/>
          </w:pPr>
        </w:pPrChange>
      </w:pPr>
      <w:ins w:id="1016" w:author="z00353ud" w:date="2018-02-07T16:36:00Z">
        <w:r>
          <w:rPr>
            <w:rFonts w:ascii="Arial" w:hAnsi="Arial"/>
            <w:i/>
            <w:color w:val="1F497D"/>
            <w:sz w:val="20"/>
            <w:lang w:val="en-US"/>
          </w:rPr>
          <w:t>186</w:t>
        </w:r>
        <w:r>
          <w:rPr>
            <w:rFonts w:ascii="Arial" w:hAnsi="Arial"/>
            <w:i/>
            <w:color w:val="1F497D"/>
            <w:sz w:val="20"/>
            <w:lang w:val="en-US"/>
          </w:rPr>
          <w:tab/>
          <w:t xml:space="preserve"> Request read 2 C</w:t>
        </w:r>
        <w:r>
          <w:rPr>
            <w:rFonts w:ascii="Arial" w:hAnsi="Arial"/>
            <w:i/>
            <w:color w:val="1F497D"/>
            <w:sz w:val="20"/>
            <w:lang w:val="en-US"/>
          </w:rPr>
          <w:tab/>
        </w:r>
      </w:ins>
    </w:p>
    <w:p w:rsidR="00000000" w:rsidRDefault="00D04FA3">
      <w:pPr>
        <w:ind w:left="1416"/>
        <w:jc w:val="both"/>
        <w:rPr>
          <w:ins w:id="1017" w:author="z00353ud" w:date="2018-02-07T16:36:00Z"/>
          <w:rFonts w:ascii="Arial" w:hAnsi="Arial"/>
          <w:i/>
          <w:color w:val="1F497D"/>
          <w:sz w:val="20"/>
          <w:lang w:val="en-US"/>
        </w:rPr>
        <w:pPrChange w:id="1018" w:author="z00353ud" w:date="2018-02-07T16:36:00Z">
          <w:pPr>
            <w:jc w:val="both"/>
          </w:pPr>
        </w:pPrChange>
      </w:pPr>
      <w:ins w:id="1019" w:author="z00353ud" w:date="2018-02-07T16:36:00Z">
        <w:r w:rsidRPr="00D04FA3">
          <w:rPr>
            <w:rFonts w:ascii="Arial" w:hAnsi="Arial"/>
            <w:i/>
            <w:color w:val="1F497D"/>
            <w:sz w:val="20"/>
            <w:lang w:val="en-US"/>
            <w:rPrChange w:id="1020" w:author="z00353ud" w:date="2018-02-07T16:36:00Z">
              <w:rPr>
                <w:rFonts w:ascii="Arial" w:hAnsi="Arial"/>
                <w:i/>
                <w:color w:val="1F497D"/>
                <w:sz w:val="20"/>
              </w:rPr>
            </w:rPrChange>
          </w:rPr>
          <w:t>276</w:t>
        </w:r>
        <w:r w:rsidRPr="00D04FA3">
          <w:rPr>
            <w:rFonts w:ascii="Arial" w:hAnsi="Arial"/>
            <w:i/>
            <w:color w:val="1F497D"/>
            <w:sz w:val="20"/>
            <w:lang w:val="en-US"/>
            <w:rPrChange w:id="1021" w:author="z00353ud" w:date="2018-02-07T16:36:00Z">
              <w:rPr>
                <w:rFonts w:ascii="Arial" w:hAnsi="Arial"/>
                <w:i/>
                <w:color w:val="1F497D"/>
                <w:sz w:val="20"/>
              </w:rPr>
            </w:rPrChange>
          </w:rPr>
          <w:tab/>
        </w:r>
        <w:r w:rsidRPr="00D04FA3">
          <w:rPr>
            <w:rFonts w:ascii="Arial" w:hAnsi="Arial"/>
            <w:i/>
            <w:color w:val="1F497D"/>
            <w:sz w:val="20"/>
            <w:lang w:val="en-US"/>
            <w:rPrChange w:id="1022" w:author="z00353ud" w:date="2018-02-07T16:36:00Z">
              <w:rPr>
                <w:rFonts w:ascii="Arial" w:hAnsi="Arial"/>
                <w:i/>
                <w:color w:val="1F497D"/>
                <w:sz w:val="20"/>
              </w:rPr>
            </w:rPrChange>
          </w:rPr>
          <w:tab/>
        </w:r>
        <w:r w:rsidRPr="00D04FA3">
          <w:rPr>
            <w:rFonts w:ascii="Arial" w:hAnsi="Arial"/>
            <w:i/>
            <w:color w:val="1F497D"/>
            <w:sz w:val="20"/>
            <w:lang w:val="en-US"/>
            <w:rPrChange w:id="1023" w:author="z00353ud" w:date="2018-02-07T16:36:00Z">
              <w:rPr>
                <w:rFonts w:ascii="Arial" w:hAnsi="Arial"/>
                <w:i/>
                <w:color w:val="1F497D"/>
                <w:sz w:val="20"/>
              </w:rPr>
            </w:rPrChange>
          </w:rPr>
          <w:tab/>
        </w:r>
        <w:r w:rsidRPr="00D04FA3">
          <w:rPr>
            <w:rFonts w:ascii="Arial" w:hAnsi="Arial"/>
            <w:i/>
            <w:color w:val="1F497D"/>
            <w:sz w:val="20"/>
            <w:lang w:val="en-US"/>
            <w:rPrChange w:id="1024" w:author="z00353ud" w:date="2018-02-07T16:36:00Z">
              <w:rPr>
                <w:rFonts w:ascii="Arial" w:hAnsi="Arial"/>
                <w:i/>
                <w:color w:val="1F497D"/>
                <w:sz w:val="20"/>
              </w:rPr>
            </w:rPrChange>
          </w:rPr>
          <w:tab/>
          <w:t>RCS timeout of 90s</w:t>
        </w:r>
      </w:ins>
    </w:p>
    <w:p w:rsidR="00000000" w:rsidRDefault="008C6F8D">
      <w:pPr>
        <w:pStyle w:val="PargrafodaLista"/>
        <w:ind w:left="1416"/>
        <w:jc w:val="both"/>
        <w:rPr>
          <w:ins w:id="1025" w:author="z00353ud" w:date="2018-02-07T16:36:00Z"/>
          <w:rFonts w:ascii="Arial" w:hAnsi="Arial"/>
          <w:i/>
          <w:color w:val="1F497D"/>
          <w:sz w:val="20"/>
          <w:lang w:val="en-US"/>
        </w:rPr>
        <w:pPrChange w:id="1026" w:author="z00353ud" w:date="2018-02-07T16:36:00Z">
          <w:pPr>
            <w:pStyle w:val="PargrafodaLista"/>
            <w:ind w:left="0"/>
            <w:jc w:val="both"/>
          </w:pPr>
        </w:pPrChange>
      </w:pPr>
      <w:ins w:id="1027" w:author="z00353ud" w:date="2018-02-07T16:36:00Z">
        <w:r>
          <w:rPr>
            <w:rFonts w:ascii="Arial" w:hAnsi="Arial"/>
            <w:i/>
            <w:color w:val="1F497D"/>
            <w:sz w:val="20"/>
            <w:lang w:val="en-US"/>
          </w:rPr>
          <w:lastRenderedPageBreak/>
          <w:t>277</w:t>
        </w:r>
        <w:r>
          <w:rPr>
            <w:rFonts w:ascii="Arial" w:hAnsi="Arial"/>
            <w:i/>
            <w:color w:val="1F497D"/>
            <w:sz w:val="20"/>
            <w:lang w:val="en-US"/>
          </w:rPr>
          <w:tab/>
          <w:t xml:space="preserve"> RCS go to other meter tasks..</w:t>
        </w:r>
      </w:ins>
    </w:p>
    <w:p w:rsidR="00000000" w:rsidRPr="009E589E" w:rsidRDefault="008C6F8D">
      <w:pPr>
        <w:pStyle w:val="PargrafodaLista"/>
        <w:ind w:left="1416"/>
        <w:jc w:val="both"/>
        <w:rPr>
          <w:ins w:id="1028" w:author="z00353ud" w:date="2018-02-07T16:36:00Z"/>
          <w:rFonts w:ascii="Arial" w:hAnsi="Arial"/>
          <w:i/>
          <w:color w:val="FF0000"/>
          <w:sz w:val="20"/>
          <w:rPrChange w:id="1029" w:author="z00353ud" w:date="2018-02-08T01:22:00Z">
            <w:rPr>
              <w:ins w:id="1030" w:author="z00353ud" w:date="2018-02-07T16:36:00Z"/>
              <w:rFonts w:ascii="Arial" w:hAnsi="Arial"/>
              <w:i/>
              <w:color w:val="FF0000"/>
              <w:sz w:val="20"/>
              <w:lang w:val="en-US"/>
            </w:rPr>
          </w:rPrChange>
        </w:rPr>
        <w:pPrChange w:id="1031" w:author="z00353ud" w:date="2018-02-07T16:36:00Z">
          <w:pPr>
            <w:pStyle w:val="PargrafodaLista"/>
            <w:ind w:left="0"/>
            <w:jc w:val="both"/>
          </w:pPr>
        </w:pPrChange>
      </w:pPr>
      <w:ins w:id="1032" w:author="z00353ud" w:date="2018-02-07T16:36:00Z">
        <w:r w:rsidRPr="009E589E">
          <w:rPr>
            <w:rFonts w:ascii="Arial" w:hAnsi="Arial"/>
            <w:i/>
            <w:color w:val="FF0000"/>
            <w:sz w:val="20"/>
            <w:rPrChange w:id="1033" w:author="z00353ud" w:date="2018-02-08T01:22:00Z">
              <w:rPr>
                <w:rFonts w:ascii="Arial" w:hAnsi="Arial"/>
                <w:i/>
                <w:color w:val="FF0000"/>
                <w:sz w:val="20"/>
                <w:lang w:val="en-US"/>
              </w:rPr>
            </w:rPrChange>
          </w:rPr>
          <w:t>300</w:t>
        </w:r>
        <w:r w:rsidRPr="009E589E">
          <w:rPr>
            <w:rFonts w:ascii="Arial" w:hAnsi="Arial"/>
            <w:i/>
            <w:color w:val="FF0000"/>
            <w:sz w:val="20"/>
            <w:rPrChange w:id="1034" w:author="z00353ud" w:date="2018-02-08T01:22:00Z">
              <w:rPr>
                <w:rFonts w:ascii="Arial" w:hAnsi="Arial"/>
                <w:i/>
                <w:color w:val="FF0000"/>
                <w:sz w:val="20"/>
                <w:lang w:val="en-US"/>
              </w:rPr>
            </w:rPrChange>
          </w:rPr>
          <w:tab/>
        </w:r>
        <w:r w:rsidRPr="009E589E">
          <w:rPr>
            <w:rFonts w:ascii="Arial" w:hAnsi="Arial"/>
            <w:i/>
            <w:color w:val="FF0000"/>
            <w:sz w:val="20"/>
            <w:rPrChange w:id="1035" w:author="z00353ud" w:date="2018-02-08T01:22:00Z">
              <w:rPr>
                <w:rFonts w:ascii="Arial" w:hAnsi="Arial"/>
                <w:i/>
                <w:color w:val="FF0000"/>
                <w:sz w:val="20"/>
                <w:lang w:val="en-US"/>
              </w:rPr>
            </w:rPrChange>
          </w:rPr>
          <w:tab/>
        </w:r>
        <w:r w:rsidRPr="009E589E">
          <w:rPr>
            <w:rFonts w:ascii="Arial" w:hAnsi="Arial"/>
            <w:i/>
            <w:color w:val="FF0000"/>
            <w:sz w:val="20"/>
            <w:rPrChange w:id="1036" w:author="z00353ud" w:date="2018-02-08T01:22:00Z">
              <w:rPr>
                <w:rFonts w:ascii="Arial" w:hAnsi="Arial"/>
                <w:i/>
                <w:color w:val="FF0000"/>
                <w:sz w:val="20"/>
                <w:lang w:val="en-US"/>
              </w:rPr>
            </w:rPrChange>
          </w:rPr>
          <w:tab/>
          <w:t xml:space="preserve"> </w:t>
        </w:r>
        <w:r w:rsidRPr="009E589E">
          <w:rPr>
            <w:rFonts w:ascii="Arial" w:hAnsi="Arial"/>
            <w:i/>
            <w:color w:val="FF0000"/>
            <w:sz w:val="20"/>
            <w:rPrChange w:id="1037" w:author="z00353ud" w:date="2018-02-08T01:22:00Z">
              <w:rPr>
                <w:rFonts w:ascii="Arial" w:hAnsi="Arial"/>
                <w:i/>
                <w:color w:val="FF0000"/>
                <w:sz w:val="20"/>
                <w:lang w:val="en-US"/>
              </w:rPr>
            </w:rPrChange>
          </w:rPr>
          <w:tab/>
          <w:t>Receive response 2</w:t>
        </w:r>
      </w:ins>
    </w:p>
    <w:p w:rsidR="00000000" w:rsidRPr="009E589E" w:rsidRDefault="008C6F8D">
      <w:pPr>
        <w:pStyle w:val="PargrafodaLista"/>
        <w:ind w:left="1416"/>
        <w:jc w:val="both"/>
        <w:rPr>
          <w:ins w:id="1038" w:author="z00353ud" w:date="2018-02-07T16:36:00Z"/>
          <w:rFonts w:ascii="Arial" w:hAnsi="Arial"/>
          <w:i/>
          <w:color w:val="1F497D"/>
          <w:sz w:val="20"/>
          <w:rPrChange w:id="1039" w:author="z00353ud" w:date="2018-02-08T01:22:00Z">
            <w:rPr>
              <w:ins w:id="1040" w:author="z00353ud" w:date="2018-02-07T16:36:00Z"/>
              <w:rFonts w:ascii="Arial" w:hAnsi="Arial"/>
              <w:i/>
              <w:color w:val="1F497D"/>
              <w:sz w:val="20"/>
              <w:lang w:val="en-US"/>
            </w:rPr>
          </w:rPrChange>
        </w:rPr>
        <w:pPrChange w:id="1041" w:author="z00353ud" w:date="2018-02-07T16:36:00Z">
          <w:pPr>
            <w:pStyle w:val="PargrafodaLista"/>
            <w:ind w:left="0"/>
            <w:jc w:val="both"/>
          </w:pPr>
        </w:pPrChange>
      </w:pPr>
      <w:ins w:id="1042" w:author="z00353ud" w:date="2018-02-07T16:36:00Z">
        <w:r w:rsidRPr="009E589E">
          <w:rPr>
            <w:rFonts w:ascii="Arial" w:hAnsi="Arial"/>
            <w:i/>
            <w:color w:val="1F497D"/>
            <w:sz w:val="20"/>
            <w:rPrChange w:id="1043" w:author="z00353ud" w:date="2018-02-08T01:22:00Z">
              <w:rPr>
                <w:rFonts w:ascii="Arial" w:hAnsi="Arial"/>
                <w:i/>
                <w:color w:val="1F497D"/>
                <w:sz w:val="20"/>
                <w:lang w:val="en-US"/>
              </w:rPr>
            </w:rPrChange>
          </w:rPr>
          <w:t>60</w:t>
        </w:r>
        <w:r w:rsidRPr="009E589E">
          <w:rPr>
            <w:rFonts w:ascii="Arial" w:hAnsi="Arial"/>
            <w:b/>
            <w:i/>
            <w:color w:val="1F497D"/>
            <w:sz w:val="20"/>
            <w:rPrChange w:id="1044" w:author="z00353ud" w:date="2018-02-08T01:22:00Z">
              <w:rPr>
                <w:rFonts w:ascii="Arial" w:hAnsi="Arial"/>
                <w:b/>
                <w:i/>
                <w:color w:val="1F497D"/>
                <w:sz w:val="20"/>
                <w:lang w:val="en-US"/>
              </w:rPr>
            </w:rPrChange>
          </w:rPr>
          <w:t>3</w:t>
        </w:r>
        <w:r w:rsidRPr="009E589E">
          <w:rPr>
            <w:rFonts w:ascii="Arial" w:hAnsi="Arial"/>
            <w:i/>
            <w:color w:val="1F497D"/>
            <w:sz w:val="20"/>
            <w:rPrChange w:id="1045" w:author="z00353ud" w:date="2018-02-08T01:22:00Z">
              <w:rPr>
                <w:rFonts w:ascii="Arial" w:hAnsi="Arial"/>
                <w:i/>
                <w:color w:val="1F497D"/>
                <w:sz w:val="20"/>
                <w:lang w:val="en-US"/>
              </w:rPr>
            </w:rPrChange>
          </w:rPr>
          <w:tab/>
          <w:t xml:space="preserve"> FEE authentication timeout</w:t>
        </w:r>
      </w:ins>
    </w:p>
    <w:p w:rsidR="008C6F8D" w:rsidRPr="009E589E" w:rsidRDefault="008C6F8D" w:rsidP="008C6F8D">
      <w:pPr>
        <w:pStyle w:val="PargrafodaLista"/>
        <w:ind w:left="0"/>
        <w:jc w:val="both"/>
        <w:rPr>
          <w:ins w:id="1046" w:author="z00353ud" w:date="2018-02-08T00:41:00Z"/>
          <w:rFonts w:ascii="Arial" w:hAnsi="Arial"/>
          <w:i/>
          <w:color w:val="1F497D"/>
          <w:sz w:val="20"/>
          <w:rPrChange w:id="1047" w:author="z00353ud" w:date="2018-02-08T01:22:00Z">
            <w:rPr>
              <w:ins w:id="1048" w:author="z00353ud" w:date="2018-02-08T00:41:00Z"/>
              <w:rFonts w:ascii="Arial" w:hAnsi="Arial"/>
              <w:i/>
              <w:color w:val="1F497D"/>
              <w:sz w:val="20"/>
              <w:lang w:val="en-US"/>
            </w:rPr>
          </w:rPrChange>
        </w:rPr>
      </w:pPr>
    </w:p>
    <w:p w:rsidR="00000000" w:rsidRDefault="00D04FA3">
      <w:pPr>
        <w:pStyle w:val="PargrafodaLista"/>
        <w:ind w:left="708"/>
        <w:jc w:val="both"/>
        <w:rPr>
          <w:ins w:id="1049" w:author="z00353ud" w:date="2018-02-07T16:36:00Z"/>
          <w:rFonts w:ascii="Arial" w:hAnsi="Arial"/>
          <w:color w:val="1F497D"/>
          <w:sz w:val="20"/>
          <w:rPrChange w:id="1050" w:author="z00353ud" w:date="2018-02-08T00:43:00Z">
            <w:rPr>
              <w:ins w:id="1051" w:author="z00353ud" w:date="2018-02-07T16:36:00Z"/>
              <w:rFonts w:ascii="Arial" w:hAnsi="Arial"/>
              <w:i/>
              <w:color w:val="1F497D"/>
              <w:sz w:val="20"/>
              <w:lang w:val="en-US"/>
            </w:rPr>
          </w:rPrChange>
        </w:rPr>
        <w:pPrChange w:id="1052" w:author="z00353ud" w:date="2018-02-08T00:43:00Z">
          <w:pPr>
            <w:pStyle w:val="PargrafodaLista"/>
            <w:ind w:left="0"/>
            <w:jc w:val="both"/>
          </w:pPr>
        </w:pPrChange>
      </w:pPr>
      <w:ins w:id="1053" w:author="z00353ud" w:date="2018-02-08T00:41:00Z">
        <w:r w:rsidRPr="00D04FA3">
          <w:rPr>
            <w:rFonts w:ascii="Arial" w:hAnsi="Arial"/>
            <w:color w:val="1F497D"/>
            <w:sz w:val="20"/>
            <w:rPrChange w:id="1054" w:author="z00353ud" w:date="2018-02-08T00:43:00Z">
              <w:rPr>
                <w:rFonts w:ascii="Arial" w:hAnsi="Arial"/>
                <w:i/>
                <w:color w:val="1F497D"/>
                <w:sz w:val="20"/>
                <w:lang w:val="en-US"/>
              </w:rPr>
            </w:rPrChange>
          </w:rPr>
          <w:t>Sugestão: n</w:t>
        </w:r>
      </w:ins>
      <w:ins w:id="1055" w:author="z00353ud" w:date="2018-02-08T00:42:00Z">
        <w:r w:rsidRPr="00D04FA3">
          <w:rPr>
            <w:rFonts w:ascii="Arial" w:hAnsi="Arial"/>
            <w:color w:val="1F497D"/>
            <w:sz w:val="20"/>
            <w:rPrChange w:id="1056" w:author="z00353ud" w:date="2018-02-08T00:43:00Z">
              <w:rPr>
                <w:rFonts w:ascii="Arial" w:hAnsi="Arial"/>
                <w:i/>
                <w:color w:val="1F497D"/>
                <w:sz w:val="20"/>
                <w:lang w:val="en-US"/>
              </w:rPr>
            </w:rPrChange>
          </w:rPr>
          <w:t xml:space="preserve">ós já demos tempo suficiente para a resposta do medidor retornar… então não podemos impactar a solução para aguardar </w:t>
        </w:r>
      </w:ins>
      <w:ins w:id="1057" w:author="z00353ud" w:date="2018-02-08T00:43:00Z">
        <w:r w:rsidRPr="00D04FA3">
          <w:rPr>
            <w:rFonts w:ascii="Arial" w:hAnsi="Arial"/>
            <w:color w:val="1F497D"/>
            <w:sz w:val="20"/>
            <w:rPrChange w:id="1058" w:author="z00353ud" w:date="2018-02-08T00:43:00Z">
              <w:rPr>
                <w:rFonts w:ascii="Arial" w:hAnsi="Arial"/>
                <w:i/>
                <w:color w:val="1F497D"/>
                <w:sz w:val="20"/>
              </w:rPr>
            </w:rPrChange>
          </w:rPr>
          <w:t xml:space="preserve">a </w:t>
        </w:r>
      </w:ins>
      <w:ins w:id="1059" w:author="z00353ud" w:date="2018-02-08T00:42:00Z">
        <w:r w:rsidRPr="00D04FA3">
          <w:rPr>
            <w:rFonts w:ascii="Arial" w:hAnsi="Arial"/>
            <w:color w:val="1F497D"/>
            <w:sz w:val="20"/>
            <w:rPrChange w:id="1060" w:author="z00353ud" w:date="2018-02-08T00:43:00Z">
              <w:rPr>
                <w:rFonts w:ascii="Arial" w:hAnsi="Arial"/>
                <w:i/>
                <w:color w:val="1F497D"/>
                <w:sz w:val="20"/>
              </w:rPr>
            </w:rPrChange>
          </w:rPr>
          <w:t>todos.</w:t>
        </w:r>
      </w:ins>
    </w:p>
    <w:p w:rsidR="00000000" w:rsidRDefault="00D04FA3">
      <w:pPr>
        <w:pStyle w:val="PargrafodaLista"/>
        <w:ind w:left="708"/>
        <w:jc w:val="both"/>
        <w:rPr>
          <w:ins w:id="1061" w:author="z00353ud" w:date="2018-02-07T16:36:00Z"/>
          <w:rFonts w:ascii="Arial" w:hAnsi="Arial"/>
          <w:i/>
          <w:color w:val="808080" w:themeColor="background1" w:themeShade="80"/>
          <w:sz w:val="20"/>
          <w:lang w:val="en-US"/>
          <w:rPrChange w:id="1062" w:author="z00353ud" w:date="2018-02-08T00:43:00Z">
            <w:rPr>
              <w:ins w:id="1063" w:author="z00353ud" w:date="2018-02-07T16:36:00Z"/>
              <w:rFonts w:ascii="Arial" w:hAnsi="Arial"/>
              <w:i/>
              <w:color w:val="1F497D"/>
              <w:sz w:val="20"/>
              <w:lang w:val="en-US"/>
            </w:rPr>
          </w:rPrChange>
        </w:rPr>
        <w:pPrChange w:id="1064" w:author="z00353ud" w:date="2018-02-07T16:36:00Z">
          <w:pPr>
            <w:pStyle w:val="PargrafodaLista"/>
            <w:ind w:left="0"/>
            <w:jc w:val="both"/>
          </w:pPr>
        </w:pPrChange>
      </w:pPr>
      <w:ins w:id="1065" w:author="z00353ud" w:date="2018-02-07T16:36:00Z">
        <w:r w:rsidRPr="00D04FA3">
          <w:rPr>
            <w:rFonts w:ascii="Arial" w:hAnsi="Arial"/>
            <w:i/>
            <w:color w:val="808080" w:themeColor="background1" w:themeShade="80"/>
            <w:sz w:val="20"/>
            <w:lang w:val="en-US"/>
            <w:rPrChange w:id="1066" w:author="z00353ud" w:date="2018-02-08T00:43:00Z">
              <w:rPr>
                <w:rFonts w:ascii="Arial" w:hAnsi="Arial"/>
                <w:i/>
                <w:color w:val="1F497D"/>
                <w:sz w:val="20"/>
                <w:lang w:val="en-US"/>
              </w:rPr>
            </w:rPrChange>
          </w:rPr>
          <w:t>Suggestion: we already gave meter enough time to process… so we cannot impact solution to wait for everyone.</w:t>
        </w:r>
      </w:ins>
    </w:p>
    <w:p w:rsidR="008C6F8D" w:rsidRPr="008F7DDF" w:rsidRDefault="008C6F8D" w:rsidP="008C6F8D">
      <w:pPr>
        <w:pStyle w:val="PargrafodaLista"/>
        <w:ind w:left="0"/>
        <w:jc w:val="both"/>
        <w:rPr>
          <w:ins w:id="1067" w:author="z00353ud" w:date="2018-02-07T16:36:00Z"/>
          <w:rFonts w:ascii="Arial" w:hAnsi="Arial"/>
          <w:i/>
          <w:color w:val="808080" w:themeColor="background1" w:themeShade="80"/>
          <w:sz w:val="20"/>
          <w:lang w:val="en-US"/>
          <w:rPrChange w:id="1068" w:author="z00353ud" w:date="2018-02-08T00:43:00Z">
            <w:rPr>
              <w:ins w:id="1069" w:author="z00353ud" w:date="2018-02-07T16:36:00Z"/>
              <w:rFonts w:ascii="Arial" w:hAnsi="Arial"/>
              <w:i/>
              <w:color w:val="1F497D"/>
              <w:sz w:val="20"/>
              <w:lang w:val="en-US"/>
            </w:rPr>
          </w:rPrChange>
        </w:rPr>
      </w:pPr>
    </w:p>
    <w:p w:rsidR="008C6F8D" w:rsidRDefault="00D04FA3" w:rsidP="008C6F8D">
      <w:pPr>
        <w:pStyle w:val="PargrafodaLista"/>
        <w:numPr>
          <w:ilvl w:val="2"/>
          <w:numId w:val="31"/>
        </w:numPr>
        <w:jc w:val="both"/>
        <w:rPr>
          <w:ins w:id="1070" w:author="z00353ud" w:date="2018-02-07T16:36:00Z"/>
          <w:rFonts w:ascii="Calibri" w:hAnsi="Calibri"/>
        </w:rPr>
      </w:pPr>
      <w:ins w:id="1071" w:author="z00353ud" w:date="2018-02-07T16:36:00Z">
        <w:r w:rsidRPr="00D04FA3">
          <w:rPr>
            <w:rPrChange w:id="1072" w:author="z00353ud" w:date="2018-02-07T16:36:00Z">
              <w:rPr>
                <w:lang w:val="en-US"/>
              </w:rPr>
            </w:rPrChange>
          </w:rPr>
          <w:t xml:space="preserve">Qual o impacto no processamento do </w:t>
        </w:r>
        <w:r w:rsidR="008C6F8D">
          <w:t>UDIS (impacta no número de sessões?)</w:t>
        </w:r>
      </w:ins>
    </w:p>
    <w:p w:rsidR="008C6F8D" w:rsidRDefault="00D04FA3" w:rsidP="008C6F8D">
      <w:pPr>
        <w:pStyle w:val="PargrafodaLista"/>
        <w:ind w:left="2160"/>
        <w:jc w:val="both"/>
        <w:rPr>
          <w:ins w:id="1073" w:author="z00353ud" w:date="2018-02-07T16:36:00Z"/>
          <w:i/>
          <w:color w:val="808080"/>
          <w:lang w:val="en-US"/>
        </w:rPr>
      </w:pPr>
      <w:ins w:id="1074" w:author="z00353ud" w:date="2018-02-07T16:36:00Z">
        <w:r w:rsidRPr="00D04FA3">
          <w:rPr>
            <w:i/>
            <w:color w:val="808080"/>
            <w:lang w:val="en-US"/>
            <w:rPrChange w:id="1075" w:author="z00353ud" w:date="2018-02-07T16:36:00Z">
              <w:rPr>
                <w:i/>
                <w:color w:val="808080"/>
              </w:rPr>
            </w:rPrChange>
          </w:rPr>
          <w:t>W</w:t>
        </w:r>
        <w:r w:rsidR="008C6F8D">
          <w:rPr>
            <w:i/>
            <w:color w:val="808080"/>
            <w:lang w:val="en-US"/>
          </w:rPr>
          <w:t>hat is the impact at UDIS processing (if UDIS does not close the connection and wait for the messages after timeout)</w:t>
        </w:r>
      </w:ins>
    </w:p>
    <w:p w:rsidR="008F7DDF" w:rsidRDefault="00D04FA3" w:rsidP="008C6F8D">
      <w:pPr>
        <w:jc w:val="both"/>
        <w:rPr>
          <w:ins w:id="1076" w:author="z00353ud" w:date="2018-02-08T00:44:00Z"/>
          <w:color w:val="1F497D"/>
          <w:lang w:val="en-US"/>
        </w:rPr>
      </w:pPr>
      <w:ins w:id="1077" w:author="z00353ud" w:date="2018-02-07T16:36:00Z">
        <w:r w:rsidRPr="00D04FA3">
          <w:rPr>
            <w:color w:val="1F497D"/>
            <w:lang w:val="en-US"/>
            <w:rPrChange w:id="1078" w:author="z00353ud" w:date="2018-02-07T16:36:00Z">
              <w:rPr>
                <w:color w:val="1F497D"/>
              </w:rPr>
            </w:rPrChange>
          </w:rPr>
          <w:t xml:space="preserve">[Siemens] </w:t>
        </w:r>
      </w:ins>
    </w:p>
    <w:p w:rsidR="008F7DDF" w:rsidRPr="008F7DDF" w:rsidRDefault="008F7DDF" w:rsidP="008F7DDF">
      <w:pPr>
        <w:jc w:val="both"/>
        <w:rPr>
          <w:ins w:id="1079" w:author="z00353ud" w:date="2018-02-08T00:45:00Z"/>
          <w:rFonts w:ascii="Arial" w:hAnsi="Arial"/>
          <w:color w:val="1F497D"/>
          <w:sz w:val="20"/>
          <w:lang w:val="en-US"/>
          <w:rPrChange w:id="1080" w:author="z00353ud" w:date="2018-02-08T00:45:00Z">
            <w:rPr>
              <w:ins w:id="1081" w:author="z00353ud" w:date="2018-02-08T00:45:00Z"/>
              <w:rFonts w:ascii="Arial" w:hAnsi="Arial"/>
              <w:color w:val="1F497D"/>
              <w:sz w:val="20"/>
            </w:rPr>
          </w:rPrChange>
        </w:rPr>
      </w:pPr>
      <w:ins w:id="1082" w:author="z00353ud" w:date="2018-02-08T00:45:00Z">
        <w:r w:rsidRPr="009A695A">
          <w:rPr>
            <w:rFonts w:ascii="Arial" w:hAnsi="Arial"/>
            <w:color w:val="1F497D"/>
            <w:sz w:val="20"/>
          </w:rPr>
          <w:t>O modo implementado na soluç</w:t>
        </w:r>
        <w:r>
          <w:rPr>
            <w:rFonts w:ascii="Arial" w:hAnsi="Arial"/>
            <w:color w:val="1F497D"/>
            <w:sz w:val="20"/>
          </w:rPr>
          <w:t xml:space="preserve">ão é requisição via </w:t>
        </w:r>
        <w:r w:rsidRPr="009A695A">
          <w:rPr>
            <w:rFonts w:ascii="Arial" w:hAnsi="Arial"/>
            <w:i/>
            <w:color w:val="1F497D"/>
            <w:sz w:val="20"/>
          </w:rPr>
          <w:t>pull</w:t>
        </w:r>
        <w:r>
          <w:rPr>
            <w:rFonts w:ascii="Arial" w:hAnsi="Arial"/>
            <w:color w:val="1F497D"/>
            <w:sz w:val="20"/>
          </w:rPr>
          <w:t xml:space="preserve">, e a sugestão acima seria leituras via </w:t>
        </w:r>
        <w:r w:rsidRPr="009A695A">
          <w:rPr>
            <w:rFonts w:ascii="Arial" w:hAnsi="Arial"/>
            <w:i/>
            <w:color w:val="1F497D"/>
            <w:sz w:val="20"/>
          </w:rPr>
          <w:t>push</w:t>
        </w:r>
        <w:r>
          <w:rPr>
            <w:rFonts w:ascii="Arial" w:hAnsi="Arial"/>
            <w:color w:val="1F497D"/>
            <w:sz w:val="20"/>
          </w:rPr>
          <w:t xml:space="preserve">. Todo o processo e estimativas realizadas foram feitos considerando </w:t>
        </w:r>
        <w:r w:rsidRPr="00C1055D">
          <w:rPr>
            <w:rFonts w:ascii="Arial" w:hAnsi="Arial"/>
            <w:i/>
            <w:color w:val="1F497D"/>
            <w:sz w:val="20"/>
          </w:rPr>
          <w:t>pull</w:t>
        </w:r>
        <w:r>
          <w:rPr>
            <w:rFonts w:ascii="Arial" w:hAnsi="Arial"/>
            <w:color w:val="1F497D"/>
            <w:sz w:val="20"/>
          </w:rPr>
          <w:t xml:space="preserve">. </w:t>
        </w:r>
        <w:r w:rsidR="00D04FA3" w:rsidRPr="00D04FA3">
          <w:rPr>
            <w:rFonts w:ascii="Arial" w:hAnsi="Arial"/>
            <w:i/>
            <w:color w:val="1F497D"/>
            <w:sz w:val="20"/>
            <w:lang w:val="en-US"/>
            <w:rPrChange w:id="1083" w:author="z00353ud" w:date="2018-02-08T00:45:00Z">
              <w:rPr>
                <w:rFonts w:ascii="Arial" w:hAnsi="Arial"/>
                <w:i/>
                <w:color w:val="1F497D"/>
                <w:sz w:val="20"/>
              </w:rPr>
            </w:rPrChange>
          </w:rPr>
          <w:t>Push</w:t>
        </w:r>
        <w:r w:rsidR="00D04FA3" w:rsidRPr="00D04FA3">
          <w:rPr>
            <w:rFonts w:ascii="Arial" w:hAnsi="Arial"/>
            <w:color w:val="1F497D"/>
            <w:sz w:val="20"/>
            <w:lang w:val="en-US"/>
            <w:rPrChange w:id="1084" w:author="z00353ud" w:date="2018-02-08T00:45:00Z">
              <w:rPr>
                <w:rFonts w:ascii="Arial" w:hAnsi="Arial"/>
                <w:color w:val="1F497D"/>
                <w:sz w:val="20"/>
              </w:rPr>
            </w:rPrChange>
          </w:rPr>
          <w:t xml:space="preserve"> iria necessitar de um novo projeto.</w:t>
        </w:r>
      </w:ins>
    </w:p>
    <w:p w:rsidR="008C6F8D" w:rsidRPr="008F7DDF" w:rsidRDefault="00D04FA3" w:rsidP="008C6F8D">
      <w:pPr>
        <w:jc w:val="both"/>
        <w:rPr>
          <w:ins w:id="1085" w:author="z00353ud" w:date="2018-02-07T16:36:00Z"/>
          <w:i/>
          <w:color w:val="808080" w:themeColor="background1" w:themeShade="80"/>
          <w:lang w:val="en-US"/>
          <w:rPrChange w:id="1086" w:author="z00353ud" w:date="2018-02-08T00:44:00Z">
            <w:rPr>
              <w:ins w:id="1087" w:author="z00353ud" w:date="2018-02-07T16:36:00Z"/>
              <w:color w:val="1F497D"/>
              <w:lang w:val="en-US"/>
            </w:rPr>
          </w:rPrChange>
        </w:rPr>
      </w:pPr>
      <w:ins w:id="1088" w:author="z00353ud" w:date="2018-02-07T16:36:00Z">
        <w:r w:rsidRPr="00D04FA3">
          <w:rPr>
            <w:i/>
            <w:color w:val="808080" w:themeColor="background1" w:themeShade="80"/>
            <w:lang w:val="en-US"/>
            <w:rPrChange w:id="1089" w:author="z00353ud" w:date="2018-02-08T00:44:00Z">
              <w:rPr>
                <w:color w:val="1F497D"/>
              </w:rPr>
            </w:rPrChange>
          </w:rPr>
          <w:t xml:space="preserve">The mode we implemented is pull request, and what you suggest is meter push reads. All the process and estimations were made based on pull. </w:t>
        </w:r>
        <w:r w:rsidRPr="00D04FA3">
          <w:rPr>
            <w:i/>
            <w:color w:val="808080" w:themeColor="background1" w:themeShade="80"/>
            <w:lang w:val="en-US"/>
            <w:rPrChange w:id="1090" w:author="z00353ud" w:date="2018-02-08T00:45:00Z">
              <w:rPr>
                <w:color w:val="1F497D"/>
              </w:rPr>
            </w:rPrChange>
          </w:rPr>
          <w:t>Push would require a different project.</w:t>
        </w:r>
      </w:ins>
    </w:p>
    <w:p w:rsidR="008C6F8D" w:rsidRPr="008F7DDF" w:rsidRDefault="00D04FA3" w:rsidP="008C6F8D">
      <w:pPr>
        <w:jc w:val="both"/>
        <w:rPr>
          <w:ins w:id="1091" w:author="z00353ud" w:date="2018-02-07T16:36:00Z"/>
          <w:rFonts w:ascii="Arial" w:hAnsi="Arial"/>
          <w:color w:val="1F497D"/>
          <w:sz w:val="20"/>
        </w:rPr>
      </w:pPr>
      <w:ins w:id="1092" w:author="z00353ud" w:date="2018-02-08T00:45:00Z">
        <w:r w:rsidRPr="00D04FA3">
          <w:rPr>
            <w:rFonts w:ascii="Arial" w:hAnsi="Arial"/>
            <w:color w:val="1F497D"/>
            <w:sz w:val="20"/>
            <w:rPrChange w:id="1093" w:author="z00353ud" w:date="2018-02-08T00:46:00Z">
              <w:rPr>
                <w:rFonts w:ascii="Arial" w:hAnsi="Arial"/>
                <w:color w:val="1F497D"/>
                <w:sz w:val="20"/>
                <w:lang w:val="en-US"/>
              </w:rPr>
            </w:rPrChange>
          </w:rPr>
          <w:t>Solução - Solution:</w:t>
        </w:r>
      </w:ins>
    </w:p>
    <w:p w:rsidR="008F7DDF" w:rsidRDefault="00D04FA3" w:rsidP="008C6F8D">
      <w:pPr>
        <w:jc w:val="both"/>
        <w:rPr>
          <w:ins w:id="1094" w:author="z00353ud" w:date="2018-02-08T00:47:00Z"/>
          <w:rFonts w:ascii="Arial" w:hAnsi="Arial"/>
          <w:color w:val="1F497D"/>
          <w:sz w:val="20"/>
        </w:rPr>
      </w:pPr>
      <w:ins w:id="1095" w:author="z00353ud" w:date="2018-02-08T00:46:00Z">
        <w:r w:rsidRPr="00D04FA3">
          <w:rPr>
            <w:rFonts w:ascii="Arial" w:hAnsi="Arial"/>
            <w:color w:val="1F497D"/>
            <w:sz w:val="20"/>
            <w:rPrChange w:id="1096" w:author="z00353ud" w:date="2018-02-08T00:46:00Z">
              <w:rPr>
                <w:rFonts w:ascii="Arial" w:hAnsi="Arial"/>
                <w:color w:val="1F497D"/>
                <w:sz w:val="20"/>
                <w:lang w:val="en-US"/>
              </w:rPr>
            </w:rPrChange>
          </w:rPr>
          <w:t>Usando a solução a), o invoke_id n</w:t>
        </w:r>
        <w:r w:rsidR="008F7DDF">
          <w:rPr>
            <w:rFonts w:ascii="Arial" w:hAnsi="Arial"/>
            <w:color w:val="1F497D"/>
            <w:sz w:val="20"/>
          </w:rPr>
          <w:t>ão será incrementado para retentativas, então vai dar mais tempo para as mensagens retornarem.</w:t>
        </w:r>
      </w:ins>
    </w:p>
    <w:p w:rsidR="008F7DDF" w:rsidRPr="008F7DDF" w:rsidRDefault="008F7DDF" w:rsidP="008C6F8D">
      <w:pPr>
        <w:jc w:val="both"/>
        <w:rPr>
          <w:ins w:id="1097" w:author="z00353ud" w:date="2018-02-08T00:46:00Z"/>
          <w:rFonts w:ascii="Arial" w:hAnsi="Arial"/>
          <w:color w:val="1F497D"/>
          <w:sz w:val="20"/>
          <w:rPrChange w:id="1098" w:author="z00353ud" w:date="2018-02-08T00:46:00Z">
            <w:rPr>
              <w:ins w:id="1099" w:author="z00353ud" w:date="2018-02-08T00:46:00Z"/>
              <w:rFonts w:ascii="Arial" w:hAnsi="Arial"/>
              <w:color w:val="1F497D"/>
              <w:sz w:val="20"/>
              <w:lang w:val="en-US"/>
            </w:rPr>
          </w:rPrChange>
        </w:rPr>
      </w:pPr>
      <w:ins w:id="1100" w:author="z00353ud" w:date="2018-02-08T00:47:00Z">
        <w:r>
          <w:rPr>
            <w:rFonts w:ascii="Arial" w:hAnsi="Arial"/>
            <w:color w:val="1F497D"/>
            <w:sz w:val="20"/>
          </w:rPr>
          <w:t>O UDIS alterará o invoke_ID apenas para requisições de novas grandezas, neste caso descartar</w:t>
        </w:r>
      </w:ins>
      <w:ins w:id="1101" w:author="z00353ud" w:date="2018-02-08T00:48:00Z">
        <w:r>
          <w:rPr>
            <w:rFonts w:ascii="Arial" w:hAnsi="Arial"/>
            <w:color w:val="1F497D"/>
            <w:sz w:val="20"/>
          </w:rPr>
          <w:t>á mensagens com diferentes invoke_ID.</w:t>
        </w:r>
      </w:ins>
    </w:p>
    <w:p w:rsidR="008C6F8D" w:rsidRPr="008F7DDF" w:rsidRDefault="00D04FA3" w:rsidP="008C6F8D">
      <w:pPr>
        <w:jc w:val="both"/>
        <w:rPr>
          <w:ins w:id="1102" w:author="z00353ud" w:date="2018-02-07T16:36:00Z"/>
          <w:rFonts w:ascii="Arial" w:hAnsi="Arial"/>
          <w:i/>
          <w:color w:val="808080" w:themeColor="background1" w:themeShade="80"/>
          <w:sz w:val="20"/>
          <w:lang w:val="en-US"/>
          <w:rPrChange w:id="1103" w:author="z00353ud" w:date="2018-02-08T00:47:00Z">
            <w:rPr>
              <w:ins w:id="1104" w:author="z00353ud" w:date="2018-02-07T16:36:00Z"/>
              <w:rFonts w:ascii="Arial" w:hAnsi="Arial"/>
              <w:color w:val="1F497D"/>
              <w:sz w:val="20"/>
            </w:rPr>
          </w:rPrChange>
        </w:rPr>
      </w:pPr>
      <w:ins w:id="1105" w:author="z00353ud" w:date="2018-02-07T16:36:00Z">
        <w:r w:rsidRPr="00D04FA3">
          <w:rPr>
            <w:rFonts w:ascii="Arial" w:hAnsi="Arial"/>
            <w:i/>
            <w:color w:val="808080" w:themeColor="background1" w:themeShade="80"/>
            <w:sz w:val="20"/>
            <w:lang w:val="en-US"/>
            <w:rPrChange w:id="1106" w:author="z00353ud" w:date="2018-02-08T00:47:00Z">
              <w:rPr>
                <w:rFonts w:ascii="Arial" w:hAnsi="Arial"/>
                <w:color w:val="1F497D"/>
                <w:sz w:val="20"/>
              </w:rPr>
            </w:rPrChange>
          </w:rPr>
          <w:t>invoke_id would not increase for the same request, so it may give response messages more time to arrive.</w:t>
        </w:r>
      </w:ins>
    </w:p>
    <w:p w:rsidR="00000000" w:rsidRDefault="00D04FA3">
      <w:pPr>
        <w:jc w:val="both"/>
        <w:rPr>
          <w:ins w:id="1107" w:author="z00353ud" w:date="2018-02-07T16:36:00Z"/>
          <w:rFonts w:ascii="Arial" w:hAnsi="Arial"/>
          <w:i/>
          <w:color w:val="808080" w:themeColor="background1" w:themeShade="80"/>
          <w:sz w:val="20"/>
          <w:lang w:val="en-US"/>
          <w:rPrChange w:id="1108" w:author="z00353ud" w:date="2018-02-08T00:47:00Z">
            <w:rPr>
              <w:ins w:id="1109" w:author="z00353ud" w:date="2018-02-07T16:36:00Z"/>
              <w:rFonts w:ascii="Arial" w:hAnsi="Arial"/>
              <w:i/>
              <w:color w:val="1F497D"/>
              <w:sz w:val="20"/>
            </w:rPr>
          </w:rPrChange>
        </w:rPr>
        <w:pPrChange w:id="1110" w:author="z00353ud" w:date="2018-02-08T00:47:00Z">
          <w:pPr>
            <w:ind w:firstLine="720"/>
            <w:jc w:val="both"/>
          </w:pPr>
        </w:pPrChange>
      </w:pPr>
      <w:ins w:id="1111" w:author="z00353ud" w:date="2018-02-07T16:36:00Z">
        <w:r w:rsidRPr="00D04FA3">
          <w:rPr>
            <w:rFonts w:ascii="Arial" w:hAnsi="Arial"/>
            <w:i/>
            <w:color w:val="808080" w:themeColor="background1" w:themeShade="80"/>
            <w:sz w:val="20"/>
            <w:lang w:val="en-US"/>
            <w:rPrChange w:id="1112" w:author="z00353ud" w:date="2018-02-08T00:47:00Z">
              <w:rPr>
                <w:rFonts w:ascii="Arial" w:hAnsi="Arial"/>
                <w:i/>
                <w:color w:val="1F497D"/>
                <w:sz w:val="20"/>
              </w:rPr>
            </w:rPrChange>
          </w:rPr>
          <w:t>UDIS will only try the next measurement using different invoke_ID, so it would discard message because of the mismatch of the invoke_ID.</w:t>
        </w:r>
      </w:ins>
    </w:p>
    <w:p w:rsidR="008C6F8D" w:rsidRPr="008C6F8D" w:rsidRDefault="008C6F8D" w:rsidP="008C6F8D">
      <w:pPr>
        <w:jc w:val="both"/>
        <w:rPr>
          <w:ins w:id="1113" w:author="z00353ud" w:date="2018-02-07T16:36:00Z"/>
          <w:rFonts w:ascii="Arial" w:hAnsi="Arial"/>
          <w:color w:val="1F497D"/>
          <w:sz w:val="20"/>
          <w:lang w:val="en-US"/>
          <w:rPrChange w:id="1114" w:author="z00353ud" w:date="2018-02-07T16:36:00Z">
            <w:rPr>
              <w:ins w:id="1115" w:author="z00353ud" w:date="2018-02-07T16:36:00Z"/>
              <w:rFonts w:ascii="Arial" w:hAnsi="Arial"/>
              <w:color w:val="1F497D"/>
              <w:sz w:val="20"/>
            </w:rPr>
          </w:rPrChange>
        </w:rPr>
      </w:pPr>
    </w:p>
    <w:p w:rsidR="008C6F8D" w:rsidRPr="008F7DDF" w:rsidRDefault="008F7DDF" w:rsidP="008C6F8D">
      <w:pPr>
        <w:jc w:val="both"/>
        <w:rPr>
          <w:ins w:id="1116" w:author="z00353ud" w:date="2018-02-07T16:36:00Z"/>
          <w:rFonts w:ascii="Calibri" w:hAnsi="Calibri"/>
          <w:b/>
          <w:i/>
          <w:color w:val="808080" w:themeColor="background1" w:themeShade="80"/>
          <w:rPrChange w:id="1117" w:author="z00353ud" w:date="2018-02-08T00:48:00Z">
            <w:rPr>
              <w:ins w:id="1118" w:author="z00353ud" w:date="2018-02-07T16:36:00Z"/>
              <w:rFonts w:ascii="Calibri" w:hAnsi="Calibri"/>
              <w:b/>
            </w:rPr>
          </w:rPrChange>
        </w:rPr>
      </w:pPr>
      <w:ins w:id="1119" w:author="z00353ud" w:date="2018-02-08T00:48:00Z">
        <w:r>
          <w:rPr>
            <w:b/>
          </w:rPr>
          <w:t xml:space="preserve">Outras pergntas (baixa prioridade) </w:t>
        </w:r>
        <w:r w:rsidR="00D04FA3" w:rsidRPr="00D04FA3">
          <w:rPr>
            <w:b/>
            <w:color w:val="808080" w:themeColor="background1" w:themeShade="80"/>
            <w:rPrChange w:id="1120" w:author="z00353ud" w:date="2018-02-08T00:48:00Z">
              <w:rPr>
                <w:b/>
              </w:rPr>
            </w:rPrChange>
          </w:rPr>
          <w:t xml:space="preserve">- </w:t>
        </w:r>
      </w:ins>
      <w:ins w:id="1121" w:author="z00353ud" w:date="2018-02-07T16:36:00Z">
        <w:r w:rsidR="00D04FA3" w:rsidRPr="00D04FA3">
          <w:rPr>
            <w:b/>
            <w:i/>
            <w:color w:val="808080" w:themeColor="background1" w:themeShade="80"/>
            <w:rPrChange w:id="1122" w:author="z00353ud" w:date="2018-02-08T00:48:00Z">
              <w:rPr>
                <w:b/>
              </w:rPr>
            </w:rPrChange>
          </w:rPr>
          <w:t>Other Questions (low):</w:t>
        </w:r>
      </w:ins>
    </w:p>
    <w:p w:rsidR="008C6F8D" w:rsidRDefault="008C6F8D" w:rsidP="008C6F8D">
      <w:pPr>
        <w:pStyle w:val="PargrafodaLista"/>
        <w:numPr>
          <w:ilvl w:val="0"/>
          <w:numId w:val="30"/>
        </w:numPr>
        <w:jc w:val="both"/>
        <w:rPr>
          <w:ins w:id="1123" w:author="z00353ud" w:date="2018-02-07T16:36:00Z"/>
        </w:rPr>
      </w:pPr>
      <w:ins w:id="1124" w:author="z00353ud" w:date="2018-02-07T16:36:00Z">
        <w:r>
          <w:t>Estudar impactos e o motivo porque hoje é aleatório e porque seria diferente priorizar</w:t>
        </w:r>
      </w:ins>
    </w:p>
    <w:p w:rsidR="008C6F8D" w:rsidRDefault="008C6F8D" w:rsidP="008C6F8D">
      <w:pPr>
        <w:pStyle w:val="PargrafodaLista"/>
        <w:jc w:val="both"/>
        <w:rPr>
          <w:ins w:id="1125" w:author="z00353ud" w:date="2018-02-07T16:36:00Z"/>
          <w:i/>
          <w:color w:val="1F497D"/>
          <w:lang w:val="en-US"/>
        </w:rPr>
      </w:pPr>
      <w:ins w:id="1126" w:author="z00353ud" w:date="2018-02-07T16:36:00Z">
        <w:r>
          <w:rPr>
            <w:i/>
            <w:color w:val="808080"/>
            <w:lang w:val="en-US"/>
          </w:rPr>
          <w:t>Why UDIS does not sort the meter queue on scheduling? Is that random? Why you don’t prioritize it?</w:t>
        </w:r>
      </w:ins>
    </w:p>
    <w:p w:rsidR="008F7DDF" w:rsidRDefault="008F7DDF" w:rsidP="008F7DDF">
      <w:pPr>
        <w:rPr>
          <w:ins w:id="1127" w:author="z00353ud" w:date="2018-02-08T00:48:00Z"/>
          <w:rFonts w:ascii="Arial" w:hAnsi="Arial"/>
          <w:color w:val="1F497D"/>
          <w:sz w:val="20"/>
          <w:lang w:val="en-US"/>
        </w:rPr>
      </w:pPr>
      <w:ins w:id="1128" w:author="z00353ud" w:date="2018-02-08T00:48:00Z">
        <w:r w:rsidRPr="008C6F8D">
          <w:rPr>
            <w:rFonts w:ascii="Arial" w:hAnsi="Arial"/>
            <w:color w:val="1F497D"/>
            <w:sz w:val="20"/>
            <w:lang w:val="en-US"/>
          </w:rPr>
          <w:t>[Siemens] Need some time to formalize the understanding.</w:t>
        </w:r>
      </w:ins>
    </w:p>
    <w:p w:rsidR="008C6F8D" w:rsidRDefault="008C6F8D" w:rsidP="008C6F8D">
      <w:pPr>
        <w:pStyle w:val="PargrafodaLista"/>
        <w:ind w:left="0"/>
        <w:jc w:val="both"/>
        <w:rPr>
          <w:ins w:id="1129" w:author="z00353ud" w:date="2018-02-07T16:36:00Z"/>
          <w:rFonts w:ascii="Arial" w:hAnsi="Arial"/>
          <w:color w:val="1F497D"/>
          <w:sz w:val="20"/>
          <w:lang w:val="en-US"/>
        </w:rPr>
      </w:pPr>
    </w:p>
    <w:p w:rsidR="008C6F8D" w:rsidRDefault="008C6F8D" w:rsidP="008C6F8D">
      <w:pPr>
        <w:pStyle w:val="PargrafodaLista"/>
        <w:numPr>
          <w:ilvl w:val="0"/>
          <w:numId w:val="30"/>
        </w:numPr>
        <w:jc w:val="both"/>
        <w:rPr>
          <w:ins w:id="1130" w:author="z00353ud" w:date="2018-02-07T16:36:00Z"/>
          <w:rFonts w:ascii="Calibri" w:hAnsi="Calibri"/>
        </w:rPr>
      </w:pPr>
      <w:ins w:id="1131" w:author="z00353ud" w:date="2018-02-07T16:36:00Z">
        <w:r>
          <w:t>Otimizar fila de medidores utilizando histórico de leitura: os melhores primeiro.</w:t>
        </w:r>
      </w:ins>
    </w:p>
    <w:p w:rsidR="008C6F8D" w:rsidRDefault="008C6F8D" w:rsidP="008C6F8D">
      <w:pPr>
        <w:pStyle w:val="PargrafodaLista"/>
        <w:jc w:val="both"/>
        <w:rPr>
          <w:ins w:id="1132" w:author="z00353ud" w:date="2018-02-07T16:36:00Z"/>
          <w:i/>
          <w:color w:val="808080"/>
          <w:lang w:val="en-US"/>
        </w:rPr>
      </w:pPr>
      <w:ins w:id="1133" w:author="z00353ud" w:date="2018-02-07T16:36:00Z">
        <w:r>
          <w:rPr>
            <w:i/>
            <w:color w:val="808080"/>
            <w:lang w:val="en-US"/>
          </w:rPr>
          <w:t>Optimize meter queue to read Best meters first based on last week reads. If meter had communicated all the time, it should be tested first. What are the pros and cons?</w:t>
        </w:r>
      </w:ins>
    </w:p>
    <w:p w:rsidR="00000000" w:rsidRDefault="00D04FA3">
      <w:pPr>
        <w:rPr>
          <w:del w:id="1134" w:author="z00353ud" w:date="2018-02-05T22:51:00Z"/>
          <w:lang w:val="en-US"/>
        </w:rPr>
        <w:pPrChange w:id="1135" w:author="z00353ud" w:date="2018-02-08T00:49:00Z">
          <w:pPr>
            <w:ind w:left="708"/>
            <w:jc w:val="both"/>
          </w:pPr>
        </w:pPrChange>
      </w:pPr>
      <w:ins w:id="1136" w:author="z00353ud" w:date="2018-02-07T16:36:00Z">
        <w:r w:rsidRPr="00D04FA3">
          <w:rPr>
            <w:rFonts w:ascii="Arial" w:hAnsi="Arial"/>
            <w:color w:val="1F497D"/>
            <w:sz w:val="20"/>
            <w:lang w:val="en-US"/>
            <w:rPrChange w:id="1137" w:author="z00353ud" w:date="2018-02-07T16:36:00Z">
              <w:rPr>
                <w:rFonts w:ascii="Arial" w:hAnsi="Arial"/>
                <w:color w:val="1F497D"/>
                <w:sz w:val="20"/>
              </w:rPr>
            </w:rPrChange>
          </w:rPr>
          <w:t>[Siemens] Need some time to analysis and formalize the understanding.</w:t>
        </w:r>
      </w:ins>
    </w:p>
    <w:p w:rsidR="008D3764" w:rsidRPr="009E589E" w:rsidRDefault="008D3764">
      <w:pPr>
        <w:jc w:val="both"/>
        <w:rPr>
          <w:lang w:val="en-US"/>
          <w:rPrChange w:id="1138" w:author="z00353ud" w:date="2018-02-08T01:22:00Z">
            <w:rPr>
              <w:lang w:val="en-US"/>
            </w:rPr>
          </w:rPrChange>
        </w:rPr>
      </w:pPr>
    </w:p>
    <w:sectPr w:rsidR="008D3764" w:rsidRPr="009E589E" w:rsidSect="00CD7AF6">
      <w:headerReference w:type="even" r:id="rId22"/>
      <w:headerReference w:type="default" r:id="rId23"/>
      <w:footerReference w:type="even" r:id="rId24"/>
      <w:footerReference w:type="default" r:id="rId25"/>
      <w:headerReference w:type="first" r:id="rId26"/>
      <w:footerReference w:type="first" r:id="rId27"/>
      <w:pgSz w:w="11906" w:h="16838"/>
      <w:pgMar w:top="1674" w:right="1133" w:bottom="1702" w:left="1440" w:header="567"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30D" w:rsidRDefault="0070230D" w:rsidP="00412D50">
      <w:pPr>
        <w:spacing w:after="0" w:line="240" w:lineRule="auto"/>
      </w:pPr>
      <w:r>
        <w:separator/>
      </w:r>
    </w:p>
  </w:endnote>
  <w:endnote w:type="continuationSeparator" w:id="0">
    <w:p w:rsidR="0070230D" w:rsidRDefault="0070230D" w:rsidP="00412D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30D" w:rsidRDefault="0070230D">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176" w:type="dxa"/>
      <w:tblLook w:val="04A0"/>
    </w:tblPr>
    <w:tblGrid>
      <w:gridCol w:w="3402"/>
      <w:gridCol w:w="3402"/>
      <w:gridCol w:w="3402"/>
    </w:tblGrid>
    <w:tr w:rsidR="0070230D" w:rsidRPr="00535AE4" w:rsidTr="00B07ACC">
      <w:tc>
        <w:tcPr>
          <w:tcW w:w="3402" w:type="dxa"/>
        </w:tcPr>
        <w:p w:rsidR="0070230D" w:rsidRPr="00535AE4" w:rsidRDefault="0070230D" w:rsidP="009A79FC">
          <w:pPr>
            <w:tabs>
              <w:tab w:val="left" w:pos="-108"/>
            </w:tabs>
            <w:spacing w:after="0" w:line="240" w:lineRule="auto"/>
            <w:ind w:hanging="108"/>
            <w:rPr>
              <w:rFonts w:ascii="Arial" w:eastAsia="Times New Roman" w:hAnsi="Arial" w:cs="Arial"/>
              <w:sz w:val="16"/>
              <w:szCs w:val="16"/>
            </w:rPr>
          </w:pPr>
          <w:r>
            <w:rPr>
              <w:rFonts w:ascii="Arial" w:eastAsia="Times New Roman" w:hAnsi="Arial" w:cs="Arial"/>
              <w:sz w:val="16"/>
              <w:szCs w:val="16"/>
            </w:rPr>
            <w:t>Unrestricted</w:t>
          </w:r>
        </w:p>
      </w:tc>
      <w:tc>
        <w:tcPr>
          <w:tcW w:w="3402" w:type="dxa"/>
        </w:tcPr>
        <w:p w:rsidR="0070230D" w:rsidRPr="0082776B" w:rsidRDefault="0070230D" w:rsidP="00B07ACC">
          <w:pPr>
            <w:spacing w:after="0" w:line="240" w:lineRule="auto"/>
            <w:ind w:right="-108"/>
            <w:jc w:val="center"/>
            <w:rPr>
              <w:rFonts w:ascii="Arial" w:eastAsia="Times New Roman" w:hAnsi="Arial" w:cs="Arial"/>
              <w:sz w:val="16"/>
              <w:szCs w:val="16"/>
            </w:rPr>
          </w:pPr>
        </w:p>
      </w:tc>
      <w:tc>
        <w:tcPr>
          <w:tcW w:w="3402" w:type="dxa"/>
        </w:tcPr>
        <w:p w:rsidR="0070230D" w:rsidRPr="00535AE4" w:rsidRDefault="00D04FA3" w:rsidP="009A79FC">
          <w:pPr>
            <w:spacing w:after="0" w:line="240" w:lineRule="auto"/>
            <w:ind w:right="-108"/>
            <w:jc w:val="right"/>
            <w:rPr>
              <w:rFonts w:ascii="Arial" w:eastAsia="Times New Roman" w:hAnsi="Arial" w:cs="Arial"/>
              <w:sz w:val="16"/>
              <w:szCs w:val="16"/>
            </w:rPr>
          </w:pPr>
          <w:r w:rsidRPr="00535AE4">
            <w:rPr>
              <w:rFonts w:ascii="Arial" w:eastAsia="Times New Roman" w:hAnsi="Arial" w:cs="Arial"/>
              <w:sz w:val="16"/>
              <w:szCs w:val="16"/>
            </w:rPr>
            <w:fldChar w:fldCharType="begin"/>
          </w:r>
          <w:r w:rsidR="0070230D" w:rsidRPr="00535AE4">
            <w:rPr>
              <w:rFonts w:ascii="Arial" w:eastAsia="Times New Roman" w:hAnsi="Arial" w:cs="Arial"/>
              <w:sz w:val="16"/>
              <w:szCs w:val="16"/>
            </w:rPr>
            <w:instrText xml:space="preserve"> PAGE </w:instrText>
          </w:r>
          <w:r w:rsidRPr="00535AE4">
            <w:rPr>
              <w:rFonts w:ascii="Arial" w:eastAsia="Times New Roman" w:hAnsi="Arial" w:cs="Arial"/>
              <w:sz w:val="16"/>
              <w:szCs w:val="16"/>
            </w:rPr>
            <w:fldChar w:fldCharType="separate"/>
          </w:r>
          <w:r w:rsidR="009E589E">
            <w:rPr>
              <w:rFonts w:ascii="Arial" w:eastAsia="Times New Roman" w:hAnsi="Arial" w:cs="Arial"/>
              <w:noProof/>
              <w:sz w:val="16"/>
              <w:szCs w:val="16"/>
            </w:rPr>
            <w:t>8</w:t>
          </w:r>
          <w:r w:rsidRPr="00535AE4">
            <w:rPr>
              <w:rFonts w:ascii="Arial" w:eastAsia="Times New Roman" w:hAnsi="Arial" w:cs="Arial"/>
              <w:sz w:val="16"/>
              <w:szCs w:val="16"/>
            </w:rPr>
            <w:fldChar w:fldCharType="end"/>
          </w:r>
          <w:r w:rsidR="0070230D" w:rsidRPr="00535AE4">
            <w:rPr>
              <w:rFonts w:ascii="Arial" w:eastAsia="Times New Roman" w:hAnsi="Arial" w:cs="Arial"/>
              <w:sz w:val="16"/>
              <w:szCs w:val="16"/>
            </w:rPr>
            <w:t>/</w:t>
          </w:r>
          <w:r w:rsidRPr="00535AE4">
            <w:rPr>
              <w:rFonts w:ascii="Arial" w:eastAsia="Times New Roman" w:hAnsi="Arial" w:cs="Arial"/>
              <w:sz w:val="16"/>
              <w:szCs w:val="16"/>
            </w:rPr>
            <w:fldChar w:fldCharType="begin"/>
          </w:r>
          <w:r w:rsidR="0070230D" w:rsidRPr="00535AE4">
            <w:rPr>
              <w:rFonts w:ascii="Arial" w:eastAsia="Times New Roman" w:hAnsi="Arial" w:cs="Arial"/>
              <w:sz w:val="16"/>
              <w:szCs w:val="16"/>
            </w:rPr>
            <w:instrText xml:space="preserve"> NUMPAGES  </w:instrText>
          </w:r>
          <w:r w:rsidRPr="00535AE4">
            <w:rPr>
              <w:rFonts w:ascii="Arial" w:eastAsia="Times New Roman" w:hAnsi="Arial" w:cs="Arial"/>
              <w:sz w:val="16"/>
              <w:szCs w:val="16"/>
            </w:rPr>
            <w:fldChar w:fldCharType="separate"/>
          </w:r>
          <w:r w:rsidR="009E589E">
            <w:rPr>
              <w:rFonts w:ascii="Arial" w:eastAsia="Times New Roman" w:hAnsi="Arial" w:cs="Arial"/>
              <w:noProof/>
              <w:sz w:val="16"/>
              <w:szCs w:val="16"/>
            </w:rPr>
            <w:t>20</w:t>
          </w:r>
          <w:r w:rsidRPr="00535AE4">
            <w:rPr>
              <w:rFonts w:ascii="Arial" w:eastAsia="Times New Roman" w:hAnsi="Arial" w:cs="Arial"/>
              <w:sz w:val="16"/>
              <w:szCs w:val="16"/>
            </w:rPr>
            <w:fldChar w:fldCharType="end"/>
          </w:r>
        </w:p>
      </w:tc>
    </w:tr>
  </w:tbl>
  <w:p w:rsidR="0070230D" w:rsidRPr="00535AE4" w:rsidRDefault="0070230D" w:rsidP="009A79FC">
    <w:pPr>
      <w:spacing w:after="0" w:line="240" w:lineRule="auto"/>
      <w:rPr>
        <w:rFonts w:ascii="Arial" w:hAnsi="Arial" w:cs="Arial"/>
        <w:sz w:val="6"/>
        <w:szCs w:val="6"/>
      </w:rPr>
    </w:pPr>
  </w:p>
  <w:tbl>
    <w:tblPr>
      <w:tblW w:w="10207" w:type="dxa"/>
      <w:tblInd w:w="-176" w:type="dxa"/>
      <w:tblBorders>
        <w:top w:val="single" w:sz="36" w:space="0" w:color="BFBFBF"/>
      </w:tblBorders>
      <w:tblLook w:val="01E0"/>
    </w:tblPr>
    <w:tblGrid>
      <w:gridCol w:w="10207"/>
    </w:tblGrid>
    <w:tr w:rsidR="0070230D" w:rsidRPr="00F85F7D" w:rsidTr="009D3732">
      <w:tc>
        <w:tcPr>
          <w:tcW w:w="10207" w:type="dxa"/>
        </w:tcPr>
        <w:p w:rsidR="0070230D" w:rsidRPr="00991845" w:rsidRDefault="0070230D" w:rsidP="009A79FC">
          <w:pPr>
            <w:pStyle w:val="Rodap"/>
            <w:ind w:left="-306" w:right="-612"/>
            <w:jc w:val="center"/>
            <w:rPr>
              <w:sz w:val="6"/>
              <w:szCs w:val="6"/>
            </w:rPr>
          </w:pPr>
        </w:p>
        <w:p w:rsidR="0070230D" w:rsidRPr="00043A20" w:rsidRDefault="0070230D" w:rsidP="00B07ACC">
          <w:pPr>
            <w:pStyle w:val="Rodap"/>
            <w:jc w:val="center"/>
            <w:rPr>
              <w:rFonts w:cs="Arial"/>
              <w:sz w:val="16"/>
              <w:szCs w:val="16"/>
            </w:rPr>
          </w:pPr>
          <w:r>
            <w:rPr>
              <w:sz w:val="16"/>
              <w:szCs w:val="16"/>
            </w:rPr>
            <w:t>CO</w:t>
          </w:r>
          <w:r w:rsidRPr="00043A20">
            <w:rPr>
              <w:sz w:val="16"/>
              <w:szCs w:val="16"/>
            </w:rPr>
            <w:t xml:space="preserve">NFIDENCIAL - © </w:t>
          </w:r>
          <w:r>
            <w:rPr>
              <w:sz w:val="16"/>
              <w:szCs w:val="16"/>
            </w:rPr>
            <w:t>SIEMENS</w:t>
          </w:r>
          <w:r w:rsidRPr="00043A20">
            <w:rPr>
              <w:sz w:val="16"/>
              <w:szCs w:val="16"/>
            </w:rPr>
            <w:t xml:space="preserve"> </w:t>
          </w:r>
          <w:r>
            <w:rPr>
              <w:sz w:val="16"/>
              <w:szCs w:val="16"/>
            </w:rPr>
            <w:t xml:space="preserve">- </w:t>
          </w:r>
          <w:r w:rsidRPr="00043A20">
            <w:rPr>
              <w:sz w:val="16"/>
              <w:szCs w:val="16"/>
            </w:rPr>
            <w:t>Todos os direitos reservados</w:t>
          </w:r>
        </w:p>
      </w:tc>
    </w:tr>
  </w:tbl>
  <w:p w:rsidR="0070230D" w:rsidRPr="009A79FC" w:rsidRDefault="0070230D" w:rsidP="00B07ACC">
    <w:pPr>
      <w:pStyle w:val="Rodap"/>
      <w:rPr>
        <w:szCs w:val="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30D" w:rsidRDefault="0070230D">
    <w:pPr>
      <w:pStyle w:val="Rodap"/>
    </w:pPr>
    <w:r>
      <w:t>Unrestricted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30D" w:rsidRDefault="0070230D" w:rsidP="00412D50">
      <w:pPr>
        <w:spacing w:after="0" w:line="240" w:lineRule="auto"/>
      </w:pPr>
      <w:r>
        <w:separator/>
      </w:r>
    </w:p>
  </w:footnote>
  <w:footnote w:type="continuationSeparator" w:id="0">
    <w:p w:rsidR="0070230D" w:rsidRDefault="0070230D" w:rsidP="00412D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30D" w:rsidRDefault="0070230D">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acomgrade"/>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804"/>
    </w:tblGrid>
    <w:tr w:rsidR="0070230D" w:rsidTr="00E939CA">
      <w:tc>
        <w:tcPr>
          <w:tcW w:w="2802" w:type="dxa"/>
        </w:tcPr>
        <w:p w:rsidR="0070230D" w:rsidRDefault="0070230D" w:rsidP="00E939CA">
          <w:pPr>
            <w:pStyle w:val="Cabealho"/>
            <w:tabs>
              <w:tab w:val="left" w:pos="4678"/>
              <w:tab w:val="right" w:pos="9639"/>
            </w:tabs>
            <w:rPr>
              <w:sz w:val="16"/>
              <w:szCs w:val="16"/>
            </w:rPr>
          </w:pPr>
          <w:r w:rsidRPr="00075EB2">
            <w:rPr>
              <w:noProof/>
              <w:sz w:val="16"/>
              <w:szCs w:val="16"/>
              <w:lang w:val="en-US" w:eastAsia="en-US"/>
            </w:rPr>
            <w:drawing>
              <wp:inline distT="0" distB="0" distL="0" distR="0">
                <wp:extent cx="1562100" cy="257175"/>
                <wp:effectExtent l="19050" t="0" r="0" b="0"/>
                <wp:docPr id="6"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7"/>
                        <pic:cNvPicPr>
                          <a:picLocks noChangeAspect="1" noChangeArrowheads="1"/>
                        </pic:cNvPicPr>
                      </pic:nvPicPr>
                      <pic:blipFill>
                        <a:blip r:embed="rId1"/>
                        <a:srcRect/>
                        <a:stretch>
                          <a:fillRect/>
                        </a:stretch>
                      </pic:blipFill>
                      <pic:spPr bwMode="auto">
                        <a:xfrm>
                          <a:off x="0" y="0"/>
                          <a:ext cx="1562100" cy="257175"/>
                        </a:xfrm>
                        <a:prstGeom prst="rect">
                          <a:avLst/>
                        </a:prstGeom>
                        <a:noFill/>
                        <a:ln w="9525">
                          <a:noFill/>
                          <a:miter lim="800000"/>
                          <a:headEnd/>
                          <a:tailEnd/>
                        </a:ln>
                      </pic:spPr>
                    </pic:pic>
                  </a:graphicData>
                </a:graphic>
              </wp:inline>
            </w:drawing>
          </w:r>
        </w:p>
      </w:tc>
      <w:tc>
        <w:tcPr>
          <w:tcW w:w="6804" w:type="dxa"/>
        </w:tcPr>
        <w:p w:rsidR="0070230D" w:rsidRDefault="0070230D" w:rsidP="00E939CA">
          <w:pPr>
            <w:pStyle w:val="Cabealho"/>
            <w:tabs>
              <w:tab w:val="left" w:pos="4678"/>
              <w:tab w:val="right" w:pos="9639"/>
            </w:tabs>
            <w:jc w:val="right"/>
            <w:rPr>
              <w:sz w:val="16"/>
              <w:szCs w:val="16"/>
            </w:rPr>
          </w:pPr>
        </w:p>
      </w:tc>
    </w:tr>
  </w:tbl>
  <w:p w:rsidR="0070230D" w:rsidRPr="001E04E1" w:rsidRDefault="0070230D" w:rsidP="001E04E1">
    <w:pPr>
      <w:pStyle w:val="Cabealho"/>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acomgrade"/>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804"/>
    </w:tblGrid>
    <w:tr w:rsidR="0070230D" w:rsidTr="00075EB2">
      <w:tc>
        <w:tcPr>
          <w:tcW w:w="2802" w:type="dxa"/>
        </w:tcPr>
        <w:p w:rsidR="0070230D" w:rsidRDefault="0070230D" w:rsidP="00075EB2">
          <w:pPr>
            <w:pStyle w:val="Cabealho"/>
            <w:tabs>
              <w:tab w:val="left" w:pos="4678"/>
              <w:tab w:val="right" w:pos="9639"/>
            </w:tabs>
            <w:rPr>
              <w:sz w:val="16"/>
              <w:szCs w:val="16"/>
            </w:rPr>
          </w:pPr>
          <w:r w:rsidRPr="00075EB2">
            <w:rPr>
              <w:noProof/>
              <w:sz w:val="16"/>
              <w:szCs w:val="16"/>
              <w:lang w:val="en-US" w:eastAsia="en-US"/>
            </w:rPr>
            <w:drawing>
              <wp:inline distT="0" distB="0" distL="0" distR="0">
                <wp:extent cx="1562100" cy="257175"/>
                <wp:effectExtent l="19050" t="0" r="0" b="0"/>
                <wp:docPr id="4"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7"/>
                        <pic:cNvPicPr>
                          <a:picLocks noChangeAspect="1" noChangeArrowheads="1"/>
                        </pic:cNvPicPr>
                      </pic:nvPicPr>
                      <pic:blipFill>
                        <a:blip r:embed="rId1"/>
                        <a:srcRect/>
                        <a:stretch>
                          <a:fillRect/>
                        </a:stretch>
                      </pic:blipFill>
                      <pic:spPr bwMode="auto">
                        <a:xfrm>
                          <a:off x="0" y="0"/>
                          <a:ext cx="1562100" cy="257175"/>
                        </a:xfrm>
                        <a:prstGeom prst="rect">
                          <a:avLst/>
                        </a:prstGeom>
                        <a:noFill/>
                        <a:ln w="9525">
                          <a:noFill/>
                          <a:miter lim="800000"/>
                          <a:headEnd/>
                          <a:tailEnd/>
                        </a:ln>
                      </pic:spPr>
                    </pic:pic>
                  </a:graphicData>
                </a:graphic>
              </wp:inline>
            </w:drawing>
          </w:r>
        </w:p>
      </w:tc>
      <w:tc>
        <w:tcPr>
          <w:tcW w:w="6804" w:type="dxa"/>
        </w:tcPr>
        <w:p w:rsidR="0070230D" w:rsidRDefault="0070230D" w:rsidP="00075EB2">
          <w:pPr>
            <w:pStyle w:val="Cabealho"/>
            <w:tabs>
              <w:tab w:val="left" w:pos="4678"/>
              <w:tab w:val="right" w:pos="9639"/>
            </w:tabs>
            <w:jc w:val="right"/>
            <w:rPr>
              <w:sz w:val="16"/>
              <w:szCs w:val="16"/>
            </w:rPr>
          </w:pPr>
        </w:p>
      </w:tc>
    </w:tr>
  </w:tbl>
  <w:p w:rsidR="0070230D" w:rsidRPr="00254602" w:rsidRDefault="0070230D" w:rsidP="00075EB2">
    <w:pPr>
      <w:pStyle w:val="Cabealho"/>
      <w:tabs>
        <w:tab w:val="left" w:pos="4678"/>
        <w:tab w:val="right" w:pos="9639"/>
      </w:tabs>
      <w:rPr>
        <w:sz w:val="16"/>
        <w:szCs w:val="16"/>
      </w:rPr>
    </w:pPr>
  </w:p>
  <w:tbl>
    <w:tblPr>
      <w:tblW w:w="9640" w:type="dxa"/>
      <w:tblInd w:w="-34" w:type="dxa"/>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Look w:val="0000"/>
    </w:tblPr>
    <w:tblGrid>
      <w:gridCol w:w="6946"/>
      <w:gridCol w:w="2694"/>
    </w:tblGrid>
    <w:tr w:rsidR="0070230D" w:rsidTr="001E04E1">
      <w:trPr>
        <w:cantSplit/>
        <w:trHeight w:val="802"/>
      </w:trPr>
      <w:tc>
        <w:tcPr>
          <w:tcW w:w="6946" w:type="dxa"/>
          <w:vAlign w:val="center"/>
        </w:tcPr>
        <w:p w:rsidR="0070230D" w:rsidRPr="00CD7AF6" w:rsidRDefault="0070230D" w:rsidP="00351BBE">
          <w:pPr>
            <w:spacing w:after="0"/>
            <w:jc w:val="center"/>
            <w:rPr>
              <w:b/>
              <w:smallCaps/>
              <w:sz w:val="28"/>
              <w:szCs w:val="28"/>
              <w:lang w:val="en-US"/>
            </w:rPr>
          </w:pPr>
          <w:r>
            <w:rPr>
              <w:b/>
              <w:smallCaps/>
              <w:sz w:val="28"/>
              <w:szCs w:val="28"/>
              <w:lang w:val="en-US"/>
            </w:rPr>
            <w:t>Customização UDIS</w:t>
          </w:r>
        </w:p>
      </w:tc>
      <w:tc>
        <w:tcPr>
          <w:tcW w:w="2694" w:type="dxa"/>
          <w:vAlign w:val="center"/>
        </w:tcPr>
        <w:p w:rsidR="0070230D" w:rsidRDefault="0070230D" w:rsidP="008A39DA">
          <w:pPr>
            <w:pStyle w:val="Cabealho"/>
            <w:spacing w:before="46"/>
            <w:ind w:left="-142" w:right="-75"/>
            <w:jc w:val="center"/>
            <w:rPr>
              <w:b/>
              <w:sz w:val="34"/>
            </w:rPr>
          </w:pPr>
          <w:r>
            <w:rPr>
              <w:b/>
              <w:sz w:val="34"/>
            </w:rPr>
            <w:t xml:space="preserve">EM DG SWS </w:t>
          </w:r>
        </w:p>
      </w:tc>
    </w:tr>
  </w:tbl>
  <w:p w:rsidR="0070230D" w:rsidRDefault="0070230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5F61"/>
    <w:multiLevelType w:val="hybridMultilevel"/>
    <w:tmpl w:val="3022EFB8"/>
    <w:lvl w:ilvl="0" w:tplc="B7B2B89A">
      <w:start w:val="5"/>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84B88"/>
    <w:multiLevelType w:val="hybridMultilevel"/>
    <w:tmpl w:val="B3AA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B1962"/>
    <w:multiLevelType w:val="hybridMultilevel"/>
    <w:tmpl w:val="F9D06E0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0CCE73D3"/>
    <w:multiLevelType w:val="hybridMultilevel"/>
    <w:tmpl w:val="D6D66392"/>
    <w:lvl w:ilvl="0" w:tplc="1F484D8C">
      <w:start w:val="35"/>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E3A67"/>
    <w:multiLevelType w:val="hybridMultilevel"/>
    <w:tmpl w:val="616865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ABF4238"/>
    <w:multiLevelType w:val="hybridMultilevel"/>
    <w:tmpl w:val="A948A55C"/>
    <w:lvl w:ilvl="0" w:tplc="04090011">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DA914A6"/>
    <w:multiLevelType w:val="multilevel"/>
    <w:tmpl w:val="013A5444"/>
    <w:lvl w:ilvl="0">
      <w:start w:val="1"/>
      <w:numFmt w:val="decimal"/>
      <w:pStyle w:val="Ttulo1-Siemens"/>
      <w:lvlText w:val="%1."/>
      <w:lvlJc w:val="left"/>
      <w:pPr>
        <w:ind w:left="360" w:hanging="360"/>
      </w:pPr>
    </w:lvl>
    <w:lvl w:ilvl="1">
      <w:start w:val="1"/>
      <w:numFmt w:val="decimal"/>
      <w:pStyle w:val="Ttulo2-Siemens"/>
      <w:lvlText w:val="%1.%2."/>
      <w:lvlJc w:val="left"/>
      <w:pPr>
        <w:ind w:left="792" w:hanging="432"/>
      </w:pPr>
    </w:lvl>
    <w:lvl w:ilvl="2">
      <w:start w:val="1"/>
      <w:numFmt w:val="decimal"/>
      <w:pStyle w:val="Ttulo3-Siemens"/>
      <w:lvlText w:val="%1.%2.%3."/>
      <w:lvlJc w:val="left"/>
      <w:pPr>
        <w:ind w:left="3906"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D31D6A"/>
    <w:multiLevelType w:val="hybridMultilevel"/>
    <w:tmpl w:val="E8C45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054AB"/>
    <w:multiLevelType w:val="hybridMultilevel"/>
    <w:tmpl w:val="D54AFD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1C07700"/>
    <w:multiLevelType w:val="hybridMultilevel"/>
    <w:tmpl w:val="17BAB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B300AE6"/>
    <w:multiLevelType w:val="hybridMultilevel"/>
    <w:tmpl w:val="858232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BB6309D"/>
    <w:multiLevelType w:val="hybridMultilevel"/>
    <w:tmpl w:val="4356CFAE"/>
    <w:lvl w:ilvl="0" w:tplc="04090019">
      <w:start w:val="1"/>
      <w:numFmt w:val="lowerLetter"/>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2">
    <w:nsid w:val="306F4256"/>
    <w:multiLevelType w:val="hybridMultilevel"/>
    <w:tmpl w:val="B69858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F4682E"/>
    <w:multiLevelType w:val="hybridMultilevel"/>
    <w:tmpl w:val="177AFFD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nsid w:val="37B97ACC"/>
    <w:multiLevelType w:val="hybridMultilevel"/>
    <w:tmpl w:val="8EC6A912"/>
    <w:lvl w:ilvl="0" w:tplc="9B2ED6D0">
      <w:start w:val="1"/>
      <w:numFmt w:val="bullet"/>
      <w:pStyle w:val="Itens"/>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8491A4B"/>
    <w:multiLevelType w:val="hybridMultilevel"/>
    <w:tmpl w:val="75F6D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3B0D68"/>
    <w:multiLevelType w:val="singleLevel"/>
    <w:tmpl w:val="5AE68B74"/>
    <w:lvl w:ilvl="0">
      <w:start w:val="1"/>
      <w:numFmt w:val="bullet"/>
      <w:pStyle w:val="NORMALCOMRECUO"/>
      <w:lvlText w:val=""/>
      <w:lvlJc w:val="left"/>
      <w:pPr>
        <w:tabs>
          <w:tab w:val="num" w:pos="360"/>
        </w:tabs>
        <w:ind w:left="360" w:hanging="360"/>
      </w:pPr>
      <w:rPr>
        <w:rFonts w:ascii="Symbol" w:hAnsi="Symbol" w:hint="default"/>
      </w:rPr>
    </w:lvl>
  </w:abstractNum>
  <w:abstractNum w:abstractNumId="17">
    <w:nsid w:val="4A240C37"/>
    <w:multiLevelType w:val="hybridMultilevel"/>
    <w:tmpl w:val="75A2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F7D7A"/>
    <w:multiLevelType w:val="hybridMultilevel"/>
    <w:tmpl w:val="182A595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BC879D2"/>
    <w:multiLevelType w:val="hybridMultilevel"/>
    <w:tmpl w:val="3AA05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231167"/>
    <w:multiLevelType w:val="hybridMultilevel"/>
    <w:tmpl w:val="9C7229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A71766D"/>
    <w:multiLevelType w:val="hybridMultilevel"/>
    <w:tmpl w:val="E4DA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FA0335"/>
    <w:multiLevelType w:val="hybridMultilevel"/>
    <w:tmpl w:val="88C69D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5DF37230"/>
    <w:multiLevelType w:val="singleLevel"/>
    <w:tmpl w:val="412E10A6"/>
    <w:lvl w:ilvl="0">
      <w:start w:val="1"/>
      <w:numFmt w:val="bullet"/>
      <w:pStyle w:val="Marcador1"/>
      <w:lvlText w:val=""/>
      <w:lvlJc w:val="left"/>
      <w:pPr>
        <w:tabs>
          <w:tab w:val="num" w:pos="757"/>
        </w:tabs>
        <w:ind w:left="757" w:hanging="360"/>
      </w:pPr>
      <w:rPr>
        <w:rFonts w:ascii="Wingdings" w:hAnsi="Wingdings" w:hint="default"/>
      </w:rPr>
    </w:lvl>
  </w:abstractNum>
  <w:abstractNum w:abstractNumId="24">
    <w:nsid w:val="6A94767F"/>
    <w:multiLevelType w:val="hybridMultilevel"/>
    <w:tmpl w:val="778487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8EF2B2A"/>
    <w:multiLevelType w:val="hybridMultilevel"/>
    <w:tmpl w:val="3FC033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7B287E42"/>
    <w:multiLevelType w:val="hybridMultilevel"/>
    <w:tmpl w:val="7FE603F6"/>
    <w:lvl w:ilvl="0" w:tplc="1F484D8C">
      <w:start w:val="35"/>
      <w:numFmt w:val="bullet"/>
      <w:lvlText w:val=""/>
      <w:lvlJc w:val="left"/>
      <w:pPr>
        <w:ind w:left="720" w:hanging="360"/>
      </w:pPr>
      <w:rPr>
        <w:rFonts w:ascii="Wingdings" w:eastAsia="Times New Roman"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4"/>
  </w:num>
  <w:num w:numId="2">
    <w:abstractNumId w:val="23"/>
  </w:num>
  <w:num w:numId="3">
    <w:abstractNumId w:val="16"/>
  </w:num>
  <w:num w:numId="4">
    <w:abstractNumId w:val="6"/>
  </w:num>
  <w:num w:numId="5">
    <w:abstractNumId w:val="4"/>
  </w:num>
  <w:num w:numId="6">
    <w:abstractNumId w:val="10"/>
  </w:num>
  <w:num w:numId="7">
    <w:abstractNumId w:val="24"/>
  </w:num>
  <w:num w:numId="8">
    <w:abstractNumId w:val="20"/>
  </w:num>
  <w:num w:numId="9">
    <w:abstractNumId w:val="22"/>
  </w:num>
  <w:num w:numId="10">
    <w:abstractNumId w:val="8"/>
  </w:num>
  <w:num w:numId="11">
    <w:abstractNumId w:val="25"/>
  </w:num>
  <w:num w:numId="12">
    <w:abstractNumId w:val="9"/>
  </w:num>
  <w:num w:numId="13">
    <w:abstractNumId w:val="6"/>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9"/>
  </w:num>
  <w:num w:numId="17">
    <w:abstractNumId w:val="6"/>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7"/>
  </w:num>
  <w:num w:numId="21">
    <w:abstractNumId w:val="1"/>
  </w:num>
  <w:num w:numId="22">
    <w:abstractNumId w:val="12"/>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21"/>
  </w:num>
  <w:num w:numId="26">
    <w:abstractNumId w:val="0"/>
  </w:num>
  <w:num w:numId="27">
    <w:abstractNumId w:val="15"/>
  </w:num>
  <w:num w:numId="28">
    <w:abstractNumId w:val="13"/>
  </w:num>
  <w:num w:numId="29">
    <w:abstractNumId w:val="2"/>
  </w:num>
  <w:num w:numId="30">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11"/>
  </w:num>
  <w:num w:numId="36">
    <w:abstractNumId w:val="2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visionView w:markup="0"/>
  <w:trackRevisions/>
  <w:defaultTabStop w:val="708"/>
  <w:hyphenationZone w:val="425"/>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seFELayout/>
  </w:compat>
  <w:rsids>
    <w:rsidRoot w:val="006D241F"/>
    <w:rsid w:val="000003BB"/>
    <w:rsid w:val="0000178B"/>
    <w:rsid w:val="000024BD"/>
    <w:rsid w:val="00002C06"/>
    <w:rsid w:val="00003D68"/>
    <w:rsid w:val="000047D9"/>
    <w:rsid w:val="00006115"/>
    <w:rsid w:val="00006877"/>
    <w:rsid w:val="00007AE6"/>
    <w:rsid w:val="00007F9E"/>
    <w:rsid w:val="00010E66"/>
    <w:rsid w:val="00013994"/>
    <w:rsid w:val="00015AD1"/>
    <w:rsid w:val="000165E0"/>
    <w:rsid w:val="0001710A"/>
    <w:rsid w:val="00023B69"/>
    <w:rsid w:val="0003075A"/>
    <w:rsid w:val="00035A14"/>
    <w:rsid w:val="00037181"/>
    <w:rsid w:val="000379F3"/>
    <w:rsid w:val="00037B7C"/>
    <w:rsid w:val="000424D5"/>
    <w:rsid w:val="00043A78"/>
    <w:rsid w:val="00044525"/>
    <w:rsid w:val="000458BC"/>
    <w:rsid w:val="0004610B"/>
    <w:rsid w:val="000472B6"/>
    <w:rsid w:val="00051754"/>
    <w:rsid w:val="00051ED4"/>
    <w:rsid w:val="000563AF"/>
    <w:rsid w:val="0005782F"/>
    <w:rsid w:val="00064931"/>
    <w:rsid w:val="000657C1"/>
    <w:rsid w:val="0006718E"/>
    <w:rsid w:val="000673BF"/>
    <w:rsid w:val="00070031"/>
    <w:rsid w:val="000701F5"/>
    <w:rsid w:val="00075EB2"/>
    <w:rsid w:val="000760F4"/>
    <w:rsid w:val="00085424"/>
    <w:rsid w:val="00087293"/>
    <w:rsid w:val="0009015F"/>
    <w:rsid w:val="00093FAE"/>
    <w:rsid w:val="00095AB2"/>
    <w:rsid w:val="00097971"/>
    <w:rsid w:val="000A07F3"/>
    <w:rsid w:val="000A4744"/>
    <w:rsid w:val="000A5C25"/>
    <w:rsid w:val="000B079F"/>
    <w:rsid w:val="000B12EE"/>
    <w:rsid w:val="000B1B80"/>
    <w:rsid w:val="000B2BDA"/>
    <w:rsid w:val="000B341C"/>
    <w:rsid w:val="000B4D74"/>
    <w:rsid w:val="000B5973"/>
    <w:rsid w:val="000C1AE6"/>
    <w:rsid w:val="000C359E"/>
    <w:rsid w:val="000C6720"/>
    <w:rsid w:val="000C6D6A"/>
    <w:rsid w:val="000D3DB2"/>
    <w:rsid w:val="000D48F9"/>
    <w:rsid w:val="000D578B"/>
    <w:rsid w:val="000D6E87"/>
    <w:rsid w:val="000E0AB0"/>
    <w:rsid w:val="000E211C"/>
    <w:rsid w:val="000E2E69"/>
    <w:rsid w:val="000E7C31"/>
    <w:rsid w:val="000F0D36"/>
    <w:rsid w:val="000F0F37"/>
    <w:rsid w:val="000F5D34"/>
    <w:rsid w:val="0011389C"/>
    <w:rsid w:val="00113A0F"/>
    <w:rsid w:val="00120504"/>
    <w:rsid w:val="00120CD6"/>
    <w:rsid w:val="00122398"/>
    <w:rsid w:val="0013184C"/>
    <w:rsid w:val="001331FE"/>
    <w:rsid w:val="00136E4D"/>
    <w:rsid w:val="00141AFF"/>
    <w:rsid w:val="0014515D"/>
    <w:rsid w:val="00146BB7"/>
    <w:rsid w:val="00147308"/>
    <w:rsid w:val="00156EA7"/>
    <w:rsid w:val="001575D0"/>
    <w:rsid w:val="001635AF"/>
    <w:rsid w:val="001645D6"/>
    <w:rsid w:val="00170819"/>
    <w:rsid w:val="00173822"/>
    <w:rsid w:val="001862BA"/>
    <w:rsid w:val="00193611"/>
    <w:rsid w:val="00195665"/>
    <w:rsid w:val="001956FC"/>
    <w:rsid w:val="0019779E"/>
    <w:rsid w:val="00197FF6"/>
    <w:rsid w:val="001A3E14"/>
    <w:rsid w:val="001A48E1"/>
    <w:rsid w:val="001A6B7C"/>
    <w:rsid w:val="001B1E48"/>
    <w:rsid w:val="001B2227"/>
    <w:rsid w:val="001B2D0F"/>
    <w:rsid w:val="001C729F"/>
    <w:rsid w:val="001C7A7B"/>
    <w:rsid w:val="001D59A0"/>
    <w:rsid w:val="001D59B3"/>
    <w:rsid w:val="001E04E1"/>
    <w:rsid w:val="001E0863"/>
    <w:rsid w:val="001E368D"/>
    <w:rsid w:val="001F2E24"/>
    <w:rsid w:val="001F2FB4"/>
    <w:rsid w:val="001F33B0"/>
    <w:rsid w:val="001F74ED"/>
    <w:rsid w:val="00201CB5"/>
    <w:rsid w:val="00202489"/>
    <w:rsid w:val="00203D03"/>
    <w:rsid w:val="00204851"/>
    <w:rsid w:val="00205F67"/>
    <w:rsid w:val="00210D69"/>
    <w:rsid w:val="002161A2"/>
    <w:rsid w:val="00222DB3"/>
    <w:rsid w:val="0022417A"/>
    <w:rsid w:val="002241DB"/>
    <w:rsid w:val="002269FC"/>
    <w:rsid w:val="00230CED"/>
    <w:rsid w:val="002314B4"/>
    <w:rsid w:val="002327FF"/>
    <w:rsid w:val="00234B10"/>
    <w:rsid w:val="002359BF"/>
    <w:rsid w:val="00241D6C"/>
    <w:rsid w:val="00241DAC"/>
    <w:rsid w:val="002424A6"/>
    <w:rsid w:val="002435B6"/>
    <w:rsid w:val="002441DC"/>
    <w:rsid w:val="0024425A"/>
    <w:rsid w:val="00245A99"/>
    <w:rsid w:val="00246B82"/>
    <w:rsid w:val="002509FF"/>
    <w:rsid w:val="00251076"/>
    <w:rsid w:val="00251D4C"/>
    <w:rsid w:val="002529E3"/>
    <w:rsid w:val="00260CAE"/>
    <w:rsid w:val="002626D1"/>
    <w:rsid w:val="002631A6"/>
    <w:rsid w:val="002643CD"/>
    <w:rsid w:val="002647A1"/>
    <w:rsid w:val="0026674E"/>
    <w:rsid w:val="00266C78"/>
    <w:rsid w:val="002705D0"/>
    <w:rsid w:val="002737FD"/>
    <w:rsid w:val="002755BE"/>
    <w:rsid w:val="00275D17"/>
    <w:rsid w:val="00276FE2"/>
    <w:rsid w:val="002871B0"/>
    <w:rsid w:val="00287E16"/>
    <w:rsid w:val="0029019D"/>
    <w:rsid w:val="00290C85"/>
    <w:rsid w:val="00292E8B"/>
    <w:rsid w:val="00294DAC"/>
    <w:rsid w:val="00295996"/>
    <w:rsid w:val="002A2209"/>
    <w:rsid w:val="002A53B3"/>
    <w:rsid w:val="002A77D6"/>
    <w:rsid w:val="002A7908"/>
    <w:rsid w:val="002B1C56"/>
    <w:rsid w:val="002B29E9"/>
    <w:rsid w:val="002B3015"/>
    <w:rsid w:val="002B486E"/>
    <w:rsid w:val="002B7ADA"/>
    <w:rsid w:val="002C14D1"/>
    <w:rsid w:val="002C3BEC"/>
    <w:rsid w:val="002C69F5"/>
    <w:rsid w:val="002D02D7"/>
    <w:rsid w:val="002D38F8"/>
    <w:rsid w:val="002D4078"/>
    <w:rsid w:val="002D6CA7"/>
    <w:rsid w:val="002E48D2"/>
    <w:rsid w:val="002E6713"/>
    <w:rsid w:val="002E6F0E"/>
    <w:rsid w:val="002F09F2"/>
    <w:rsid w:val="002F1623"/>
    <w:rsid w:val="002F42B1"/>
    <w:rsid w:val="002F570D"/>
    <w:rsid w:val="002F75E4"/>
    <w:rsid w:val="00301A6A"/>
    <w:rsid w:val="00306974"/>
    <w:rsid w:val="00307BD4"/>
    <w:rsid w:val="00307D63"/>
    <w:rsid w:val="00310F1F"/>
    <w:rsid w:val="003121E8"/>
    <w:rsid w:val="003135BF"/>
    <w:rsid w:val="00313995"/>
    <w:rsid w:val="00314DE1"/>
    <w:rsid w:val="0031582E"/>
    <w:rsid w:val="00320563"/>
    <w:rsid w:val="0032441A"/>
    <w:rsid w:val="00324F8D"/>
    <w:rsid w:val="003254D1"/>
    <w:rsid w:val="00326103"/>
    <w:rsid w:val="003300EE"/>
    <w:rsid w:val="00334462"/>
    <w:rsid w:val="00335798"/>
    <w:rsid w:val="00344A80"/>
    <w:rsid w:val="00350F23"/>
    <w:rsid w:val="00351230"/>
    <w:rsid w:val="00351BBE"/>
    <w:rsid w:val="0035206B"/>
    <w:rsid w:val="0035687D"/>
    <w:rsid w:val="003570C5"/>
    <w:rsid w:val="003604A3"/>
    <w:rsid w:val="00361BD0"/>
    <w:rsid w:val="0036749D"/>
    <w:rsid w:val="0037068E"/>
    <w:rsid w:val="0037223E"/>
    <w:rsid w:val="00372596"/>
    <w:rsid w:val="003754A5"/>
    <w:rsid w:val="00376290"/>
    <w:rsid w:val="00380E05"/>
    <w:rsid w:val="00387401"/>
    <w:rsid w:val="00394306"/>
    <w:rsid w:val="0039551F"/>
    <w:rsid w:val="003A6B56"/>
    <w:rsid w:val="003B0F09"/>
    <w:rsid w:val="003B3B95"/>
    <w:rsid w:val="003B7822"/>
    <w:rsid w:val="003C0840"/>
    <w:rsid w:val="003C2991"/>
    <w:rsid w:val="003C2A0A"/>
    <w:rsid w:val="003C4442"/>
    <w:rsid w:val="003C48A5"/>
    <w:rsid w:val="003C5C13"/>
    <w:rsid w:val="003C782A"/>
    <w:rsid w:val="003D1748"/>
    <w:rsid w:val="003D2F1E"/>
    <w:rsid w:val="003D7125"/>
    <w:rsid w:val="003E09EA"/>
    <w:rsid w:val="003E36A8"/>
    <w:rsid w:val="003E7189"/>
    <w:rsid w:val="003E7BFF"/>
    <w:rsid w:val="003F2E5A"/>
    <w:rsid w:val="003F4DDF"/>
    <w:rsid w:val="003F6361"/>
    <w:rsid w:val="003F6D87"/>
    <w:rsid w:val="00400FE2"/>
    <w:rsid w:val="00405BAC"/>
    <w:rsid w:val="00410090"/>
    <w:rsid w:val="00410DE3"/>
    <w:rsid w:val="00412D50"/>
    <w:rsid w:val="00415FFD"/>
    <w:rsid w:val="004163BF"/>
    <w:rsid w:val="004216A4"/>
    <w:rsid w:val="00421D60"/>
    <w:rsid w:val="00422E91"/>
    <w:rsid w:val="004258D7"/>
    <w:rsid w:val="00425C81"/>
    <w:rsid w:val="00426110"/>
    <w:rsid w:val="004301D6"/>
    <w:rsid w:val="0043549E"/>
    <w:rsid w:val="004357CE"/>
    <w:rsid w:val="00436085"/>
    <w:rsid w:val="00436302"/>
    <w:rsid w:val="00440A4B"/>
    <w:rsid w:val="00441C03"/>
    <w:rsid w:val="00443645"/>
    <w:rsid w:val="00445C7F"/>
    <w:rsid w:val="00445DC5"/>
    <w:rsid w:val="004468F9"/>
    <w:rsid w:val="0044730D"/>
    <w:rsid w:val="00447C38"/>
    <w:rsid w:val="00452320"/>
    <w:rsid w:val="00454C63"/>
    <w:rsid w:val="004604D6"/>
    <w:rsid w:val="00464C38"/>
    <w:rsid w:val="00465FA5"/>
    <w:rsid w:val="004665BE"/>
    <w:rsid w:val="00466C48"/>
    <w:rsid w:val="00471248"/>
    <w:rsid w:val="0047150C"/>
    <w:rsid w:val="004729D7"/>
    <w:rsid w:val="00473D14"/>
    <w:rsid w:val="00473E1C"/>
    <w:rsid w:val="00474EB4"/>
    <w:rsid w:val="00475155"/>
    <w:rsid w:val="00475E0A"/>
    <w:rsid w:val="00476379"/>
    <w:rsid w:val="00477D83"/>
    <w:rsid w:val="00480822"/>
    <w:rsid w:val="00482C80"/>
    <w:rsid w:val="00482F72"/>
    <w:rsid w:val="0048385E"/>
    <w:rsid w:val="004847A9"/>
    <w:rsid w:val="00487317"/>
    <w:rsid w:val="00490833"/>
    <w:rsid w:val="004928D4"/>
    <w:rsid w:val="00496DD7"/>
    <w:rsid w:val="00496EEE"/>
    <w:rsid w:val="004A204D"/>
    <w:rsid w:val="004A2F49"/>
    <w:rsid w:val="004A3157"/>
    <w:rsid w:val="004A3F3A"/>
    <w:rsid w:val="004A4735"/>
    <w:rsid w:val="004B0A7C"/>
    <w:rsid w:val="004B2519"/>
    <w:rsid w:val="004B3832"/>
    <w:rsid w:val="004B6E63"/>
    <w:rsid w:val="004C12C8"/>
    <w:rsid w:val="004C266F"/>
    <w:rsid w:val="004C3348"/>
    <w:rsid w:val="004C7B43"/>
    <w:rsid w:val="004D3E1F"/>
    <w:rsid w:val="004D66C8"/>
    <w:rsid w:val="004E1E0F"/>
    <w:rsid w:val="004E56C2"/>
    <w:rsid w:val="004E6AA9"/>
    <w:rsid w:val="004F228A"/>
    <w:rsid w:val="00506679"/>
    <w:rsid w:val="00512BAC"/>
    <w:rsid w:val="0051369A"/>
    <w:rsid w:val="00513D13"/>
    <w:rsid w:val="00514F05"/>
    <w:rsid w:val="00514FDD"/>
    <w:rsid w:val="005266BA"/>
    <w:rsid w:val="005356A7"/>
    <w:rsid w:val="00536808"/>
    <w:rsid w:val="005377C6"/>
    <w:rsid w:val="0054178E"/>
    <w:rsid w:val="00542328"/>
    <w:rsid w:val="00544884"/>
    <w:rsid w:val="00551286"/>
    <w:rsid w:val="00551867"/>
    <w:rsid w:val="00552161"/>
    <w:rsid w:val="005525A8"/>
    <w:rsid w:val="00553529"/>
    <w:rsid w:val="00553F81"/>
    <w:rsid w:val="0055497C"/>
    <w:rsid w:val="005561DF"/>
    <w:rsid w:val="005566C1"/>
    <w:rsid w:val="00560193"/>
    <w:rsid w:val="005603E3"/>
    <w:rsid w:val="00564840"/>
    <w:rsid w:val="005659E0"/>
    <w:rsid w:val="005661EF"/>
    <w:rsid w:val="005670DC"/>
    <w:rsid w:val="005679EE"/>
    <w:rsid w:val="0057004D"/>
    <w:rsid w:val="00570B34"/>
    <w:rsid w:val="005711A8"/>
    <w:rsid w:val="00571F35"/>
    <w:rsid w:val="0057494D"/>
    <w:rsid w:val="0057640F"/>
    <w:rsid w:val="00580B9C"/>
    <w:rsid w:val="00580F39"/>
    <w:rsid w:val="005826C6"/>
    <w:rsid w:val="0058297F"/>
    <w:rsid w:val="00586FAB"/>
    <w:rsid w:val="00595454"/>
    <w:rsid w:val="00595F93"/>
    <w:rsid w:val="0059601D"/>
    <w:rsid w:val="005A02A6"/>
    <w:rsid w:val="005B732E"/>
    <w:rsid w:val="005C0212"/>
    <w:rsid w:val="005C1C36"/>
    <w:rsid w:val="005C2C31"/>
    <w:rsid w:val="005C392F"/>
    <w:rsid w:val="005C5086"/>
    <w:rsid w:val="005C5FA0"/>
    <w:rsid w:val="005C6460"/>
    <w:rsid w:val="005D18DD"/>
    <w:rsid w:val="005D1D55"/>
    <w:rsid w:val="005D2638"/>
    <w:rsid w:val="005D3196"/>
    <w:rsid w:val="005D3A58"/>
    <w:rsid w:val="005E26D4"/>
    <w:rsid w:val="005E4762"/>
    <w:rsid w:val="005E48D2"/>
    <w:rsid w:val="005E71B3"/>
    <w:rsid w:val="005F03E9"/>
    <w:rsid w:val="005F4346"/>
    <w:rsid w:val="005F590D"/>
    <w:rsid w:val="005F6332"/>
    <w:rsid w:val="0060059E"/>
    <w:rsid w:val="00606925"/>
    <w:rsid w:val="00623E02"/>
    <w:rsid w:val="00624CE4"/>
    <w:rsid w:val="00630530"/>
    <w:rsid w:val="0063275A"/>
    <w:rsid w:val="00635718"/>
    <w:rsid w:val="00640B73"/>
    <w:rsid w:val="0064398F"/>
    <w:rsid w:val="00647B2A"/>
    <w:rsid w:val="00650242"/>
    <w:rsid w:val="0065503B"/>
    <w:rsid w:val="006617C9"/>
    <w:rsid w:val="00664BF3"/>
    <w:rsid w:val="00671FF7"/>
    <w:rsid w:val="006727EE"/>
    <w:rsid w:val="00674ECB"/>
    <w:rsid w:val="00676FAC"/>
    <w:rsid w:val="00677576"/>
    <w:rsid w:val="0068252A"/>
    <w:rsid w:val="00684B13"/>
    <w:rsid w:val="00685331"/>
    <w:rsid w:val="00691A7A"/>
    <w:rsid w:val="00692344"/>
    <w:rsid w:val="00697FC5"/>
    <w:rsid w:val="006A0074"/>
    <w:rsid w:val="006A148C"/>
    <w:rsid w:val="006A2144"/>
    <w:rsid w:val="006A2C4E"/>
    <w:rsid w:val="006A3CAD"/>
    <w:rsid w:val="006A40B8"/>
    <w:rsid w:val="006A5DBC"/>
    <w:rsid w:val="006A6882"/>
    <w:rsid w:val="006A6FE4"/>
    <w:rsid w:val="006B0F14"/>
    <w:rsid w:val="006B57FF"/>
    <w:rsid w:val="006B6BBE"/>
    <w:rsid w:val="006B7285"/>
    <w:rsid w:val="006C12CA"/>
    <w:rsid w:val="006C33FD"/>
    <w:rsid w:val="006C3962"/>
    <w:rsid w:val="006C490A"/>
    <w:rsid w:val="006D0381"/>
    <w:rsid w:val="006D241F"/>
    <w:rsid w:val="006D45C8"/>
    <w:rsid w:val="006D6D2E"/>
    <w:rsid w:val="006E245F"/>
    <w:rsid w:val="006E67E0"/>
    <w:rsid w:val="006E68AD"/>
    <w:rsid w:val="006E7A17"/>
    <w:rsid w:val="006F145B"/>
    <w:rsid w:val="006F14BE"/>
    <w:rsid w:val="006F2DC1"/>
    <w:rsid w:val="006F3F96"/>
    <w:rsid w:val="006F4A51"/>
    <w:rsid w:val="006F6CA1"/>
    <w:rsid w:val="006F6DD8"/>
    <w:rsid w:val="006F70DE"/>
    <w:rsid w:val="007011BF"/>
    <w:rsid w:val="00701F53"/>
    <w:rsid w:val="0070230D"/>
    <w:rsid w:val="00702C2C"/>
    <w:rsid w:val="00703D44"/>
    <w:rsid w:val="00710036"/>
    <w:rsid w:val="0071064A"/>
    <w:rsid w:val="00711F8B"/>
    <w:rsid w:val="0071542B"/>
    <w:rsid w:val="0072083F"/>
    <w:rsid w:val="007213F9"/>
    <w:rsid w:val="0072192C"/>
    <w:rsid w:val="0072346B"/>
    <w:rsid w:val="007241BF"/>
    <w:rsid w:val="00730C5C"/>
    <w:rsid w:val="007314CE"/>
    <w:rsid w:val="00732B39"/>
    <w:rsid w:val="00733405"/>
    <w:rsid w:val="00750A4A"/>
    <w:rsid w:val="007518CD"/>
    <w:rsid w:val="00755DE1"/>
    <w:rsid w:val="00756269"/>
    <w:rsid w:val="0076011B"/>
    <w:rsid w:val="00761BA2"/>
    <w:rsid w:val="00761E95"/>
    <w:rsid w:val="007633A0"/>
    <w:rsid w:val="00763CD9"/>
    <w:rsid w:val="0076719D"/>
    <w:rsid w:val="00770AEE"/>
    <w:rsid w:val="00772625"/>
    <w:rsid w:val="00772C93"/>
    <w:rsid w:val="00773D0D"/>
    <w:rsid w:val="00775B93"/>
    <w:rsid w:val="0077619E"/>
    <w:rsid w:val="00785AAE"/>
    <w:rsid w:val="00792165"/>
    <w:rsid w:val="00792537"/>
    <w:rsid w:val="00795863"/>
    <w:rsid w:val="007964DB"/>
    <w:rsid w:val="00796676"/>
    <w:rsid w:val="00796AE9"/>
    <w:rsid w:val="00797400"/>
    <w:rsid w:val="007A0C81"/>
    <w:rsid w:val="007A36BD"/>
    <w:rsid w:val="007B3C82"/>
    <w:rsid w:val="007B5FB7"/>
    <w:rsid w:val="007B7C72"/>
    <w:rsid w:val="007B7D26"/>
    <w:rsid w:val="007C6FC0"/>
    <w:rsid w:val="007E01BD"/>
    <w:rsid w:val="007E0945"/>
    <w:rsid w:val="007E1F14"/>
    <w:rsid w:val="007E2C76"/>
    <w:rsid w:val="007E47EE"/>
    <w:rsid w:val="007E68CF"/>
    <w:rsid w:val="007F49BE"/>
    <w:rsid w:val="007F6B68"/>
    <w:rsid w:val="00801DA0"/>
    <w:rsid w:val="00804F24"/>
    <w:rsid w:val="00810640"/>
    <w:rsid w:val="00811DF0"/>
    <w:rsid w:val="0081230A"/>
    <w:rsid w:val="00812CFD"/>
    <w:rsid w:val="008226B6"/>
    <w:rsid w:val="00822D8A"/>
    <w:rsid w:val="00824154"/>
    <w:rsid w:val="00826C98"/>
    <w:rsid w:val="00834E55"/>
    <w:rsid w:val="00835993"/>
    <w:rsid w:val="00837D74"/>
    <w:rsid w:val="00840FB7"/>
    <w:rsid w:val="00841622"/>
    <w:rsid w:val="0084420F"/>
    <w:rsid w:val="00844510"/>
    <w:rsid w:val="008469F2"/>
    <w:rsid w:val="00847CEE"/>
    <w:rsid w:val="00850FCD"/>
    <w:rsid w:val="008527E7"/>
    <w:rsid w:val="00857292"/>
    <w:rsid w:val="008649C4"/>
    <w:rsid w:val="008652FC"/>
    <w:rsid w:val="008665B7"/>
    <w:rsid w:val="00866AB8"/>
    <w:rsid w:val="00866FA5"/>
    <w:rsid w:val="0087380B"/>
    <w:rsid w:val="00876798"/>
    <w:rsid w:val="00881026"/>
    <w:rsid w:val="00882FD4"/>
    <w:rsid w:val="00883D3E"/>
    <w:rsid w:val="00884CE0"/>
    <w:rsid w:val="00886B83"/>
    <w:rsid w:val="00887ED3"/>
    <w:rsid w:val="00890291"/>
    <w:rsid w:val="0089362F"/>
    <w:rsid w:val="0089433D"/>
    <w:rsid w:val="008A0837"/>
    <w:rsid w:val="008A39DA"/>
    <w:rsid w:val="008A4776"/>
    <w:rsid w:val="008A5356"/>
    <w:rsid w:val="008B192F"/>
    <w:rsid w:val="008B78D3"/>
    <w:rsid w:val="008B7B8B"/>
    <w:rsid w:val="008C3548"/>
    <w:rsid w:val="008C6F8D"/>
    <w:rsid w:val="008D3764"/>
    <w:rsid w:val="008D5608"/>
    <w:rsid w:val="008E0223"/>
    <w:rsid w:val="008E6022"/>
    <w:rsid w:val="008E7DAC"/>
    <w:rsid w:val="008F07C0"/>
    <w:rsid w:val="008F2E7C"/>
    <w:rsid w:val="008F7DDF"/>
    <w:rsid w:val="009003CC"/>
    <w:rsid w:val="009059CF"/>
    <w:rsid w:val="00905F1A"/>
    <w:rsid w:val="0091296C"/>
    <w:rsid w:val="00914141"/>
    <w:rsid w:val="009141AB"/>
    <w:rsid w:val="00915376"/>
    <w:rsid w:val="00925C8F"/>
    <w:rsid w:val="00926FB4"/>
    <w:rsid w:val="00932B40"/>
    <w:rsid w:val="009341FD"/>
    <w:rsid w:val="00934F3B"/>
    <w:rsid w:val="00940FF8"/>
    <w:rsid w:val="009415D0"/>
    <w:rsid w:val="00946932"/>
    <w:rsid w:val="009472E6"/>
    <w:rsid w:val="00947BC5"/>
    <w:rsid w:val="009529D2"/>
    <w:rsid w:val="009617C0"/>
    <w:rsid w:val="00963F26"/>
    <w:rsid w:val="009664CD"/>
    <w:rsid w:val="00966A9E"/>
    <w:rsid w:val="00972645"/>
    <w:rsid w:val="00974434"/>
    <w:rsid w:val="00977E7F"/>
    <w:rsid w:val="0098043D"/>
    <w:rsid w:val="00981C93"/>
    <w:rsid w:val="009822C5"/>
    <w:rsid w:val="00982311"/>
    <w:rsid w:val="0098333A"/>
    <w:rsid w:val="00991B5F"/>
    <w:rsid w:val="009920AB"/>
    <w:rsid w:val="00992CEF"/>
    <w:rsid w:val="00994398"/>
    <w:rsid w:val="00997806"/>
    <w:rsid w:val="009A1DFB"/>
    <w:rsid w:val="009A5BAC"/>
    <w:rsid w:val="009A695A"/>
    <w:rsid w:val="009A79FC"/>
    <w:rsid w:val="009A7E12"/>
    <w:rsid w:val="009B0485"/>
    <w:rsid w:val="009B08FA"/>
    <w:rsid w:val="009B1CAA"/>
    <w:rsid w:val="009B2308"/>
    <w:rsid w:val="009B2D78"/>
    <w:rsid w:val="009B3B01"/>
    <w:rsid w:val="009B4876"/>
    <w:rsid w:val="009B6D95"/>
    <w:rsid w:val="009C17EF"/>
    <w:rsid w:val="009C7268"/>
    <w:rsid w:val="009D1469"/>
    <w:rsid w:val="009D1DE3"/>
    <w:rsid w:val="009D362A"/>
    <w:rsid w:val="009D3682"/>
    <w:rsid w:val="009D3732"/>
    <w:rsid w:val="009D5881"/>
    <w:rsid w:val="009D61B0"/>
    <w:rsid w:val="009D6C16"/>
    <w:rsid w:val="009D7F8A"/>
    <w:rsid w:val="009E1473"/>
    <w:rsid w:val="009E589E"/>
    <w:rsid w:val="009E62CC"/>
    <w:rsid w:val="009F0B70"/>
    <w:rsid w:val="009F0F84"/>
    <w:rsid w:val="009F2197"/>
    <w:rsid w:val="009F31FE"/>
    <w:rsid w:val="009F3541"/>
    <w:rsid w:val="009F3D0E"/>
    <w:rsid w:val="009F4914"/>
    <w:rsid w:val="009F6CD5"/>
    <w:rsid w:val="009F6E94"/>
    <w:rsid w:val="009F7F9D"/>
    <w:rsid w:val="00A004A7"/>
    <w:rsid w:val="00A0230B"/>
    <w:rsid w:val="00A02D67"/>
    <w:rsid w:val="00A03877"/>
    <w:rsid w:val="00A10FD4"/>
    <w:rsid w:val="00A11F6B"/>
    <w:rsid w:val="00A146D0"/>
    <w:rsid w:val="00A15E39"/>
    <w:rsid w:val="00A21D9B"/>
    <w:rsid w:val="00A22F48"/>
    <w:rsid w:val="00A22FCA"/>
    <w:rsid w:val="00A23848"/>
    <w:rsid w:val="00A23CF9"/>
    <w:rsid w:val="00A246F9"/>
    <w:rsid w:val="00A24D66"/>
    <w:rsid w:val="00A30173"/>
    <w:rsid w:val="00A372CA"/>
    <w:rsid w:val="00A37F68"/>
    <w:rsid w:val="00A43C9E"/>
    <w:rsid w:val="00A45AE9"/>
    <w:rsid w:val="00A45D28"/>
    <w:rsid w:val="00A47486"/>
    <w:rsid w:val="00A479C2"/>
    <w:rsid w:val="00A50470"/>
    <w:rsid w:val="00A51DDF"/>
    <w:rsid w:val="00A53606"/>
    <w:rsid w:val="00A560A2"/>
    <w:rsid w:val="00A57E4C"/>
    <w:rsid w:val="00A62310"/>
    <w:rsid w:val="00A6376D"/>
    <w:rsid w:val="00A64154"/>
    <w:rsid w:val="00A65E6F"/>
    <w:rsid w:val="00A70424"/>
    <w:rsid w:val="00A7188F"/>
    <w:rsid w:val="00A750CA"/>
    <w:rsid w:val="00A75E17"/>
    <w:rsid w:val="00A76D12"/>
    <w:rsid w:val="00A779C2"/>
    <w:rsid w:val="00A8194A"/>
    <w:rsid w:val="00A81DC2"/>
    <w:rsid w:val="00A82242"/>
    <w:rsid w:val="00A82D13"/>
    <w:rsid w:val="00A83DCF"/>
    <w:rsid w:val="00A850EA"/>
    <w:rsid w:val="00A95B02"/>
    <w:rsid w:val="00A95E6C"/>
    <w:rsid w:val="00A96038"/>
    <w:rsid w:val="00AA0F91"/>
    <w:rsid w:val="00AA1562"/>
    <w:rsid w:val="00AA1DE9"/>
    <w:rsid w:val="00AA448E"/>
    <w:rsid w:val="00AA44C2"/>
    <w:rsid w:val="00AA4A58"/>
    <w:rsid w:val="00AA4FDE"/>
    <w:rsid w:val="00AA63EB"/>
    <w:rsid w:val="00AA6A01"/>
    <w:rsid w:val="00AA6D71"/>
    <w:rsid w:val="00AA708C"/>
    <w:rsid w:val="00AB0A1B"/>
    <w:rsid w:val="00AB1EC5"/>
    <w:rsid w:val="00AB4826"/>
    <w:rsid w:val="00AB7C97"/>
    <w:rsid w:val="00AC0EEB"/>
    <w:rsid w:val="00AC4E74"/>
    <w:rsid w:val="00AC7912"/>
    <w:rsid w:val="00AD051A"/>
    <w:rsid w:val="00AD2096"/>
    <w:rsid w:val="00AD56B1"/>
    <w:rsid w:val="00AD6FF3"/>
    <w:rsid w:val="00AD7A76"/>
    <w:rsid w:val="00AE0800"/>
    <w:rsid w:val="00AE1C54"/>
    <w:rsid w:val="00AE3C03"/>
    <w:rsid w:val="00AE7804"/>
    <w:rsid w:val="00AF378D"/>
    <w:rsid w:val="00AF76B5"/>
    <w:rsid w:val="00B05A58"/>
    <w:rsid w:val="00B05AC4"/>
    <w:rsid w:val="00B06A24"/>
    <w:rsid w:val="00B07ACC"/>
    <w:rsid w:val="00B10CE1"/>
    <w:rsid w:val="00B10DBF"/>
    <w:rsid w:val="00B11E02"/>
    <w:rsid w:val="00B13869"/>
    <w:rsid w:val="00B13A92"/>
    <w:rsid w:val="00B13D5D"/>
    <w:rsid w:val="00B14652"/>
    <w:rsid w:val="00B149BC"/>
    <w:rsid w:val="00B15934"/>
    <w:rsid w:val="00B17828"/>
    <w:rsid w:val="00B20BA0"/>
    <w:rsid w:val="00B218D2"/>
    <w:rsid w:val="00B232EB"/>
    <w:rsid w:val="00B30A48"/>
    <w:rsid w:val="00B31055"/>
    <w:rsid w:val="00B32CD5"/>
    <w:rsid w:val="00B3613E"/>
    <w:rsid w:val="00B36511"/>
    <w:rsid w:val="00B41FAA"/>
    <w:rsid w:val="00B433D6"/>
    <w:rsid w:val="00B434D6"/>
    <w:rsid w:val="00B45115"/>
    <w:rsid w:val="00B4576C"/>
    <w:rsid w:val="00B45C4D"/>
    <w:rsid w:val="00B501CF"/>
    <w:rsid w:val="00B51938"/>
    <w:rsid w:val="00B54E07"/>
    <w:rsid w:val="00B563AE"/>
    <w:rsid w:val="00B61630"/>
    <w:rsid w:val="00B618C5"/>
    <w:rsid w:val="00B62873"/>
    <w:rsid w:val="00B6382F"/>
    <w:rsid w:val="00B648E2"/>
    <w:rsid w:val="00B70DB2"/>
    <w:rsid w:val="00B758DD"/>
    <w:rsid w:val="00B76A7D"/>
    <w:rsid w:val="00B76D8F"/>
    <w:rsid w:val="00B80114"/>
    <w:rsid w:val="00B8076D"/>
    <w:rsid w:val="00B815E0"/>
    <w:rsid w:val="00B81915"/>
    <w:rsid w:val="00B83CBC"/>
    <w:rsid w:val="00B83E47"/>
    <w:rsid w:val="00B860BF"/>
    <w:rsid w:val="00B86448"/>
    <w:rsid w:val="00B871CE"/>
    <w:rsid w:val="00B90910"/>
    <w:rsid w:val="00B90FBD"/>
    <w:rsid w:val="00B914EC"/>
    <w:rsid w:val="00B91B29"/>
    <w:rsid w:val="00B93A0F"/>
    <w:rsid w:val="00B95C5F"/>
    <w:rsid w:val="00B971D0"/>
    <w:rsid w:val="00BA0BF8"/>
    <w:rsid w:val="00BA5412"/>
    <w:rsid w:val="00BB08A9"/>
    <w:rsid w:val="00BB424C"/>
    <w:rsid w:val="00BB629F"/>
    <w:rsid w:val="00BC118F"/>
    <w:rsid w:val="00BC16D8"/>
    <w:rsid w:val="00BC6C16"/>
    <w:rsid w:val="00BC6F0D"/>
    <w:rsid w:val="00BD0CB4"/>
    <w:rsid w:val="00BD23B3"/>
    <w:rsid w:val="00BD383F"/>
    <w:rsid w:val="00BD41A6"/>
    <w:rsid w:val="00BD492A"/>
    <w:rsid w:val="00BE1BDB"/>
    <w:rsid w:val="00BE2E7C"/>
    <w:rsid w:val="00BE314F"/>
    <w:rsid w:val="00BE3573"/>
    <w:rsid w:val="00BE3D87"/>
    <w:rsid w:val="00BE6C4F"/>
    <w:rsid w:val="00BE71CD"/>
    <w:rsid w:val="00BF035E"/>
    <w:rsid w:val="00BF054B"/>
    <w:rsid w:val="00BF1709"/>
    <w:rsid w:val="00BF4BFC"/>
    <w:rsid w:val="00C0056E"/>
    <w:rsid w:val="00C00726"/>
    <w:rsid w:val="00C00900"/>
    <w:rsid w:val="00C00BAA"/>
    <w:rsid w:val="00C02045"/>
    <w:rsid w:val="00C049BA"/>
    <w:rsid w:val="00C06DAD"/>
    <w:rsid w:val="00C072A9"/>
    <w:rsid w:val="00C10119"/>
    <w:rsid w:val="00C1055D"/>
    <w:rsid w:val="00C11179"/>
    <w:rsid w:val="00C11A50"/>
    <w:rsid w:val="00C12C4D"/>
    <w:rsid w:val="00C152F7"/>
    <w:rsid w:val="00C21B59"/>
    <w:rsid w:val="00C222F4"/>
    <w:rsid w:val="00C243BF"/>
    <w:rsid w:val="00C24A42"/>
    <w:rsid w:val="00C24D7C"/>
    <w:rsid w:val="00C26113"/>
    <w:rsid w:val="00C30094"/>
    <w:rsid w:val="00C3311F"/>
    <w:rsid w:val="00C34627"/>
    <w:rsid w:val="00C34D25"/>
    <w:rsid w:val="00C369C3"/>
    <w:rsid w:val="00C36E17"/>
    <w:rsid w:val="00C41F9F"/>
    <w:rsid w:val="00C45AEC"/>
    <w:rsid w:val="00C466A0"/>
    <w:rsid w:val="00C53303"/>
    <w:rsid w:val="00C6085D"/>
    <w:rsid w:val="00C62106"/>
    <w:rsid w:val="00C62DE1"/>
    <w:rsid w:val="00C63832"/>
    <w:rsid w:val="00C63EE8"/>
    <w:rsid w:val="00C63F4C"/>
    <w:rsid w:val="00C641A8"/>
    <w:rsid w:val="00C74A2B"/>
    <w:rsid w:val="00C75A37"/>
    <w:rsid w:val="00C75BC6"/>
    <w:rsid w:val="00C82305"/>
    <w:rsid w:val="00C852ED"/>
    <w:rsid w:val="00C90BC1"/>
    <w:rsid w:val="00C927E3"/>
    <w:rsid w:val="00C947AC"/>
    <w:rsid w:val="00C96019"/>
    <w:rsid w:val="00C96583"/>
    <w:rsid w:val="00C976BB"/>
    <w:rsid w:val="00CA045C"/>
    <w:rsid w:val="00CA2ADE"/>
    <w:rsid w:val="00CA469B"/>
    <w:rsid w:val="00CA65A6"/>
    <w:rsid w:val="00CA6E17"/>
    <w:rsid w:val="00CB02CF"/>
    <w:rsid w:val="00CB06EF"/>
    <w:rsid w:val="00CB2941"/>
    <w:rsid w:val="00CC1914"/>
    <w:rsid w:val="00CC3514"/>
    <w:rsid w:val="00CC3951"/>
    <w:rsid w:val="00CC3F2D"/>
    <w:rsid w:val="00CC56D2"/>
    <w:rsid w:val="00CC57A6"/>
    <w:rsid w:val="00CD0E07"/>
    <w:rsid w:val="00CD516B"/>
    <w:rsid w:val="00CD5F7A"/>
    <w:rsid w:val="00CD7AF6"/>
    <w:rsid w:val="00CE1B49"/>
    <w:rsid w:val="00CE50F1"/>
    <w:rsid w:val="00CE5664"/>
    <w:rsid w:val="00CE6CCE"/>
    <w:rsid w:val="00CE7251"/>
    <w:rsid w:val="00CF3E81"/>
    <w:rsid w:val="00CF5EA6"/>
    <w:rsid w:val="00D03680"/>
    <w:rsid w:val="00D04697"/>
    <w:rsid w:val="00D04FA3"/>
    <w:rsid w:val="00D105D8"/>
    <w:rsid w:val="00D1145A"/>
    <w:rsid w:val="00D11DAC"/>
    <w:rsid w:val="00D14DD7"/>
    <w:rsid w:val="00D15078"/>
    <w:rsid w:val="00D16FE2"/>
    <w:rsid w:val="00D22FE6"/>
    <w:rsid w:val="00D232F3"/>
    <w:rsid w:val="00D24A3D"/>
    <w:rsid w:val="00D267A0"/>
    <w:rsid w:val="00D323D0"/>
    <w:rsid w:val="00D36BA4"/>
    <w:rsid w:val="00D37B8B"/>
    <w:rsid w:val="00D409B8"/>
    <w:rsid w:val="00D4122C"/>
    <w:rsid w:val="00D44342"/>
    <w:rsid w:val="00D44468"/>
    <w:rsid w:val="00D45889"/>
    <w:rsid w:val="00D50AD3"/>
    <w:rsid w:val="00D51377"/>
    <w:rsid w:val="00D52A9C"/>
    <w:rsid w:val="00D56D21"/>
    <w:rsid w:val="00D62D1E"/>
    <w:rsid w:val="00D63FE5"/>
    <w:rsid w:val="00D64848"/>
    <w:rsid w:val="00D64AD7"/>
    <w:rsid w:val="00D70336"/>
    <w:rsid w:val="00D708AD"/>
    <w:rsid w:val="00D71F63"/>
    <w:rsid w:val="00D72562"/>
    <w:rsid w:val="00D76D2F"/>
    <w:rsid w:val="00D84CFD"/>
    <w:rsid w:val="00D86393"/>
    <w:rsid w:val="00D86EF4"/>
    <w:rsid w:val="00D86F4B"/>
    <w:rsid w:val="00D909F7"/>
    <w:rsid w:val="00D9165C"/>
    <w:rsid w:val="00D92E77"/>
    <w:rsid w:val="00D96759"/>
    <w:rsid w:val="00DA0A69"/>
    <w:rsid w:val="00DA6BFD"/>
    <w:rsid w:val="00DB09DC"/>
    <w:rsid w:val="00DB3CF5"/>
    <w:rsid w:val="00DB400E"/>
    <w:rsid w:val="00DC29E6"/>
    <w:rsid w:val="00DC5D0F"/>
    <w:rsid w:val="00DD0303"/>
    <w:rsid w:val="00DE34EC"/>
    <w:rsid w:val="00DE40D2"/>
    <w:rsid w:val="00DE439E"/>
    <w:rsid w:val="00DE4EB9"/>
    <w:rsid w:val="00DF20F4"/>
    <w:rsid w:val="00DF5042"/>
    <w:rsid w:val="00DF5AF5"/>
    <w:rsid w:val="00DF75D1"/>
    <w:rsid w:val="00E12659"/>
    <w:rsid w:val="00E1442D"/>
    <w:rsid w:val="00E208A5"/>
    <w:rsid w:val="00E229ED"/>
    <w:rsid w:val="00E2788E"/>
    <w:rsid w:val="00E3002E"/>
    <w:rsid w:val="00E33785"/>
    <w:rsid w:val="00E34689"/>
    <w:rsid w:val="00E44F87"/>
    <w:rsid w:val="00E47168"/>
    <w:rsid w:val="00E503E7"/>
    <w:rsid w:val="00E51D70"/>
    <w:rsid w:val="00E60B04"/>
    <w:rsid w:val="00E6323D"/>
    <w:rsid w:val="00E65584"/>
    <w:rsid w:val="00E7097B"/>
    <w:rsid w:val="00E7398A"/>
    <w:rsid w:val="00E7714B"/>
    <w:rsid w:val="00E84808"/>
    <w:rsid w:val="00E90CAA"/>
    <w:rsid w:val="00E92A0A"/>
    <w:rsid w:val="00E939CA"/>
    <w:rsid w:val="00E94766"/>
    <w:rsid w:val="00E95863"/>
    <w:rsid w:val="00E960EB"/>
    <w:rsid w:val="00E96542"/>
    <w:rsid w:val="00EA7E57"/>
    <w:rsid w:val="00EB155A"/>
    <w:rsid w:val="00EB24BD"/>
    <w:rsid w:val="00EB3BAC"/>
    <w:rsid w:val="00EB6081"/>
    <w:rsid w:val="00EB7F81"/>
    <w:rsid w:val="00EC0B29"/>
    <w:rsid w:val="00EC64FA"/>
    <w:rsid w:val="00EC6DAC"/>
    <w:rsid w:val="00EC6FA2"/>
    <w:rsid w:val="00ED123B"/>
    <w:rsid w:val="00ED1FDC"/>
    <w:rsid w:val="00ED433D"/>
    <w:rsid w:val="00ED5762"/>
    <w:rsid w:val="00ED5DBA"/>
    <w:rsid w:val="00EE287F"/>
    <w:rsid w:val="00EE28BA"/>
    <w:rsid w:val="00EE3D55"/>
    <w:rsid w:val="00EE4A0B"/>
    <w:rsid w:val="00EE725B"/>
    <w:rsid w:val="00EF1D2C"/>
    <w:rsid w:val="00EF46B6"/>
    <w:rsid w:val="00EF5DB1"/>
    <w:rsid w:val="00F0318B"/>
    <w:rsid w:val="00F05624"/>
    <w:rsid w:val="00F100BA"/>
    <w:rsid w:val="00F11D34"/>
    <w:rsid w:val="00F11D41"/>
    <w:rsid w:val="00F12EF4"/>
    <w:rsid w:val="00F12F67"/>
    <w:rsid w:val="00F14A28"/>
    <w:rsid w:val="00F14AD7"/>
    <w:rsid w:val="00F15A49"/>
    <w:rsid w:val="00F20DCF"/>
    <w:rsid w:val="00F24ACF"/>
    <w:rsid w:val="00F315C0"/>
    <w:rsid w:val="00F33F04"/>
    <w:rsid w:val="00F358FC"/>
    <w:rsid w:val="00F368CE"/>
    <w:rsid w:val="00F4036E"/>
    <w:rsid w:val="00F415D6"/>
    <w:rsid w:val="00F429BE"/>
    <w:rsid w:val="00F433FA"/>
    <w:rsid w:val="00F43FD8"/>
    <w:rsid w:val="00F45994"/>
    <w:rsid w:val="00F45FDF"/>
    <w:rsid w:val="00F46116"/>
    <w:rsid w:val="00F46DF2"/>
    <w:rsid w:val="00F51089"/>
    <w:rsid w:val="00F51118"/>
    <w:rsid w:val="00F5362A"/>
    <w:rsid w:val="00F540EB"/>
    <w:rsid w:val="00F54750"/>
    <w:rsid w:val="00F54763"/>
    <w:rsid w:val="00F60F62"/>
    <w:rsid w:val="00F63ED8"/>
    <w:rsid w:val="00F6432A"/>
    <w:rsid w:val="00F64B4B"/>
    <w:rsid w:val="00F64E11"/>
    <w:rsid w:val="00F677E3"/>
    <w:rsid w:val="00F70DBE"/>
    <w:rsid w:val="00F7151E"/>
    <w:rsid w:val="00F76640"/>
    <w:rsid w:val="00F80361"/>
    <w:rsid w:val="00F81FFB"/>
    <w:rsid w:val="00F82175"/>
    <w:rsid w:val="00F85918"/>
    <w:rsid w:val="00F86BC9"/>
    <w:rsid w:val="00F87250"/>
    <w:rsid w:val="00FA506E"/>
    <w:rsid w:val="00FA5388"/>
    <w:rsid w:val="00FA5C42"/>
    <w:rsid w:val="00FA7719"/>
    <w:rsid w:val="00FA7C08"/>
    <w:rsid w:val="00FB00AB"/>
    <w:rsid w:val="00FB3EFD"/>
    <w:rsid w:val="00FB6828"/>
    <w:rsid w:val="00FB79ED"/>
    <w:rsid w:val="00FC2C0F"/>
    <w:rsid w:val="00FC726B"/>
    <w:rsid w:val="00FD12CE"/>
    <w:rsid w:val="00FD39FC"/>
    <w:rsid w:val="00FD6FF9"/>
    <w:rsid w:val="00FD709D"/>
    <w:rsid w:val="00FE00F1"/>
    <w:rsid w:val="00FE16CC"/>
    <w:rsid w:val="00FE347F"/>
    <w:rsid w:val="00FE6C06"/>
    <w:rsid w:val="00FE7558"/>
    <w:rsid w:val="00FF2926"/>
    <w:rsid w:val="00FF324B"/>
    <w:rsid w:val="00FF3349"/>
    <w:rsid w:val="00FF3CB4"/>
    <w:rsid w:val="00FF508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29F"/>
  </w:style>
  <w:style w:type="paragraph" w:styleId="Ttulo1">
    <w:name w:val="heading 1"/>
    <w:basedOn w:val="Ttulo1-Siemens"/>
    <w:next w:val="Corpodetexto"/>
    <w:link w:val="Ttulo1Char"/>
    <w:autoRedefine/>
    <w:qFormat/>
    <w:rsid w:val="000F0F37"/>
    <w:pPr>
      <w:spacing w:before="240"/>
      <w:ind w:left="360" w:hanging="360"/>
      <w:outlineLvl w:val="0"/>
    </w:pPr>
    <w:rPr>
      <w:caps/>
    </w:rPr>
  </w:style>
  <w:style w:type="paragraph" w:styleId="Ttulo2">
    <w:name w:val="heading 2"/>
    <w:basedOn w:val="Ttulo2-Siemens"/>
    <w:next w:val="Corpodetexto"/>
    <w:link w:val="Ttulo2Char"/>
    <w:autoRedefine/>
    <w:qFormat/>
    <w:rsid w:val="000F0F37"/>
    <w:pPr>
      <w:ind w:left="792" w:hanging="432"/>
      <w:outlineLvl w:val="1"/>
    </w:pPr>
    <w:rPr>
      <w:smallCaps/>
    </w:rPr>
  </w:style>
  <w:style w:type="paragraph" w:styleId="Ttulo3">
    <w:name w:val="heading 3"/>
    <w:basedOn w:val="Ttulo3-Siemens"/>
    <w:next w:val="Corpodetexto"/>
    <w:link w:val="Ttulo3Char"/>
    <w:autoRedefine/>
    <w:qFormat/>
    <w:rsid w:val="000F0F37"/>
    <w:pPr>
      <w:outlineLvl w:val="2"/>
    </w:pPr>
  </w:style>
  <w:style w:type="paragraph" w:styleId="Ttulo4">
    <w:name w:val="heading 4"/>
    <w:basedOn w:val="Ttulo3"/>
    <w:next w:val="Normal"/>
    <w:link w:val="Ttulo4Char"/>
    <w:autoRedefine/>
    <w:qFormat/>
    <w:rsid w:val="004729D7"/>
    <w:pPr>
      <w:numPr>
        <w:ilvl w:val="3"/>
      </w:numPr>
      <w:tabs>
        <w:tab w:val="left" w:pos="1134"/>
      </w:tabs>
      <w:ind w:left="1440" w:firstLine="0"/>
      <w:outlineLvl w:val="3"/>
    </w:pPr>
    <w:rPr>
      <w:bCs/>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B7285"/>
    <w:rPr>
      <w:color w:val="0000FF" w:themeColor="hyperlink"/>
      <w:u w:val="single"/>
    </w:rPr>
  </w:style>
  <w:style w:type="character" w:styleId="HiperlinkVisitado">
    <w:name w:val="FollowedHyperlink"/>
    <w:basedOn w:val="Fontepargpadro"/>
    <w:uiPriority w:val="99"/>
    <w:semiHidden/>
    <w:unhideWhenUsed/>
    <w:rsid w:val="00241D6C"/>
    <w:rPr>
      <w:color w:val="800080" w:themeColor="followedHyperlink"/>
      <w:u w:val="single"/>
    </w:rPr>
  </w:style>
  <w:style w:type="paragraph" w:styleId="Corpodetexto">
    <w:name w:val="Body Text"/>
    <w:aliases w:val=" Char Char Char Char"/>
    <w:basedOn w:val="Normal"/>
    <w:link w:val="CorpodetextoChar"/>
    <w:autoRedefine/>
    <w:rsid w:val="00241D6C"/>
    <w:pPr>
      <w:tabs>
        <w:tab w:val="left" w:pos="2716"/>
      </w:tabs>
      <w:spacing w:before="120" w:after="0" w:line="240" w:lineRule="auto"/>
      <w:jc w:val="both"/>
    </w:pPr>
    <w:rPr>
      <w:rFonts w:ascii="Arial Narrow" w:eastAsia="Times New Roman" w:hAnsi="Arial Narrow" w:cs="Arial"/>
      <w:snapToGrid w:val="0"/>
      <w:sz w:val="20"/>
      <w:szCs w:val="20"/>
    </w:rPr>
  </w:style>
  <w:style w:type="character" w:customStyle="1" w:styleId="CorpodetextoChar">
    <w:name w:val="Corpo de texto Char"/>
    <w:aliases w:val=" Char Char Char Char Char"/>
    <w:basedOn w:val="Fontepargpadro"/>
    <w:link w:val="Corpodetexto"/>
    <w:rsid w:val="00241D6C"/>
    <w:rPr>
      <w:rFonts w:ascii="Arial Narrow" w:eastAsia="Times New Roman" w:hAnsi="Arial Narrow" w:cs="Arial"/>
      <w:snapToGrid w:val="0"/>
      <w:sz w:val="20"/>
      <w:szCs w:val="20"/>
      <w:lang w:eastAsia="pt-BR"/>
    </w:rPr>
  </w:style>
  <w:style w:type="paragraph" w:styleId="Cabealho">
    <w:name w:val="header"/>
    <w:basedOn w:val="Normal"/>
    <w:link w:val="CabealhoChar"/>
    <w:unhideWhenUsed/>
    <w:rsid w:val="00412D50"/>
    <w:pPr>
      <w:tabs>
        <w:tab w:val="center" w:pos="4513"/>
        <w:tab w:val="right" w:pos="9026"/>
      </w:tabs>
      <w:spacing w:after="0" w:line="240" w:lineRule="auto"/>
    </w:pPr>
  </w:style>
  <w:style w:type="character" w:customStyle="1" w:styleId="CabealhoChar">
    <w:name w:val="Cabeçalho Char"/>
    <w:basedOn w:val="Fontepargpadro"/>
    <w:link w:val="Cabealho"/>
    <w:rsid w:val="00412D50"/>
  </w:style>
  <w:style w:type="paragraph" w:styleId="Rodap">
    <w:name w:val="footer"/>
    <w:basedOn w:val="Normal"/>
    <w:link w:val="RodapChar"/>
    <w:unhideWhenUsed/>
    <w:rsid w:val="00412D50"/>
    <w:pPr>
      <w:tabs>
        <w:tab w:val="center" w:pos="4513"/>
        <w:tab w:val="right" w:pos="9026"/>
      </w:tabs>
      <w:spacing w:after="0" w:line="240" w:lineRule="auto"/>
    </w:pPr>
  </w:style>
  <w:style w:type="character" w:customStyle="1" w:styleId="RodapChar">
    <w:name w:val="Rodapé Char"/>
    <w:basedOn w:val="Fontepargpadro"/>
    <w:link w:val="Rodap"/>
    <w:rsid w:val="00412D50"/>
  </w:style>
  <w:style w:type="paragraph" w:styleId="Textodebalo">
    <w:name w:val="Balloon Text"/>
    <w:basedOn w:val="Normal"/>
    <w:link w:val="TextodebaloChar"/>
    <w:uiPriority w:val="99"/>
    <w:semiHidden/>
    <w:unhideWhenUsed/>
    <w:rsid w:val="00412D5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12D50"/>
    <w:rPr>
      <w:rFonts w:ascii="Tahoma" w:hAnsi="Tahoma" w:cs="Tahoma"/>
      <w:sz w:val="16"/>
      <w:szCs w:val="16"/>
    </w:rPr>
  </w:style>
  <w:style w:type="character" w:styleId="Nmerodepgina">
    <w:name w:val="page number"/>
    <w:basedOn w:val="Fontepargpadro"/>
    <w:rsid w:val="00412D50"/>
  </w:style>
  <w:style w:type="paragraph" w:styleId="PargrafodaLista">
    <w:name w:val="List Paragraph"/>
    <w:basedOn w:val="Normal"/>
    <w:uiPriority w:val="34"/>
    <w:qFormat/>
    <w:rsid w:val="005711A8"/>
    <w:pPr>
      <w:ind w:left="720"/>
      <w:contextualSpacing/>
    </w:pPr>
  </w:style>
  <w:style w:type="paragraph" w:customStyle="1" w:styleId="TextoLivre">
    <w:name w:val="Texto Livre"/>
    <w:basedOn w:val="Normal"/>
    <w:link w:val="TextoLivreChar"/>
    <w:qFormat/>
    <w:rsid w:val="00D16FE2"/>
    <w:pPr>
      <w:jc w:val="both"/>
    </w:pPr>
    <w:rPr>
      <w:rFonts w:ascii="Arial" w:hAnsi="Arial"/>
    </w:rPr>
  </w:style>
  <w:style w:type="paragraph" w:customStyle="1" w:styleId="Ttulo1-Siemens">
    <w:name w:val="Título 1 - Siemens"/>
    <w:basedOn w:val="TextoLivre"/>
    <w:link w:val="Ttulo1-SiemensChar"/>
    <w:autoRedefine/>
    <w:rsid w:val="000003BB"/>
    <w:pPr>
      <w:pageBreakBefore/>
      <w:numPr>
        <w:numId w:val="4"/>
      </w:numPr>
      <w:pBdr>
        <w:bottom w:val="single" w:sz="4" w:space="1" w:color="auto"/>
      </w:pBdr>
      <w:spacing w:before="600" w:after="240" w:line="240" w:lineRule="auto"/>
      <w:ind w:left="357" w:hanging="357"/>
    </w:pPr>
    <w:rPr>
      <w:b/>
      <w:sz w:val="28"/>
      <w:szCs w:val="28"/>
    </w:rPr>
  </w:style>
  <w:style w:type="character" w:customStyle="1" w:styleId="TextoLivreChar">
    <w:name w:val="Texto Livre Char"/>
    <w:basedOn w:val="Fontepargpadro"/>
    <w:link w:val="TextoLivre"/>
    <w:rsid w:val="00D16FE2"/>
    <w:rPr>
      <w:rFonts w:ascii="Arial" w:hAnsi="Arial"/>
    </w:rPr>
  </w:style>
  <w:style w:type="paragraph" w:customStyle="1" w:styleId="Itens">
    <w:name w:val="Itens"/>
    <w:basedOn w:val="TextoLivre"/>
    <w:link w:val="ItensChar"/>
    <w:qFormat/>
    <w:rsid w:val="00834E55"/>
    <w:pPr>
      <w:numPr>
        <w:numId w:val="1"/>
      </w:numPr>
      <w:spacing w:after="60"/>
    </w:pPr>
  </w:style>
  <w:style w:type="character" w:customStyle="1" w:styleId="Ttulo1-SiemensChar">
    <w:name w:val="Título 1 - Siemens Char"/>
    <w:basedOn w:val="TextoLivreChar"/>
    <w:link w:val="Ttulo1-Siemens"/>
    <w:rsid w:val="000003BB"/>
    <w:rPr>
      <w:rFonts w:ascii="Arial" w:hAnsi="Arial"/>
      <w:b/>
      <w:sz w:val="28"/>
      <w:szCs w:val="28"/>
    </w:rPr>
  </w:style>
  <w:style w:type="character" w:customStyle="1" w:styleId="ItensChar">
    <w:name w:val="Itens Char"/>
    <w:basedOn w:val="TextoLivreChar"/>
    <w:link w:val="Itens"/>
    <w:rsid w:val="00834E55"/>
    <w:rPr>
      <w:rFonts w:ascii="Arial" w:hAnsi="Arial"/>
    </w:rPr>
  </w:style>
  <w:style w:type="table" w:styleId="Tabelacomgrade">
    <w:name w:val="Table Grid"/>
    <w:basedOn w:val="Tabelanormal"/>
    <w:uiPriority w:val="59"/>
    <w:rsid w:val="00BE7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cuodecorpodetexto3">
    <w:name w:val="Body Text Indent 3"/>
    <w:basedOn w:val="Normal"/>
    <w:link w:val="Recuodecorpodetexto3Char"/>
    <w:uiPriority w:val="99"/>
    <w:semiHidden/>
    <w:unhideWhenUsed/>
    <w:rsid w:val="004729D7"/>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4729D7"/>
    <w:rPr>
      <w:sz w:val="16"/>
      <w:szCs w:val="16"/>
    </w:rPr>
  </w:style>
  <w:style w:type="paragraph" w:styleId="Recuodecorpodetexto">
    <w:name w:val="Body Text Indent"/>
    <w:basedOn w:val="Normal"/>
    <w:link w:val="RecuodecorpodetextoChar"/>
    <w:uiPriority w:val="99"/>
    <w:semiHidden/>
    <w:unhideWhenUsed/>
    <w:rsid w:val="004729D7"/>
    <w:pPr>
      <w:spacing w:after="120"/>
      <w:ind w:left="283"/>
    </w:pPr>
  </w:style>
  <w:style w:type="character" w:customStyle="1" w:styleId="RecuodecorpodetextoChar">
    <w:name w:val="Recuo de corpo de texto Char"/>
    <w:basedOn w:val="Fontepargpadro"/>
    <w:link w:val="Recuodecorpodetexto"/>
    <w:uiPriority w:val="99"/>
    <w:semiHidden/>
    <w:rsid w:val="004729D7"/>
  </w:style>
  <w:style w:type="character" w:customStyle="1" w:styleId="Ttulo1Char">
    <w:name w:val="Título 1 Char"/>
    <w:basedOn w:val="Fontepargpadro"/>
    <w:link w:val="Ttulo1"/>
    <w:rsid w:val="000F0F37"/>
    <w:rPr>
      <w:rFonts w:ascii="Arial" w:hAnsi="Arial"/>
      <w:b/>
      <w:caps/>
      <w:sz w:val="28"/>
      <w:szCs w:val="28"/>
    </w:rPr>
  </w:style>
  <w:style w:type="character" w:customStyle="1" w:styleId="Ttulo2Char">
    <w:name w:val="Título 2 Char"/>
    <w:basedOn w:val="Fontepargpadro"/>
    <w:link w:val="Ttulo2"/>
    <w:rsid w:val="000F0F37"/>
    <w:rPr>
      <w:rFonts w:ascii="Arial" w:hAnsi="Arial"/>
      <w:b/>
      <w:smallCaps/>
      <w:sz w:val="24"/>
      <w:szCs w:val="24"/>
    </w:rPr>
  </w:style>
  <w:style w:type="character" w:customStyle="1" w:styleId="Ttulo3Char">
    <w:name w:val="Título 3 Char"/>
    <w:basedOn w:val="Fontepargpadro"/>
    <w:link w:val="Ttulo3"/>
    <w:rsid w:val="000F0F37"/>
    <w:rPr>
      <w:rFonts w:ascii="Arial" w:hAnsi="Arial"/>
      <w:b/>
    </w:rPr>
  </w:style>
  <w:style w:type="character" w:customStyle="1" w:styleId="Ttulo4Char">
    <w:name w:val="Título 4 Char"/>
    <w:basedOn w:val="Fontepargpadro"/>
    <w:link w:val="Ttulo4"/>
    <w:rsid w:val="004729D7"/>
    <w:rPr>
      <w:rFonts w:ascii="Arial" w:hAnsi="Arial"/>
      <w:b/>
      <w:bCs/>
      <w:kern w:val="28"/>
    </w:rPr>
  </w:style>
  <w:style w:type="paragraph" w:customStyle="1" w:styleId="Marcador1">
    <w:name w:val="Marcador 1"/>
    <w:basedOn w:val="Normal"/>
    <w:rsid w:val="004729D7"/>
    <w:pPr>
      <w:numPr>
        <w:numId w:val="2"/>
      </w:numPr>
      <w:tabs>
        <w:tab w:val="clear" w:pos="757"/>
        <w:tab w:val="num" w:pos="709"/>
      </w:tabs>
      <w:spacing w:before="120" w:after="0" w:line="240" w:lineRule="auto"/>
      <w:ind w:left="1163" w:hanging="312"/>
      <w:jc w:val="both"/>
    </w:pPr>
    <w:rPr>
      <w:rFonts w:ascii="Arial" w:eastAsia="Times New Roman" w:hAnsi="Arial" w:cs="Times New Roman"/>
      <w:sz w:val="24"/>
      <w:szCs w:val="20"/>
    </w:rPr>
  </w:style>
  <w:style w:type="paragraph" w:customStyle="1" w:styleId="NORMALCOMRECUO">
    <w:name w:val="NORMAL COM RECUO"/>
    <w:basedOn w:val="Normal"/>
    <w:rsid w:val="004729D7"/>
    <w:pPr>
      <w:numPr>
        <w:numId w:val="3"/>
      </w:numPr>
      <w:spacing w:after="0" w:line="240" w:lineRule="auto"/>
      <w:jc w:val="both"/>
    </w:pPr>
    <w:rPr>
      <w:rFonts w:ascii="Times New Roman" w:eastAsia="Times New Roman" w:hAnsi="Times New Roman" w:cs="Times New Roman"/>
      <w:kern w:val="28"/>
      <w:sz w:val="24"/>
      <w:szCs w:val="20"/>
    </w:rPr>
  </w:style>
  <w:style w:type="paragraph" w:customStyle="1" w:styleId="Ttulo2-Siemens">
    <w:name w:val="Título 2 - Siemens"/>
    <w:basedOn w:val="TextoLivre"/>
    <w:link w:val="Ttulo2-SiemensChar"/>
    <w:autoRedefine/>
    <w:rsid w:val="006A0074"/>
    <w:pPr>
      <w:numPr>
        <w:ilvl w:val="1"/>
        <w:numId w:val="4"/>
      </w:numPr>
      <w:spacing w:before="480" w:after="240" w:line="240" w:lineRule="auto"/>
      <w:ind w:left="1134" w:hanging="777"/>
    </w:pPr>
    <w:rPr>
      <w:b/>
      <w:sz w:val="24"/>
      <w:szCs w:val="24"/>
    </w:rPr>
  </w:style>
  <w:style w:type="character" w:customStyle="1" w:styleId="Ttulo2-SiemensChar">
    <w:name w:val="Título 2 - Siemens Char"/>
    <w:basedOn w:val="TextoLivreChar"/>
    <w:link w:val="Ttulo2-Siemens"/>
    <w:rsid w:val="006A0074"/>
    <w:rPr>
      <w:rFonts w:ascii="Arial" w:hAnsi="Arial"/>
      <w:b/>
      <w:sz w:val="24"/>
      <w:szCs w:val="24"/>
    </w:rPr>
  </w:style>
  <w:style w:type="paragraph" w:customStyle="1" w:styleId="Ttulo3-Siemens">
    <w:name w:val="Título 3 - Siemens"/>
    <w:basedOn w:val="Ttulo2-Siemens"/>
    <w:link w:val="Ttulo3-SiemensChar"/>
    <w:rsid w:val="006A0074"/>
    <w:pPr>
      <w:numPr>
        <w:ilvl w:val="2"/>
      </w:numPr>
    </w:pPr>
    <w:rPr>
      <w:sz w:val="22"/>
      <w:szCs w:val="22"/>
    </w:rPr>
  </w:style>
  <w:style w:type="paragraph" w:styleId="CabealhodoSumrio">
    <w:name w:val="TOC Heading"/>
    <w:basedOn w:val="Ttulo1"/>
    <w:next w:val="Normal"/>
    <w:uiPriority w:val="39"/>
    <w:unhideWhenUsed/>
    <w:qFormat/>
    <w:rsid w:val="00857292"/>
    <w:pPr>
      <w:keepNext/>
      <w:keepLines/>
      <w:numPr>
        <w:numId w:val="0"/>
      </w:numPr>
      <w:pBdr>
        <w:bottom w:val="none" w:sz="0" w:space="0" w:color="auto"/>
      </w:pBdr>
      <w:spacing w:after="0" w:line="276" w:lineRule="auto"/>
      <w:outlineLvl w:val="9"/>
    </w:pPr>
    <w:rPr>
      <w:rFonts w:asciiTheme="majorHAnsi" w:eastAsiaTheme="majorEastAsia" w:hAnsiTheme="majorHAnsi" w:cstheme="majorBidi"/>
      <w:bCs/>
      <w:color w:val="365F91" w:themeColor="accent1" w:themeShade="BF"/>
    </w:rPr>
  </w:style>
  <w:style w:type="character" w:customStyle="1" w:styleId="Ttulo3-SiemensChar">
    <w:name w:val="Título 3 - Siemens Char"/>
    <w:basedOn w:val="Ttulo2-SiemensChar"/>
    <w:link w:val="Ttulo3-Siemens"/>
    <w:rsid w:val="006A0074"/>
    <w:rPr>
      <w:b/>
    </w:rPr>
  </w:style>
  <w:style w:type="paragraph" w:styleId="Sumrio2">
    <w:name w:val="toc 2"/>
    <w:basedOn w:val="Normal"/>
    <w:next w:val="Normal"/>
    <w:autoRedefine/>
    <w:uiPriority w:val="39"/>
    <w:unhideWhenUsed/>
    <w:qFormat/>
    <w:rsid w:val="00857292"/>
    <w:pPr>
      <w:spacing w:after="0"/>
      <w:ind w:left="220"/>
    </w:pPr>
    <w:rPr>
      <w:smallCaps/>
      <w:sz w:val="20"/>
      <w:szCs w:val="20"/>
    </w:rPr>
  </w:style>
  <w:style w:type="paragraph" w:styleId="Sumrio1">
    <w:name w:val="toc 1"/>
    <w:basedOn w:val="Normal"/>
    <w:next w:val="Normal"/>
    <w:autoRedefine/>
    <w:uiPriority w:val="39"/>
    <w:unhideWhenUsed/>
    <w:qFormat/>
    <w:rsid w:val="00477D83"/>
    <w:pPr>
      <w:spacing w:before="120" w:after="120"/>
    </w:pPr>
    <w:rPr>
      <w:b/>
      <w:bCs/>
      <w:caps/>
      <w:sz w:val="20"/>
      <w:szCs w:val="20"/>
    </w:rPr>
  </w:style>
  <w:style w:type="paragraph" w:styleId="Sumrio3">
    <w:name w:val="toc 3"/>
    <w:basedOn w:val="Normal"/>
    <w:next w:val="Normal"/>
    <w:autoRedefine/>
    <w:uiPriority w:val="39"/>
    <w:unhideWhenUsed/>
    <w:qFormat/>
    <w:rsid w:val="00857292"/>
    <w:pPr>
      <w:spacing w:after="0"/>
      <w:ind w:left="440"/>
    </w:pPr>
    <w:rPr>
      <w:i/>
      <w:iCs/>
      <w:sz w:val="20"/>
      <w:szCs w:val="20"/>
    </w:rPr>
  </w:style>
  <w:style w:type="paragraph" w:styleId="Sumrio4">
    <w:name w:val="toc 4"/>
    <w:basedOn w:val="Normal"/>
    <w:next w:val="Normal"/>
    <w:autoRedefine/>
    <w:uiPriority w:val="39"/>
    <w:unhideWhenUsed/>
    <w:rsid w:val="00477D83"/>
    <w:pPr>
      <w:spacing w:after="0"/>
      <w:ind w:left="660"/>
    </w:pPr>
    <w:rPr>
      <w:sz w:val="18"/>
      <w:szCs w:val="18"/>
    </w:rPr>
  </w:style>
  <w:style w:type="paragraph" w:styleId="Sumrio5">
    <w:name w:val="toc 5"/>
    <w:basedOn w:val="Normal"/>
    <w:next w:val="Normal"/>
    <w:autoRedefine/>
    <w:uiPriority w:val="39"/>
    <w:unhideWhenUsed/>
    <w:rsid w:val="00477D83"/>
    <w:pPr>
      <w:spacing w:after="0"/>
      <w:ind w:left="880"/>
    </w:pPr>
    <w:rPr>
      <w:sz w:val="18"/>
      <w:szCs w:val="18"/>
    </w:rPr>
  </w:style>
  <w:style w:type="paragraph" w:styleId="Sumrio6">
    <w:name w:val="toc 6"/>
    <w:basedOn w:val="Normal"/>
    <w:next w:val="Normal"/>
    <w:autoRedefine/>
    <w:uiPriority w:val="39"/>
    <w:unhideWhenUsed/>
    <w:rsid w:val="00477D83"/>
    <w:pPr>
      <w:spacing w:after="0"/>
      <w:ind w:left="1100"/>
    </w:pPr>
    <w:rPr>
      <w:sz w:val="18"/>
      <w:szCs w:val="18"/>
    </w:rPr>
  </w:style>
  <w:style w:type="paragraph" w:styleId="Sumrio7">
    <w:name w:val="toc 7"/>
    <w:basedOn w:val="Normal"/>
    <w:next w:val="Normal"/>
    <w:autoRedefine/>
    <w:uiPriority w:val="39"/>
    <w:unhideWhenUsed/>
    <w:rsid w:val="00477D83"/>
    <w:pPr>
      <w:spacing w:after="0"/>
      <w:ind w:left="1320"/>
    </w:pPr>
    <w:rPr>
      <w:sz w:val="18"/>
      <w:szCs w:val="18"/>
    </w:rPr>
  </w:style>
  <w:style w:type="paragraph" w:styleId="Sumrio8">
    <w:name w:val="toc 8"/>
    <w:basedOn w:val="Normal"/>
    <w:next w:val="Normal"/>
    <w:autoRedefine/>
    <w:uiPriority w:val="39"/>
    <w:unhideWhenUsed/>
    <w:rsid w:val="00477D83"/>
    <w:pPr>
      <w:spacing w:after="0"/>
      <w:ind w:left="1540"/>
    </w:pPr>
    <w:rPr>
      <w:sz w:val="18"/>
      <w:szCs w:val="18"/>
    </w:rPr>
  </w:style>
  <w:style w:type="paragraph" w:styleId="Sumrio9">
    <w:name w:val="toc 9"/>
    <w:basedOn w:val="Normal"/>
    <w:next w:val="Normal"/>
    <w:autoRedefine/>
    <w:uiPriority w:val="39"/>
    <w:unhideWhenUsed/>
    <w:rsid w:val="00477D83"/>
    <w:pPr>
      <w:spacing w:after="0"/>
      <w:ind w:left="1760"/>
    </w:pPr>
    <w:rPr>
      <w:sz w:val="18"/>
      <w:szCs w:val="18"/>
    </w:rPr>
  </w:style>
  <w:style w:type="paragraph" w:styleId="Subttulo">
    <w:name w:val="Subtitle"/>
    <w:basedOn w:val="TextoLivre"/>
    <w:next w:val="Normal"/>
    <w:link w:val="SubttuloChar"/>
    <w:uiPriority w:val="11"/>
    <w:qFormat/>
    <w:rsid w:val="003C0840"/>
    <w:pPr>
      <w:spacing w:before="360" w:after="240" w:line="240" w:lineRule="auto"/>
    </w:pPr>
    <w:rPr>
      <w:i/>
      <w:u w:val="single"/>
    </w:rPr>
  </w:style>
  <w:style w:type="character" w:customStyle="1" w:styleId="SubttuloChar">
    <w:name w:val="Subtítulo Char"/>
    <w:basedOn w:val="Fontepargpadro"/>
    <w:link w:val="Subttulo"/>
    <w:uiPriority w:val="11"/>
    <w:rsid w:val="003C0840"/>
    <w:rPr>
      <w:rFonts w:ascii="Arial" w:hAnsi="Arial"/>
      <w:i/>
      <w:u w:val="single"/>
    </w:rPr>
  </w:style>
  <w:style w:type="paragraph" w:styleId="Reviso">
    <w:name w:val="Revision"/>
    <w:hidden/>
    <w:uiPriority w:val="99"/>
    <w:semiHidden/>
    <w:rsid w:val="00436302"/>
    <w:pPr>
      <w:spacing w:after="0" w:line="240" w:lineRule="auto"/>
    </w:pPr>
  </w:style>
  <w:style w:type="paragraph" w:styleId="MapadoDocumento">
    <w:name w:val="Document Map"/>
    <w:basedOn w:val="Normal"/>
    <w:link w:val="MapadoDocumentoChar"/>
    <w:uiPriority w:val="99"/>
    <w:semiHidden/>
    <w:unhideWhenUsed/>
    <w:rsid w:val="00A372CA"/>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A372CA"/>
    <w:rPr>
      <w:rFonts w:ascii="Tahoma" w:hAnsi="Tahoma" w:cs="Tahoma"/>
      <w:sz w:val="16"/>
      <w:szCs w:val="16"/>
    </w:rPr>
  </w:style>
  <w:style w:type="paragraph" w:styleId="Pr-formataoHTML">
    <w:name w:val="HTML Preformatted"/>
    <w:basedOn w:val="Normal"/>
    <w:link w:val="Pr-formataoHTMLChar"/>
    <w:uiPriority w:val="99"/>
    <w:semiHidden/>
    <w:unhideWhenUsed/>
    <w:rsid w:val="00A6376D"/>
    <w:pPr>
      <w:spacing w:after="0" w:line="240" w:lineRule="auto"/>
    </w:pPr>
    <w:rPr>
      <w:rFonts w:ascii="Consolas" w:hAnsi="Consolas" w:cs="Consolas"/>
      <w:sz w:val="20"/>
      <w:szCs w:val="20"/>
    </w:rPr>
  </w:style>
  <w:style w:type="character" w:customStyle="1" w:styleId="Pr-formataoHTMLChar">
    <w:name w:val="Pré-formatação HTML Char"/>
    <w:basedOn w:val="Fontepargpadro"/>
    <w:link w:val="Pr-formataoHTML"/>
    <w:uiPriority w:val="99"/>
    <w:semiHidden/>
    <w:rsid w:val="00A6376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tulo1-Siemens"/>
    <w:next w:val="BodyText"/>
    <w:link w:val="Heading1Char"/>
    <w:autoRedefine/>
    <w:qFormat/>
    <w:rsid w:val="000F0F37"/>
    <w:pPr>
      <w:spacing w:before="240"/>
      <w:ind w:left="360" w:hanging="360"/>
      <w:outlineLvl w:val="0"/>
    </w:pPr>
    <w:rPr>
      <w:caps/>
    </w:rPr>
  </w:style>
  <w:style w:type="paragraph" w:styleId="Heading2">
    <w:name w:val="heading 2"/>
    <w:basedOn w:val="Ttulo2-Siemens"/>
    <w:next w:val="BodyText"/>
    <w:link w:val="Heading2Char"/>
    <w:autoRedefine/>
    <w:qFormat/>
    <w:rsid w:val="000F0F37"/>
    <w:pPr>
      <w:ind w:left="792" w:hanging="432"/>
      <w:outlineLvl w:val="1"/>
    </w:pPr>
    <w:rPr>
      <w:smallCaps/>
    </w:rPr>
  </w:style>
  <w:style w:type="paragraph" w:styleId="Heading3">
    <w:name w:val="heading 3"/>
    <w:basedOn w:val="Ttulo3-Siemens"/>
    <w:next w:val="BodyText"/>
    <w:link w:val="Heading3Char"/>
    <w:autoRedefine/>
    <w:qFormat/>
    <w:rsid w:val="000F0F37"/>
    <w:pPr>
      <w:ind w:left="3906" w:hanging="504"/>
      <w:outlineLvl w:val="2"/>
    </w:pPr>
  </w:style>
  <w:style w:type="paragraph" w:styleId="Heading4">
    <w:name w:val="heading 4"/>
    <w:basedOn w:val="Heading3"/>
    <w:next w:val="Normal"/>
    <w:link w:val="Heading4Char"/>
    <w:autoRedefine/>
    <w:qFormat/>
    <w:rsid w:val="004729D7"/>
    <w:pPr>
      <w:numPr>
        <w:ilvl w:val="3"/>
      </w:numPr>
      <w:tabs>
        <w:tab w:val="left" w:pos="1134"/>
      </w:tabs>
      <w:ind w:left="1440" w:firstLine="0"/>
      <w:outlineLvl w:val="3"/>
    </w:pPr>
    <w:rPr>
      <w:b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285"/>
    <w:rPr>
      <w:color w:val="0000FF" w:themeColor="hyperlink"/>
      <w:u w:val="single"/>
    </w:rPr>
  </w:style>
  <w:style w:type="character" w:styleId="FollowedHyperlink">
    <w:name w:val="FollowedHyperlink"/>
    <w:basedOn w:val="DefaultParagraphFont"/>
    <w:uiPriority w:val="99"/>
    <w:semiHidden/>
    <w:unhideWhenUsed/>
    <w:rsid w:val="00241D6C"/>
    <w:rPr>
      <w:color w:val="800080" w:themeColor="followedHyperlink"/>
      <w:u w:val="single"/>
    </w:rPr>
  </w:style>
  <w:style w:type="paragraph" w:styleId="BodyText">
    <w:name w:val="Body Text"/>
    <w:aliases w:val=" Char Char Char Char"/>
    <w:basedOn w:val="Normal"/>
    <w:link w:val="BodyTextChar"/>
    <w:autoRedefine/>
    <w:rsid w:val="00241D6C"/>
    <w:pPr>
      <w:tabs>
        <w:tab w:val="left" w:pos="2716"/>
      </w:tabs>
      <w:spacing w:before="120" w:after="0" w:line="240" w:lineRule="auto"/>
      <w:jc w:val="both"/>
    </w:pPr>
    <w:rPr>
      <w:rFonts w:ascii="Arial Narrow" w:eastAsia="Times New Roman" w:hAnsi="Arial Narrow" w:cs="Arial"/>
      <w:snapToGrid w:val="0"/>
      <w:sz w:val="20"/>
      <w:szCs w:val="20"/>
    </w:rPr>
  </w:style>
  <w:style w:type="character" w:customStyle="1" w:styleId="BodyTextChar">
    <w:name w:val="Body Text Char"/>
    <w:aliases w:val=" Char Char Char Char Char"/>
    <w:basedOn w:val="DefaultParagraphFont"/>
    <w:link w:val="BodyText"/>
    <w:rsid w:val="00241D6C"/>
    <w:rPr>
      <w:rFonts w:ascii="Arial Narrow" w:eastAsia="Times New Roman" w:hAnsi="Arial Narrow" w:cs="Arial"/>
      <w:snapToGrid w:val="0"/>
      <w:sz w:val="20"/>
      <w:szCs w:val="20"/>
      <w:lang w:eastAsia="pt-BR"/>
    </w:rPr>
  </w:style>
  <w:style w:type="paragraph" w:styleId="Header">
    <w:name w:val="header"/>
    <w:basedOn w:val="Normal"/>
    <w:link w:val="HeaderChar"/>
    <w:unhideWhenUsed/>
    <w:rsid w:val="00412D50"/>
    <w:pPr>
      <w:tabs>
        <w:tab w:val="center" w:pos="4513"/>
        <w:tab w:val="right" w:pos="9026"/>
      </w:tabs>
      <w:spacing w:after="0" w:line="240" w:lineRule="auto"/>
    </w:pPr>
  </w:style>
  <w:style w:type="character" w:customStyle="1" w:styleId="HeaderChar">
    <w:name w:val="Header Char"/>
    <w:basedOn w:val="DefaultParagraphFont"/>
    <w:link w:val="Header"/>
    <w:rsid w:val="00412D50"/>
  </w:style>
  <w:style w:type="paragraph" w:styleId="Footer">
    <w:name w:val="footer"/>
    <w:basedOn w:val="Normal"/>
    <w:link w:val="FooterChar"/>
    <w:unhideWhenUsed/>
    <w:rsid w:val="00412D50"/>
    <w:pPr>
      <w:tabs>
        <w:tab w:val="center" w:pos="4513"/>
        <w:tab w:val="right" w:pos="9026"/>
      </w:tabs>
      <w:spacing w:after="0" w:line="240" w:lineRule="auto"/>
    </w:pPr>
  </w:style>
  <w:style w:type="character" w:customStyle="1" w:styleId="FooterChar">
    <w:name w:val="Footer Char"/>
    <w:basedOn w:val="DefaultParagraphFont"/>
    <w:link w:val="Footer"/>
    <w:rsid w:val="00412D50"/>
  </w:style>
  <w:style w:type="paragraph" w:styleId="BalloonText">
    <w:name w:val="Balloon Text"/>
    <w:basedOn w:val="Normal"/>
    <w:link w:val="BalloonTextChar"/>
    <w:uiPriority w:val="99"/>
    <w:semiHidden/>
    <w:unhideWhenUsed/>
    <w:rsid w:val="00412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D50"/>
    <w:rPr>
      <w:rFonts w:ascii="Tahoma" w:hAnsi="Tahoma" w:cs="Tahoma"/>
      <w:sz w:val="16"/>
      <w:szCs w:val="16"/>
    </w:rPr>
  </w:style>
  <w:style w:type="character" w:styleId="PageNumber">
    <w:name w:val="page number"/>
    <w:basedOn w:val="DefaultParagraphFont"/>
    <w:rsid w:val="00412D50"/>
  </w:style>
  <w:style w:type="paragraph" w:styleId="ListParagraph">
    <w:name w:val="List Paragraph"/>
    <w:basedOn w:val="Normal"/>
    <w:uiPriority w:val="34"/>
    <w:qFormat/>
    <w:rsid w:val="005711A8"/>
    <w:pPr>
      <w:ind w:left="720"/>
      <w:contextualSpacing/>
    </w:pPr>
  </w:style>
  <w:style w:type="paragraph" w:customStyle="1" w:styleId="TextoLivre">
    <w:name w:val="Texto Livre"/>
    <w:basedOn w:val="Normal"/>
    <w:link w:val="TextoLivreChar"/>
    <w:qFormat/>
    <w:rsid w:val="00D16FE2"/>
    <w:pPr>
      <w:jc w:val="both"/>
    </w:pPr>
    <w:rPr>
      <w:rFonts w:ascii="Arial" w:hAnsi="Arial"/>
    </w:rPr>
  </w:style>
  <w:style w:type="paragraph" w:customStyle="1" w:styleId="Ttulo1-Siemens">
    <w:name w:val="Título 1 - Siemens"/>
    <w:basedOn w:val="TextoLivre"/>
    <w:link w:val="Ttulo1-SiemensChar"/>
    <w:autoRedefine/>
    <w:rsid w:val="000003BB"/>
    <w:pPr>
      <w:pageBreakBefore/>
      <w:numPr>
        <w:numId w:val="4"/>
      </w:numPr>
      <w:pBdr>
        <w:bottom w:val="single" w:sz="4" w:space="1" w:color="auto"/>
      </w:pBdr>
      <w:spacing w:before="600" w:after="240" w:line="240" w:lineRule="auto"/>
      <w:ind w:left="357" w:hanging="357"/>
    </w:pPr>
    <w:rPr>
      <w:b/>
      <w:sz w:val="28"/>
      <w:szCs w:val="28"/>
    </w:rPr>
  </w:style>
  <w:style w:type="character" w:customStyle="1" w:styleId="TextoLivreChar">
    <w:name w:val="Texto Livre Char"/>
    <w:basedOn w:val="DefaultParagraphFont"/>
    <w:link w:val="TextoLivre"/>
    <w:rsid w:val="00D16FE2"/>
    <w:rPr>
      <w:rFonts w:ascii="Arial" w:hAnsi="Arial"/>
    </w:rPr>
  </w:style>
  <w:style w:type="paragraph" w:customStyle="1" w:styleId="Itens">
    <w:name w:val="Itens"/>
    <w:basedOn w:val="TextoLivre"/>
    <w:link w:val="ItensChar"/>
    <w:qFormat/>
    <w:rsid w:val="00834E55"/>
    <w:pPr>
      <w:numPr>
        <w:numId w:val="1"/>
      </w:numPr>
      <w:spacing w:after="60"/>
    </w:pPr>
  </w:style>
  <w:style w:type="character" w:customStyle="1" w:styleId="Ttulo1-SiemensChar">
    <w:name w:val="Título 1 - Siemens Char"/>
    <w:basedOn w:val="TextoLivreChar"/>
    <w:link w:val="Ttulo1-Siemens"/>
    <w:rsid w:val="000003BB"/>
    <w:rPr>
      <w:rFonts w:ascii="Arial" w:hAnsi="Arial"/>
      <w:b/>
      <w:sz w:val="28"/>
      <w:szCs w:val="28"/>
    </w:rPr>
  </w:style>
  <w:style w:type="character" w:customStyle="1" w:styleId="ItensChar">
    <w:name w:val="Itens Char"/>
    <w:basedOn w:val="TextoLivreChar"/>
    <w:link w:val="Itens"/>
    <w:rsid w:val="00834E55"/>
    <w:rPr>
      <w:rFonts w:ascii="Arial" w:hAnsi="Arial"/>
    </w:rPr>
  </w:style>
  <w:style w:type="table" w:styleId="TableGrid">
    <w:name w:val="Table Grid"/>
    <w:basedOn w:val="TableNormal"/>
    <w:uiPriority w:val="59"/>
    <w:rsid w:val="00BE7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link w:val="BodyTextIndent3Char"/>
    <w:uiPriority w:val="99"/>
    <w:semiHidden/>
    <w:unhideWhenUsed/>
    <w:rsid w:val="004729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29D7"/>
    <w:rPr>
      <w:sz w:val="16"/>
      <w:szCs w:val="16"/>
    </w:rPr>
  </w:style>
  <w:style w:type="paragraph" w:styleId="BodyTextIndent">
    <w:name w:val="Body Text Indent"/>
    <w:basedOn w:val="Normal"/>
    <w:link w:val="BodyTextIndentChar"/>
    <w:uiPriority w:val="99"/>
    <w:semiHidden/>
    <w:unhideWhenUsed/>
    <w:rsid w:val="004729D7"/>
    <w:pPr>
      <w:spacing w:after="120"/>
      <w:ind w:left="283"/>
    </w:pPr>
  </w:style>
  <w:style w:type="character" w:customStyle="1" w:styleId="BodyTextIndentChar">
    <w:name w:val="Body Text Indent Char"/>
    <w:basedOn w:val="DefaultParagraphFont"/>
    <w:link w:val="BodyTextIndent"/>
    <w:uiPriority w:val="99"/>
    <w:semiHidden/>
    <w:rsid w:val="004729D7"/>
  </w:style>
  <w:style w:type="character" w:customStyle="1" w:styleId="Heading1Char">
    <w:name w:val="Heading 1 Char"/>
    <w:basedOn w:val="DefaultParagraphFont"/>
    <w:link w:val="Heading1"/>
    <w:rsid w:val="000F0F37"/>
    <w:rPr>
      <w:rFonts w:ascii="Arial" w:hAnsi="Arial"/>
      <w:b/>
      <w:caps/>
      <w:sz w:val="28"/>
      <w:szCs w:val="28"/>
    </w:rPr>
  </w:style>
  <w:style w:type="character" w:customStyle="1" w:styleId="Heading2Char">
    <w:name w:val="Heading 2 Char"/>
    <w:basedOn w:val="DefaultParagraphFont"/>
    <w:link w:val="Heading2"/>
    <w:rsid w:val="000F0F37"/>
    <w:rPr>
      <w:rFonts w:ascii="Arial" w:hAnsi="Arial"/>
      <w:b/>
      <w:smallCaps/>
      <w:sz w:val="24"/>
      <w:szCs w:val="24"/>
    </w:rPr>
  </w:style>
  <w:style w:type="character" w:customStyle="1" w:styleId="Heading3Char">
    <w:name w:val="Heading 3 Char"/>
    <w:basedOn w:val="DefaultParagraphFont"/>
    <w:link w:val="Heading3"/>
    <w:rsid w:val="000F0F37"/>
    <w:rPr>
      <w:rFonts w:ascii="Arial" w:hAnsi="Arial"/>
      <w:b/>
    </w:rPr>
  </w:style>
  <w:style w:type="character" w:customStyle="1" w:styleId="Heading4Char">
    <w:name w:val="Heading 4 Char"/>
    <w:basedOn w:val="DefaultParagraphFont"/>
    <w:link w:val="Heading4"/>
    <w:rsid w:val="004729D7"/>
    <w:rPr>
      <w:rFonts w:ascii="Arial" w:hAnsi="Arial"/>
      <w:b/>
      <w:bCs/>
      <w:kern w:val="28"/>
    </w:rPr>
  </w:style>
  <w:style w:type="paragraph" w:customStyle="1" w:styleId="Marcador1">
    <w:name w:val="Marcador 1"/>
    <w:basedOn w:val="Normal"/>
    <w:rsid w:val="004729D7"/>
    <w:pPr>
      <w:numPr>
        <w:numId w:val="2"/>
      </w:numPr>
      <w:tabs>
        <w:tab w:val="clear" w:pos="757"/>
        <w:tab w:val="num" w:pos="709"/>
      </w:tabs>
      <w:spacing w:before="120" w:after="0" w:line="240" w:lineRule="auto"/>
      <w:ind w:left="1163" w:hanging="312"/>
      <w:jc w:val="both"/>
    </w:pPr>
    <w:rPr>
      <w:rFonts w:ascii="Arial" w:eastAsia="Times New Roman" w:hAnsi="Arial" w:cs="Times New Roman"/>
      <w:sz w:val="24"/>
      <w:szCs w:val="20"/>
    </w:rPr>
  </w:style>
  <w:style w:type="paragraph" w:customStyle="1" w:styleId="NORMALCOMRECUO">
    <w:name w:val="NORMAL COM RECUO"/>
    <w:basedOn w:val="Normal"/>
    <w:rsid w:val="004729D7"/>
    <w:pPr>
      <w:numPr>
        <w:numId w:val="3"/>
      </w:numPr>
      <w:spacing w:after="0" w:line="240" w:lineRule="auto"/>
      <w:jc w:val="both"/>
    </w:pPr>
    <w:rPr>
      <w:rFonts w:ascii="Times New Roman" w:eastAsia="Times New Roman" w:hAnsi="Times New Roman" w:cs="Times New Roman"/>
      <w:kern w:val="28"/>
      <w:sz w:val="24"/>
      <w:szCs w:val="20"/>
    </w:rPr>
  </w:style>
  <w:style w:type="paragraph" w:customStyle="1" w:styleId="Ttulo2-Siemens">
    <w:name w:val="Título 2 - Siemens"/>
    <w:basedOn w:val="TextoLivre"/>
    <w:link w:val="Ttulo2-SiemensChar"/>
    <w:autoRedefine/>
    <w:rsid w:val="006A0074"/>
    <w:pPr>
      <w:numPr>
        <w:ilvl w:val="1"/>
        <w:numId w:val="4"/>
      </w:numPr>
      <w:spacing w:before="480" w:after="240" w:line="240" w:lineRule="auto"/>
      <w:ind w:left="1134" w:hanging="777"/>
    </w:pPr>
    <w:rPr>
      <w:b/>
      <w:sz w:val="24"/>
      <w:szCs w:val="24"/>
    </w:rPr>
  </w:style>
  <w:style w:type="character" w:customStyle="1" w:styleId="Ttulo2-SiemensChar">
    <w:name w:val="Título 2 - Siemens Char"/>
    <w:basedOn w:val="TextoLivreChar"/>
    <w:link w:val="Ttulo2-Siemens"/>
    <w:rsid w:val="006A0074"/>
    <w:rPr>
      <w:rFonts w:ascii="Arial" w:hAnsi="Arial"/>
      <w:b/>
      <w:sz w:val="24"/>
      <w:szCs w:val="24"/>
    </w:rPr>
  </w:style>
  <w:style w:type="paragraph" w:customStyle="1" w:styleId="Ttulo3-Siemens">
    <w:name w:val="Título 3 - Siemens"/>
    <w:basedOn w:val="Ttulo2-Siemens"/>
    <w:link w:val="Ttulo3-SiemensChar"/>
    <w:rsid w:val="006A0074"/>
    <w:pPr>
      <w:numPr>
        <w:ilvl w:val="2"/>
      </w:numPr>
      <w:ind w:left="1560" w:hanging="840"/>
    </w:pPr>
    <w:rPr>
      <w:sz w:val="22"/>
      <w:szCs w:val="22"/>
    </w:rPr>
  </w:style>
  <w:style w:type="paragraph" w:styleId="TOCHeading">
    <w:name w:val="TOC Heading"/>
    <w:basedOn w:val="Heading1"/>
    <w:next w:val="Normal"/>
    <w:uiPriority w:val="39"/>
    <w:unhideWhenUsed/>
    <w:qFormat/>
    <w:rsid w:val="00857292"/>
    <w:pPr>
      <w:keepNext/>
      <w:keepLines/>
      <w:numPr>
        <w:numId w:val="0"/>
      </w:numPr>
      <w:pBdr>
        <w:bottom w:val="none" w:sz="0" w:space="0" w:color="auto"/>
      </w:pBdr>
      <w:spacing w:after="0" w:line="276" w:lineRule="auto"/>
      <w:outlineLvl w:val="9"/>
    </w:pPr>
    <w:rPr>
      <w:rFonts w:asciiTheme="majorHAnsi" w:eastAsiaTheme="majorEastAsia" w:hAnsiTheme="majorHAnsi" w:cstheme="majorBidi"/>
      <w:bCs/>
      <w:color w:val="365F91" w:themeColor="accent1" w:themeShade="BF"/>
    </w:rPr>
  </w:style>
  <w:style w:type="character" w:customStyle="1" w:styleId="Ttulo3-SiemensChar">
    <w:name w:val="Título 3 - Siemens Char"/>
    <w:basedOn w:val="Ttulo2-SiemensChar"/>
    <w:link w:val="Ttulo3-Siemens"/>
    <w:rsid w:val="006A0074"/>
    <w:rPr>
      <w:rFonts w:ascii="Arial" w:hAnsi="Arial"/>
      <w:b/>
      <w:sz w:val="24"/>
      <w:szCs w:val="24"/>
    </w:rPr>
  </w:style>
  <w:style w:type="paragraph" w:styleId="TOC2">
    <w:name w:val="toc 2"/>
    <w:basedOn w:val="Normal"/>
    <w:next w:val="Normal"/>
    <w:autoRedefine/>
    <w:uiPriority w:val="39"/>
    <w:unhideWhenUsed/>
    <w:qFormat/>
    <w:rsid w:val="00857292"/>
    <w:pPr>
      <w:spacing w:after="0"/>
      <w:ind w:left="220"/>
    </w:pPr>
    <w:rPr>
      <w:smallCaps/>
      <w:sz w:val="20"/>
      <w:szCs w:val="20"/>
    </w:rPr>
  </w:style>
  <w:style w:type="paragraph" w:styleId="TOC1">
    <w:name w:val="toc 1"/>
    <w:basedOn w:val="Normal"/>
    <w:next w:val="Normal"/>
    <w:autoRedefine/>
    <w:uiPriority w:val="39"/>
    <w:unhideWhenUsed/>
    <w:qFormat/>
    <w:rsid w:val="00477D83"/>
    <w:pPr>
      <w:spacing w:before="120" w:after="120"/>
    </w:pPr>
    <w:rPr>
      <w:b/>
      <w:bCs/>
      <w:caps/>
      <w:sz w:val="20"/>
      <w:szCs w:val="20"/>
    </w:rPr>
  </w:style>
  <w:style w:type="paragraph" w:styleId="TOC3">
    <w:name w:val="toc 3"/>
    <w:basedOn w:val="Normal"/>
    <w:next w:val="Normal"/>
    <w:autoRedefine/>
    <w:uiPriority w:val="39"/>
    <w:unhideWhenUsed/>
    <w:qFormat/>
    <w:rsid w:val="00857292"/>
    <w:pPr>
      <w:spacing w:after="0"/>
      <w:ind w:left="440"/>
    </w:pPr>
    <w:rPr>
      <w:i/>
      <w:iCs/>
      <w:sz w:val="20"/>
      <w:szCs w:val="20"/>
    </w:rPr>
  </w:style>
  <w:style w:type="paragraph" w:styleId="TOC4">
    <w:name w:val="toc 4"/>
    <w:basedOn w:val="Normal"/>
    <w:next w:val="Normal"/>
    <w:autoRedefine/>
    <w:uiPriority w:val="39"/>
    <w:unhideWhenUsed/>
    <w:rsid w:val="00477D83"/>
    <w:pPr>
      <w:spacing w:after="0"/>
      <w:ind w:left="660"/>
    </w:pPr>
    <w:rPr>
      <w:sz w:val="18"/>
      <w:szCs w:val="18"/>
    </w:rPr>
  </w:style>
  <w:style w:type="paragraph" w:styleId="TOC5">
    <w:name w:val="toc 5"/>
    <w:basedOn w:val="Normal"/>
    <w:next w:val="Normal"/>
    <w:autoRedefine/>
    <w:uiPriority w:val="39"/>
    <w:unhideWhenUsed/>
    <w:rsid w:val="00477D83"/>
    <w:pPr>
      <w:spacing w:after="0"/>
      <w:ind w:left="880"/>
    </w:pPr>
    <w:rPr>
      <w:sz w:val="18"/>
      <w:szCs w:val="18"/>
    </w:rPr>
  </w:style>
  <w:style w:type="paragraph" w:styleId="TOC6">
    <w:name w:val="toc 6"/>
    <w:basedOn w:val="Normal"/>
    <w:next w:val="Normal"/>
    <w:autoRedefine/>
    <w:uiPriority w:val="39"/>
    <w:unhideWhenUsed/>
    <w:rsid w:val="00477D83"/>
    <w:pPr>
      <w:spacing w:after="0"/>
      <w:ind w:left="1100"/>
    </w:pPr>
    <w:rPr>
      <w:sz w:val="18"/>
      <w:szCs w:val="18"/>
    </w:rPr>
  </w:style>
  <w:style w:type="paragraph" w:styleId="TOC7">
    <w:name w:val="toc 7"/>
    <w:basedOn w:val="Normal"/>
    <w:next w:val="Normal"/>
    <w:autoRedefine/>
    <w:uiPriority w:val="39"/>
    <w:unhideWhenUsed/>
    <w:rsid w:val="00477D83"/>
    <w:pPr>
      <w:spacing w:after="0"/>
      <w:ind w:left="1320"/>
    </w:pPr>
    <w:rPr>
      <w:sz w:val="18"/>
      <w:szCs w:val="18"/>
    </w:rPr>
  </w:style>
  <w:style w:type="paragraph" w:styleId="TOC8">
    <w:name w:val="toc 8"/>
    <w:basedOn w:val="Normal"/>
    <w:next w:val="Normal"/>
    <w:autoRedefine/>
    <w:uiPriority w:val="39"/>
    <w:unhideWhenUsed/>
    <w:rsid w:val="00477D83"/>
    <w:pPr>
      <w:spacing w:after="0"/>
      <w:ind w:left="1540"/>
    </w:pPr>
    <w:rPr>
      <w:sz w:val="18"/>
      <w:szCs w:val="18"/>
    </w:rPr>
  </w:style>
  <w:style w:type="paragraph" w:styleId="TOC9">
    <w:name w:val="toc 9"/>
    <w:basedOn w:val="Normal"/>
    <w:next w:val="Normal"/>
    <w:autoRedefine/>
    <w:uiPriority w:val="39"/>
    <w:unhideWhenUsed/>
    <w:rsid w:val="00477D83"/>
    <w:pPr>
      <w:spacing w:after="0"/>
      <w:ind w:left="1760"/>
    </w:pPr>
    <w:rPr>
      <w:sz w:val="18"/>
      <w:szCs w:val="18"/>
    </w:rPr>
  </w:style>
  <w:style w:type="paragraph" w:styleId="Subtitle">
    <w:name w:val="Subtitle"/>
    <w:basedOn w:val="TextoLivre"/>
    <w:next w:val="Normal"/>
    <w:link w:val="SubtitleChar"/>
    <w:uiPriority w:val="11"/>
    <w:qFormat/>
    <w:rsid w:val="003C0840"/>
    <w:pPr>
      <w:spacing w:before="360" w:after="240" w:line="240" w:lineRule="auto"/>
    </w:pPr>
    <w:rPr>
      <w:i/>
      <w:u w:val="single"/>
    </w:rPr>
  </w:style>
  <w:style w:type="character" w:customStyle="1" w:styleId="SubtitleChar">
    <w:name w:val="Subtitle Char"/>
    <w:basedOn w:val="DefaultParagraphFont"/>
    <w:link w:val="Subtitle"/>
    <w:uiPriority w:val="11"/>
    <w:rsid w:val="003C0840"/>
    <w:rPr>
      <w:rFonts w:ascii="Arial" w:hAnsi="Arial"/>
      <w:i/>
      <w:u w:val="single"/>
    </w:rPr>
  </w:style>
  <w:style w:type="paragraph" w:styleId="Revision">
    <w:name w:val="Revision"/>
    <w:hidden/>
    <w:uiPriority w:val="99"/>
    <w:semiHidden/>
    <w:rsid w:val="00436302"/>
    <w:pPr>
      <w:spacing w:after="0" w:line="240" w:lineRule="auto"/>
    </w:pPr>
  </w:style>
</w:styles>
</file>

<file path=word/webSettings.xml><?xml version="1.0" encoding="utf-8"?>
<w:webSettings xmlns:r="http://schemas.openxmlformats.org/officeDocument/2006/relationships" xmlns:w="http://schemas.openxmlformats.org/wordprocessingml/2006/main">
  <w:divs>
    <w:div w:id="14311571">
      <w:bodyDiv w:val="1"/>
      <w:marLeft w:val="0"/>
      <w:marRight w:val="0"/>
      <w:marTop w:val="0"/>
      <w:marBottom w:val="0"/>
      <w:divBdr>
        <w:top w:val="none" w:sz="0" w:space="0" w:color="auto"/>
        <w:left w:val="none" w:sz="0" w:space="0" w:color="auto"/>
        <w:bottom w:val="none" w:sz="0" w:space="0" w:color="auto"/>
        <w:right w:val="none" w:sz="0" w:space="0" w:color="auto"/>
      </w:divBdr>
    </w:div>
    <w:div w:id="77140552">
      <w:bodyDiv w:val="1"/>
      <w:marLeft w:val="0"/>
      <w:marRight w:val="0"/>
      <w:marTop w:val="0"/>
      <w:marBottom w:val="0"/>
      <w:divBdr>
        <w:top w:val="none" w:sz="0" w:space="0" w:color="auto"/>
        <w:left w:val="none" w:sz="0" w:space="0" w:color="auto"/>
        <w:bottom w:val="none" w:sz="0" w:space="0" w:color="auto"/>
        <w:right w:val="none" w:sz="0" w:space="0" w:color="auto"/>
      </w:divBdr>
    </w:div>
    <w:div w:id="94373935">
      <w:bodyDiv w:val="1"/>
      <w:marLeft w:val="0"/>
      <w:marRight w:val="0"/>
      <w:marTop w:val="0"/>
      <w:marBottom w:val="0"/>
      <w:divBdr>
        <w:top w:val="none" w:sz="0" w:space="0" w:color="auto"/>
        <w:left w:val="none" w:sz="0" w:space="0" w:color="auto"/>
        <w:bottom w:val="none" w:sz="0" w:space="0" w:color="auto"/>
        <w:right w:val="none" w:sz="0" w:space="0" w:color="auto"/>
      </w:divBdr>
    </w:div>
    <w:div w:id="135034607">
      <w:bodyDiv w:val="1"/>
      <w:marLeft w:val="0"/>
      <w:marRight w:val="0"/>
      <w:marTop w:val="0"/>
      <w:marBottom w:val="0"/>
      <w:divBdr>
        <w:top w:val="none" w:sz="0" w:space="0" w:color="auto"/>
        <w:left w:val="none" w:sz="0" w:space="0" w:color="auto"/>
        <w:bottom w:val="none" w:sz="0" w:space="0" w:color="auto"/>
        <w:right w:val="none" w:sz="0" w:space="0" w:color="auto"/>
      </w:divBdr>
    </w:div>
    <w:div w:id="163933738">
      <w:bodyDiv w:val="1"/>
      <w:marLeft w:val="0"/>
      <w:marRight w:val="0"/>
      <w:marTop w:val="0"/>
      <w:marBottom w:val="0"/>
      <w:divBdr>
        <w:top w:val="none" w:sz="0" w:space="0" w:color="auto"/>
        <w:left w:val="none" w:sz="0" w:space="0" w:color="auto"/>
        <w:bottom w:val="none" w:sz="0" w:space="0" w:color="auto"/>
        <w:right w:val="none" w:sz="0" w:space="0" w:color="auto"/>
      </w:divBdr>
    </w:div>
    <w:div w:id="264963605">
      <w:bodyDiv w:val="1"/>
      <w:marLeft w:val="0"/>
      <w:marRight w:val="0"/>
      <w:marTop w:val="0"/>
      <w:marBottom w:val="0"/>
      <w:divBdr>
        <w:top w:val="none" w:sz="0" w:space="0" w:color="auto"/>
        <w:left w:val="none" w:sz="0" w:space="0" w:color="auto"/>
        <w:bottom w:val="none" w:sz="0" w:space="0" w:color="auto"/>
        <w:right w:val="none" w:sz="0" w:space="0" w:color="auto"/>
      </w:divBdr>
    </w:div>
    <w:div w:id="310326212">
      <w:bodyDiv w:val="1"/>
      <w:marLeft w:val="0"/>
      <w:marRight w:val="0"/>
      <w:marTop w:val="0"/>
      <w:marBottom w:val="0"/>
      <w:divBdr>
        <w:top w:val="none" w:sz="0" w:space="0" w:color="auto"/>
        <w:left w:val="none" w:sz="0" w:space="0" w:color="auto"/>
        <w:bottom w:val="none" w:sz="0" w:space="0" w:color="auto"/>
        <w:right w:val="none" w:sz="0" w:space="0" w:color="auto"/>
      </w:divBdr>
    </w:div>
    <w:div w:id="317265320">
      <w:bodyDiv w:val="1"/>
      <w:marLeft w:val="0"/>
      <w:marRight w:val="0"/>
      <w:marTop w:val="0"/>
      <w:marBottom w:val="0"/>
      <w:divBdr>
        <w:top w:val="none" w:sz="0" w:space="0" w:color="auto"/>
        <w:left w:val="none" w:sz="0" w:space="0" w:color="auto"/>
        <w:bottom w:val="none" w:sz="0" w:space="0" w:color="auto"/>
        <w:right w:val="none" w:sz="0" w:space="0" w:color="auto"/>
      </w:divBdr>
    </w:div>
    <w:div w:id="369496235">
      <w:bodyDiv w:val="1"/>
      <w:marLeft w:val="0"/>
      <w:marRight w:val="0"/>
      <w:marTop w:val="0"/>
      <w:marBottom w:val="0"/>
      <w:divBdr>
        <w:top w:val="none" w:sz="0" w:space="0" w:color="auto"/>
        <w:left w:val="none" w:sz="0" w:space="0" w:color="auto"/>
        <w:bottom w:val="none" w:sz="0" w:space="0" w:color="auto"/>
        <w:right w:val="none" w:sz="0" w:space="0" w:color="auto"/>
      </w:divBdr>
    </w:div>
    <w:div w:id="371927703">
      <w:bodyDiv w:val="1"/>
      <w:marLeft w:val="0"/>
      <w:marRight w:val="0"/>
      <w:marTop w:val="0"/>
      <w:marBottom w:val="0"/>
      <w:divBdr>
        <w:top w:val="none" w:sz="0" w:space="0" w:color="auto"/>
        <w:left w:val="none" w:sz="0" w:space="0" w:color="auto"/>
        <w:bottom w:val="none" w:sz="0" w:space="0" w:color="auto"/>
        <w:right w:val="none" w:sz="0" w:space="0" w:color="auto"/>
      </w:divBdr>
    </w:div>
    <w:div w:id="420569367">
      <w:bodyDiv w:val="1"/>
      <w:marLeft w:val="0"/>
      <w:marRight w:val="0"/>
      <w:marTop w:val="0"/>
      <w:marBottom w:val="0"/>
      <w:divBdr>
        <w:top w:val="none" w:sz="0" w:space="0" w:color="auto"/>
        <w:left w:val="none" w:sz="0" w:space="0" w:color="auto"/>
        <w:bottom w:val="none" w:sz="0" w:space="0" w:color="auto"/>
        <w:right w:val="none" w:sz="0" w:space="0" w:color="auto"/>
      </w:divBdr>
    </w:div>
    <w:div w:id="425468976">
      <w:bodyDiv w:val="1"/>
      <w:marLeft w:val="0"/>
      <w:marRight w:val="0"/>
      <w:marTop w:val="0"/>
      <w:marBottom w:val="0"/>
      <w:divBdr>
        <w:top w:val="none" w:sz="0" w:space="0" w:color="auto"/>
        <w:left w:val="none" w:sz="0" w:space="0" w:color="auto"/>
        <w:bottom w:val="none" w:sz="0" w:space="0" w:color="auto"/>
        <w:right w:val="none" w:sz="0" w:space="0" w:color="auto"/>
      </w:divBdr>
    </w:div>
    <w:div w:id="655452455">
      <w:bodyDiv w:val="1"/>
      <w:marLeft w:val="0"/>
      <w:marRight w:val="0"/>
      <w:marTop w:val="0"/>
      <w:marBottom w:val="0"/>
      <w:divBdr>
        <w:top w:val="none" w:sz="0" w:space="0" w:color="auto"/>
        <w:left w:val="none" w:sz="0" w:space="0" w:color="auto"/>
        <w:bottom w:val="none" w:sz="0" w:space="0" w:color="auto"/>
        <w:right w:val="none" w:sz="0" w:space="0" w:color="auto"/>
      </w:divBdr>
    </w:div>
    <w:div w:id="659191155">
      <w:bodyDiv w:val="1"/>
      <w:marLeft w:val="0"/>
      <w:marRight w:val="0"/>
      <w:marTop w:val="0"/>
      <w:marBottom w:val="0"/>
      <w:divBdr>
        <w:top w:val="none" w:sz="0" w:space="0" w:color="auto"/>
        <w:left w:val="none" w:sz="0" w:space="0" w:color="auto"/>
        <w:bottom w:val="none" w:sz="0" w:space="0" w:color="auto"/>
        <w:right w:val="none" w:sz="0" w:space="0" w:color="auto"/>
      </w:divBdr>
    </w:div>
    <w:div w:id="669913706">
      <w:bodyDiv w:val="1"/>
      <w:marLeft w:val="0"/>
      <w:marRight w:val="0"/>
      <w:marTop w:val="0"/>
      <w:marBottom w:val="0"/>
      <w:divBdr>
        <w:top w:val="none" w:sz="0" w:space="0" w:color="auto"/>
        <w:left w:val="none" w:sz="0" w:space="0" w:color="auto"/>
        <w:bottom w:val="none" w:sz="0" w:space="0" w:color="auto"/>
        <w:right w:val="none" w:sz="0" w:space="0" w:color="auto"/>
      </w:divBdr>
    </w:div>
    <w:div w:id="679232889">
      <w:bodyDiv w:val="1"/>
      <w:marLeft w:val="0"/>
      <w:marRight w:val="0"/>
      <w:marTop w:val="0"/>
      <w:marBottom w:val="0"/>
      <w:divBdr>
        <w:top w:val="none" w:sz="0" w:space="0" w:color="auto"/>
        <w:left w:val="none" w:sz="0" w:space="0" w:color="auto"/>
        <w:bottom w:val="none" w:sz="0" w:space="0" w:color="auto"/>
        <w:right w:val="none" w:sz="0" w:space="0" w:color="auto"/>
      </w:divBdr>
    </w:div>
    <w:div w:id="698315239">
      <w:bodyDiv w:val="1"/>
      <w:marLeft w:val="0"/>
      <w:marRight w:val="0"/>
      <w:marTop w:val="0"/>
      <w:marBottom w:val="0"/>
      <w:divBdr>
        <w:top w:val="none" w:sz="0" w:space="0" w:color="auto"/>
        <w:left w:val="none" w:sz="0" w:space="0" w:color="auto"/>
        <w:bottom w:val="none" w:sz="0" w:space="0" w:color="auto"/>
        <w:right w:val="none" w:sz="0" w:space="0" w:color="auto"/>
      </w:divBdr>
    </w:div>
    <w:div w:id="747732748">
      <w:bodyDiv w:val="1"/>
      <w:marLeft w:val="0"/>
      <w:marRight w:val="0"/>
      <w:marTop w:val="0"/>
      <w:marBottom w:val="0"/>
      <w:divBdr>
        <w:top w:val="none" w:sz="0" w:space="0" w:color="auto"/>
        <w:left w:val="none" w:sz="0" w:space="0" w:color="auto"/>
        <w:bottom w:val="none" w:sz="0" w:space="0" w:color="auto"/>
        <w:right w:val="none" w:sz="0" w:space="0" w:color="auto"/>
      </w:divBdr>
    </w:div>
    <w:div w:id="813522010">
      <w:bodyDiv w:val="1"/>
      <w:marLeft w:val="0"/>
      <w:marRight w:val="0"/>
      <w:marTop w:val="0"/>
      <w:marBottom w:val="0"/>
      <w:divBdr>
        <w:top w:val="none" w:sz="0" w:space="0" w:color="auto"/>
        <w:left w:val="none" w:sz="0" w:space="0" w:color="auto"/>
        <w:bottom w:val="none" w:sz="0" w:space="0" w:color="auto"/>
        <w:right w:val="none" w:sz="0" w:space="0" w:color="auto"/>
      </w:divBdr>
    </w:div>
    <w:div w:id="816528328">
      <w:bodyDiv w:val="1"/>
      <w:marLeft w:val="0"/>
      <w:marRight w:val="0"/>
      <w:marTop w:val="0"/>
      <w:marBottom w:val="0"/>
      <w:divBdr>
        <w:top w:val="none" w:sz="0" w:space="0" w:color="auto"/>
        <w:left w:val="none" w:sz="0" w:space="0" w:color="auto"/>
        <w:bottom w:val="none" w:sz="0" w:space="0" w:color="auto"/>
        <w:right w:val="none" w:sz="0" w:space="0" w:color="auto"/>
      </w:divBdr>
    </w:div>
    <w:div w:id="845023988">
      <w:bodyDiv w:val="1"/>
      <w:marLeft w:val="0"/>
      <w:marRight w:val="0"/>
      <w:marTop w:val="0"/>
      <w:marBottom w:val="0"/>
      <w:divBdr>
        <w:top w:val="none" w:sz="0" w:space="0" w:color="auto"/>
        <w:left w:val="none" w:sz="0" w:space="0" w:color="auto"/>
        <w:bottom w:val="none" w:sz="0" w:space="0" w:color="auto"/>
        <w:right w:val="none" w:sz="0" w:space="0" w:color="auto"/>
      </w:divBdr>
    </w:div>
    <w:div w:id="851723519">
      <w:bodyDiv w:val="1"/>
      <w:marLeft w:val="0"/>
      <w:marRight w:val="0"/>
      <w:marTop w:val="0"/>
      <w:marBottom w:val="0"/>
      <w:divBdr>
        <w:top w:val="none" w:sz="0" w:space="0" w:color="auto"/>
        <w:left w:val="none" w:sz="0" w:space="0" w:color="auto"/>
        <w:bottom w:val="none" w:sz="0" w:space="0" w:color="auto"/>
        <w:right w:val="none" w:sz="0" w:space="0" w:color="auto"/>
      </w:divBdr>
    </w:div>
    <w:div w:id="878511320">
      <w:bodyDiv w:val="1"/>
      <w:marLeft w:val="0"/>
      <w:marRight w:val="0"/>
      <w:marTop w:val="0"/>
      <w:marBottom w:val="0"/>
      <w:divBdr>
        <w:top w:val="none" w:sz="0" w:space="0" w:color="auto"/>
        <w:left w:val="none" w:sz="0" w:space="0" w:color="auto"/>
        <w:bottom w:val="none" w:sz="0" w:space="0" w:color="auto"/>
        <w:right w:val="none" w:sz="0" w:space="0" w:color="auto"/>
      </w:divBdr>
    </w:div>
    <w:div w:id="883522695">
      <w:bodyDiv w:val="1"/>
      <w:marLeft w:val="0"/>
      <w:marRight w:val="0"/>
      <w:marTop w:val="0"/>
      <w:marBottom w:val="0"/>
      <w:divBdr>
        <w:top w:val="none" w:sz="0" w:space="0" w:color="auto"/>
        <w:left w:val="none" w:sz="0" w:space="0" w:color="auto"/>
        <w:bottom w:val="none" w:sz="0" w:space="0" w:color="auto"/>
        <w:right w:val="none" w:sz="0" w:space="0" w:color="auto"/>
      </w:divBdr>
    </w:div>
    <w:div w:id="927159695">
      <w:bodyDiv w:val="1"/>
      <w:marLeft w:val="0"/>
      <w:marRight w:val="0"/>
      <w:marTop w:val="0"/>
      <w:marBottom w:val="0"/>
      <w:divBdr>
        <w:top w:val="none" w:sz="0" w:space="0" w:color="auto"/>
        <w:left w:val="none" w:sz="0" w:space="0" w:color="auto"/>
        <w:bottom w:val="none" w:sz="0" w:space="0" w:color="auto"/>
        <w:right w:val="none" w:sz="0" w:space="0" w:color="auto"/>
      </w:divBdr>
    </w:div>
    <w:div w:id="991837606">
      <w:bodyDiv w:val="1"/>
      <w:marLeft w:val="0"/>
      <w:marRight w:val="0"/>
      <w:marTop w:val="0"/>
      <w:marBottom w:val="0"/>
      <w:divBdr>
        <w:top w:val="none" w:sz="0" w:space="0" w:color="auto"/>
        <w:left w:val="none" w:sz="0" w:space="0" w:color="auto"/>
        <w:bottom w:val="none" w:sz="0" w:space="0" w:color="auto"/>
        <w:right w:val="none" w:sz="0" w:space="0" w:color="auto"/>
      </w:divBdr>
    </w:div>
    <w:div w:id="1021206427">
      <w:bodyDiv w:val="1"/>
      <w:marLeft w:val="0"/>
      <w:marRight w:val="0"/>
      <w:marTop w:val="0"/>
      <w:marBottom w:val="0"/>
      <w:divBdr>
        <w:top w:val="none" w:sz="0" w:space="0" w:color="auto"/>
        <w:left w:val="none" w:sz="0" w:space="0" w:color="auto"/>
        <w:bottom w:val="none" w:sz="0" w:space="0" w:color="auto"/>
        <w:right w:val="none" w:sz="0" w:space="0" w:color="auto"/>
      </w:divBdr>
    </w:div>
    <w:div w:id="1189219350">
      <w:bodyDiv w:val="1"/>
      <w:marLeft w:val="0"/>
      <w:marRight w:val="0"/>
      <w:marTop w:val="0"/>
      <w:marBottom w:val="0"/>
      <w:divBdr>
        <w:top w:val="none" w:sz="0" w:space="0" w:color="auto"/>
        <w:left w:val="none" w:sz="0" w:space="0" w:color="auto"/>
        <w:bottom w:val="none" w:sz="0" w:space="0" w:color="auto"/>
        <w:right w:val="none" w:sz="0" w:space="0" w:color="auto"/>
      </w:divBdr>
    </w:div>
    <w:div w:id="1205751687">
      <w:bodyDiv w:val="1"/>
      <w:marLeft w:val="0"/>
      <w:marRight w:val="0"/>
      <w:marTop w:val="0"/>
      <w:marBottom w:val="0"/>
      <w:divBdr>
        <w:top w:val="none" w:sz="0" w:space="0" w:color="auto"/>
        <w:left w:val="none" w:sz="0" w:space="0" w:color="auto"/>
        <w:bottom w:val="none" w:sz="0" w:space="0" w:color="auto"/>
        <w:right w:val="none" w:sz="0" w:space="0" w:color="auto"/>
      </w:divBdr>
    </w:div>
    <w:div w:id="1247887627">
      <w:bodyDiv w:val="1"/>
      <w:marLeft w:val="0"/>
      <w:marRight w:val="0"/>
      <w:marTop w:val="0"/>
      <w:marBottom w:val="0"/>
      <w:divBdr>
        <w:top w:val="none" w:sz="0" w:space="0" w:color="auto"/>
        <w:left w:val="none" w:sz="0" w:space="0" w:color="auto"/>
        <w:bottom w:val="none" w:sz="0" w:space="0" w:color="auto"/>
        <w:right w:val="none" w:sz="0" w:space="0" w:color="auto"/>
      </w:divBdr>
    </w:div>
    <w:div w:id="1314867614">
      <w:bodyDiv w:val="1"/>
      <w:marLeft w:val="0"/>
      <w:marRight w:val="0"/>
      <w:marTop w:val="0"/>
      <w:marBottom w:val="0"/>
      <w:divBdr>
        <w:top w:val="none" w:sz="0" w:space="0" w:color="auto"/>
        <w:left w:val="none" w:sz="0" w:space="0" w:color="auto"/>
        <w:bottom w:val="none" w:sz="0" w:space="0" w:color="auto"/>
        <w:right w:val="none" w:sz="0" w:space="0" w:color="auto"/>
      </w:divBdr>
    </w:div>
    <w:div w:id="1337222615">
      <w:bodyDiv w:val="1"/>
      <w:marLeft w:val="0"/>
      <w:marRight w:val="0"/>
      <w:marTop w:val="0"/>
      <w:marBottom w:val="0"/>
      <w:divBdr>
        <w:top w:val="none" w:sz="0" w:space="0" w:color="auto"/>
        <w:left w:val="none" w:sz="0" w:space="0" w:color="auto"/>
        <w:bottom w:val="none" w:sz="0" w:space="0" w:color="auto"/>
        <w:right w:val="none" w:sz="0" w:space="0" w:color="auto"/>
      </w:divBdr>
    </w:div>
    <w:div w:id="1363823358">
      <w:bodyDiv w:val="1"/>
      <w:marLeft w:val="0"/>
      <w:marRight w:val="0"/>
      <w:marTop w:val="0"/>
      <w:marBottom w:val="0"/>
      <w:divBdr>
        <w:top w:val="none" w:sz="0" w:space="0" w:color="auto"/>
        <w:left w:val="none" w:sz="0" w:space="0" w:color="auto"/>
        <w:bottom w:val="none" w:sz="0" w:space="0" w:color="auto"/>
        <w:right w:val="none" w:sz="0" w:space="0" w:color="auto"/>
      </w:divBdr>
    </w:div>
    <w:div w:id="1371150975">
      <w:bodyDiv w:val="1"/>
      <w:marLeft w:val="0"/>
      <w:marRight w:val="0"/>
      <w:marTop w:val="0"/>
      <w:marBottom w:val="0"/>
      <w:divBdr>
        <w:top w:val="none" w:sz="0" w:space="0" w:color="auto"/>
        <w:left w:val="none" w:sz="0" w:space="0" w:color="auto"/>
        <w:bottom w:val="none" w:sz="0" w:space="0" w:color="auto"/>
        <w:right w:val="none" w:sz="0" w:space="0" w:color="auto"/>
      </w:divBdr>
    </w:div>
    <w:div w:id="1445072259">
      <w:bodyDiv w:val="1"/>
      <w:marLeft w:val="0"/>
      <w:marRight w:val="0"/>
      <w:marTop w:val="0"/>
      <w:marBottom w:val="0"/>
      <w:divBdr>
        <w:top w:val="none" w:sz="0" w:space="0" w:color="auto"/>
        <w:left w:val="none" w:sz="0" w:space="0" w:color="auto"/>
        <w:bottom w:val="none" w:sz="0" w:space="0" w:color="auto"/>
        <w:right w:val="none" w:sz="0" w:space="0" w:color="auto"/>
      </w:divBdr>
    </w:div>
    <w:div w:id="1502501751">
      <w:bodyDiv w:val="1"/>
      <w:marLeft w:val="0"/>
      <w:marRight w:val="0"/>
      <w:marTop w:val="0"/>
      <w:marBottom w:val="0"/>
      <w:divBdr>
        <w:top w:val="none" w:sz="0" w:space="0" w:color="auto"/>
        <w:left w:val="none" w:sz="0" w:space="0" w:color="auto"/>
        <w:bottom w:val="none" w:sz="0" w:space="0" w:color="auto"/>
        <w:right w:val="none" w:sz="0" w:space="0" w:color="auto"/>
      </w:divBdr>
    </w:div>
    <w:div w:id="1532915990">
      <w:bodyDiv w:val="1"/>
      <w:marLeft w:val="0"/>
      <w:marRight w:val="0"/>
      <w:marTop w:val="0"/>
      <w:marBottom w:val="0"/>
      <w:divBdr>
        <w:top w:val="none" w:sz="0" w:space="0" w:color="auto"/>
        <w:left w:val="none" w:sz="0" w:space="0" w:color="auto"/>
        <w:bottom w:val="none" w:sz="0" w:space="0" w:color="auto"/>
        <w:right w:val="none" w:sz="0" w:space="0" w:color="auto"/>
      </w:divBdr>
    </w:div>
    <w:div w:id="1560247820">
      <w:bodyDiv w:val="1"/>
      <w:marLeft w:val="0"/>
      <w:marRight w:val="0"/>
      <w:marTop w:val="0"/>
      <w:marBottom w:val="0"/>
      <w:divBdr>
        <w:top w:val="none" w:sz="0" w:space="0" w:color="auto"/>
        <w:left w:val="none" w:sz="0" w:space="0" w:color="auto"/>
        <w:bottom w:val="none" w:sz="0" w:space="0" w:color="auto"/>
        <w:right w:val="none" w:sz="0" w:space="0" w:color="auto"/>
      </w:divBdr>
    </w:div>
    <w:div w:id="1586261229">
      <w:bodyDiv w:val="1"/>
      <w:marLeft w:val="0"/>
      <w:marRight w:val="0"/>
      <w:marTop w:val="0"/>
      <w:marBottom w:val="0"/>
      <w:divBdr>
        <w:top w:val="none" w:sz="0" w:space="0" w:color="auto"/>
        <w:left w:val="none" w:sz="0" w:space="0" w:color="auto"/>
        <w:bottom w:val="none" w:sz="0" w:space="0" w:color="auto"/>
        <w:right w:val="none" w:sz="0" w:space="0" w:color="auto"/>
      </w:divBdr>
    </w:div>
    <w:div w:id="1610550617">
      <w:bodyDiv w:val="1"/>
      <w:marLeft w:val="0"/>
      <w:marRight w:val="0"/>
      <w:marTop w:val="0"/>
      <w:marBottom w:val="0"/>
      <w:divBdr>
        <w:top w:val="none" w:sz="0" w:space="0" w:color="auto"/>
        <w:left w:val="none" w:sz="0" w:space="0" w:color="auto"/>
        <w:bottom w:val="none" w:sz="0" w:space="0" w:color="auto"/>
        <w:right w:val="none" w:sz="0" w:space="0" w:color="auto"/>
      </w:divBdr>
    </w:div>
    <w:div w:id="1626346378">
      <w:bodyDiv w:val="1"/>
      <w:marLeft w:val="0"/>
      <w:marRight w:val="0"/>
      <w:marTop w:val="0"/>
      <w:marBottom w:val="0"/>
      <w:divBdr>
        <w:top w:val="none" w:sz="0" w:space="0" w:color="auto"/>
        <w:left w:val="none" w:sz="0" w:space="0" w:color="auto"/>
        <w:bottom w:val="none" w:sz="0" w:space="0" w:color="auto"/>
        <w:right w:val="none" w:sz="0" w:space="0" w:color="auto"/>
      </w:divBdr>
    </w:div>
    <w:div w:id="1627541268">
      <w:bodyDiv w:val="1"/>
      <w:marLeft w:val="0"/>
      <w:marRight w:val="0"/>
      <w:marTop w:val="0"/>
      <w:marBottom w:val="0"/>
      <w:divBdr>
        <w:top w:val="none" w:sz="0" w:space="0" w:color="auto"/>
        <w:left w:val="none" w:sz="0" w:space="0" w:color="auto"/>
        <w:bottom w:val="none" w:sz="0" w:space="0" w:color="auto"/>
        <w:right w:val="none" w:sz="0" w:space="0" w:color="auto"/>
      </w:divBdr>
    </w:div>
    <w:div w:id="1651641867">
      <w:bodyDiv w:val="1"/>
      <w:marLeft w:val="0"/>
      <w:marRight w:val="0"/>
      <w:marTop w:val="0"/>
      <w:marBottom w:val="0"/>
      <w:divBdr>
        <w:top w:val="none" w:sz="0" w:space="0" w:color="auto"/>
        <w:left w:val="none" w:sz="0" w:space="0" w:color="auto"/>
        <w:bottom w:val="none" w:sz="0" w:space="0" w:color="auto"/>
        <w:right w:val="none" w:sz="0" w:space="0" w:color="auto"/>
      </w:divBdr>
    </w:div>
    <w:div w:id="1756627711">
      <w:bodyDiv w:val="1"/>
      <w:marLeft w:val="0"/>
      <w:marRight w:val="0"/>
      <w:marTop w:val="0"/>
      <w:marBottom w:val="0"/>
      <w:divBdr>
        <w:top w:val="none" w:sz="0" w:space="0" w:color="auto"/>
        <w:left w:val="none" w:sz="0" w:space="0" w:color="auto"/>
        <w:bottom w:val="none" w:sz="0" w:space="0" w:color="auto"/>
        <w:right w:val="none" w:sz="0" w:space="0" w:color="auto"/>
      </w:divBdr>
    </w:div>
    <w:div w:id="1757748566">
      <w:bodyDiv w:val="1"/>
      <w:marLeft w:val="0"/>
      <w:marRight w:val="0"/>
      <w:marTop w:val="0"/>
      <w:marBottom w:val="0"/>
      <w:divBdr>
        <w:top w:val="none" w:sz="0" w:space="0" w:color="auto"/>
        <w:left w:val="none" w:sz="0" w:space="0" w:color="auto"/>
        <w:bottom w:val="none" w:sz="0" w:space="0" w:color="auto"/>
        <w:right w:val="none" w:sz="0" w:space="0" w:color="auto"/>
      </w:divBdr>
    </w:div>
    <w:div w:id="1768767551">
      <w:bodyDiv w:val="1"/>
      <w:marLeft w:val="0"/>
      <w:marRight w:val="0"/>
      <w:marTop w:val="0"/>
      <w:marBottom w:val="0"/>
      <w:divBdr>
        <w:top w:val="none" w:sz="0" w:space="0" w:color="auto"/>
        <w:left w:val="none" w:sz="0" w:space="0" w:color="auto"/>
        <w:bottom w:val="none" w:sz="0" w:space="0" w:color="auto"/>
        <w:right w:val="none" w:sz="0" w:space="0" w:color="auto"/>
      </w:divBdr>
    </w:div>
    <w:div w:id="1784692898">
      <w:bodyDiv w:val="1"/>
      <w:marLeft w:val="0"/>
      <w:marRight w:val="0"/>
      <w:marTop w:val="0"/>
      <w:marBottom w:val="0"/>
      <w:divBdr>
        <w:top w:val="none" w:sz="0" w:space="0" w:color="auto"/>
        <w:left w:val="none" w:sz="0" w:space="0" w:color="auto"/>
        <w:bottom w:val="none" w:sz="0" w:space="0" w:color="auto"/>
        <w:right w:val="none" w:sz="0" w:space="0" w:color="auto"/>
      </w:divBdr>
    </w:div>
    <w:div w:id="1797600374">
      <w:bodyDiv w:val="1"/>
      <w:marLeft w:val="0"/>
      <w:marRight w:val="0"/>
      <w:marTop w:val="0"/>
      <w:marBottom w:val="0"/>
      <w:divBdr>
        <w:top w:val="none" w:sz="0" w:space="0" w:color="auto"/>
        <w:left w:val="none" w:sz="0" w:space="0" w:color="auto"/>
        <w:bottom w:val="none" w:sz="0" w:space="0" w:color="auto"/>
        <w:right w:val="none" w:sz="0" w:space="0" w:color="auto"/>
      </w:divBdr>
    </w:div>
    <w:div w:id="1834761122">
      <w:bodyDiv w:val="1"/>
      <w:marLeft w:val="0"/>
      <w:marRight w:val="0"/>
      <w:marTop w:val="0"/>
      <w:marBottom w:val="0"/>
      <w:divBdr>
        <w:top w:val="none" w:sz="0" w:space="0" w:color="auto"/>
        <w:left w:val="none" w:sz="0" w:space="0" w:color="auto"/>
        <w:bottom w:val="none" w:sz="0" w:space="0" w:color="auto"/>
        <w:right w:val="none" w:sz="0" w:space="0" w:color="auto"/>
      </w:divBdr>
    </w:div>
    <w:div w:id="1842895211">
      <w:bodyDiv w:val="1"/>
      <w:marLeft w:val="0"/>
      <w:marRight w:val="0"/>
      <w:marTop w:val="0"/>
      <w:marBottom w:val="0"/>
      <w:divBdr>
        <w:top w:val="none" w:sz="0" w:space="0" w:color="auto"/>
        <w:left w:val="none" w:sz="0" w:space="0" w:color="auto"/>
        <w:bottom w:val="none" w:sz="0" w:space="0" w:color="auto"/>
        <w:right w:val="none" w:sz="0" w:space="0" w:color="auto"/>
      </w:divBdr>
    </w:div>
    <w:div w:id="1862817582">
      <w:bodyDiv w:val="1"/>
      <w:marLeft w:val="0"/>
      <w:marRight w:val="0"/>
      <w:marTop w:val="0"/>
      <w:marBottom w:val="0"/>
      <w:divBdr>
        <w:top w:val="none" w:sz="0" w:space="0" w:color="auto"/>
        <w:left w:val="none" w:sz="0" w:space="0" w:color="auto"/>
        <w:bottom w:val="none" w:sz="0" w:space="0" w:color="auto"/>
        <w:right w:val="none" w:sz="0" w:space="0" w:color="auto"/>
      </w:divBdr>
    </w:div>
    <w:div w:id="1915582649">
      <w:bodyDiv w:val="1"/>
      <w:marLeft w:val="0"/>
      <w:marRight w:val="0"/>
      <w:marTop w:val="0"/>
      <w:marBottom w:val="0"/>
      <w:divBdr>
        <w:top w:val="none" w:sz="0" w:space="0" w:color="auto"/>
        <w:left w:val="none" w:sz="0" w:space="0" w:color="auto"/>
        <w:bottom w:val="none" w:sz="0" w:space="0" w:color="auto"/>
        <w:right w:val="none" w:sz="0" w:space="0" w:color="auto"/>
      </w:divBdr>
    </w:div>
    <w:div w:id="1921481058">
      <w:bodyDiv w:val="1"/>
      <w:marLeft w:val="0"/>
      <w:marRight w:val="0"/>
      <w:marTop w:val="0"/>
      <w:marBottom w:val="0"/>
      <w:divBdr>
        <w:top w:val="none" w:sz="0" w:space="0" w:color="auto"/>
        <w:left w:val="none" w:sz="0" w:space="0" w:color="auto"/>
        <w:bottom w:val="none" w:sz="0" w:space="0" w:color="auto"/>
        <w:right w:val="none" w:sz="0" w:space="0" w:color="auto"/>
      </w:divBdr>
    </w:div>
    <w:div w:id="1932545731">
      <w:bodyDiv w:val="1"/>
      <w:marLeft w:val="0"/>
      <w:marRight w:val="0"/>
      <w:marTop w:val="0"/>
      <w:marBottom w:val="0"/>
      <w:divBdr>
        <w:top w:val="none" w:sz="0" w:space="0" w:color="auto"/>
        <w:left w:val="none" w:sz="0" w:space="0" w:color="auto"/>
        <w:bottom w:val="none" w:sz="0" w:space="0" w:color="auto"/>
        <w:right w:val="none" w:sz="0" w:space="0" w:color="auto"/>
      </w:divBdr>
    </w:div>
    <w:div w:id="1938829592">
      <w:bodyDiv w:val="1"/>
      <w:marLeft w:val="0"/>
      <w:marRight w:val="0"/>
      <w:marTop w:val="0"/>
      <w:marBottom w:val="0"/>
      <w:divBdr>
        <w:top w:val="none" w:sz="0" w:space="0" w:color="auto"/>
        <w:left w:val="none" w:sz="0" w:space="0" w:color="auto"/>
        <w:bottom w:val="none" w:sz="0" w:space="0" w:color="auto"/>
        <w:right w:val="none" w:sz="0" w:space="0" w:color="auto"/>
      </w:divBdr>
    </w:div>
    <w:div w:id="1963606093">
      <w:bodyDiv w:val="1"/>
      <w:marLeft w:val="0"/>
      <w:marRight w:val="0"/>
      <w:marTop w:val="0"/>
      <w:marBottom w:val="0"/>
      <w:divBdr>
        <w:top w:val="none" w:sz="0" w:space="0" w:color="auto"/>
        <w:left w:val="none" w:sz="0" w:space="0" w:color="auto"/>
        <w:bottom w:val="none" w:sz="0" w:space="0" w:color="auto"/>
        <w:right w:val="none" w:sz="0" w:space="0" w:color="auto"/>
      </w:divBdr>
    </w:div>
    <w:div w:id="1969429767">
      <w:bodyDiv w:val="1"/>
      <w:marLeft w:val="0"/>
      <w:marRight w:val="0"/>
      <w:marTop w:val="0"/>
      <w:marBottom w:val="0"/>
      <w:divBdr>
        <w:top w:val="none" w:sz="0" w:space="0" w:color="auto"/>
        <w:left w:val="none" w:sz="0" w:space="0" w:color="auto"/>
        <w:bottom w:val="none" w:sz="0" w:space="0" w:color="auto"/>
        <w:right w:val="none" w:sz="0" w:space="0" w:color="auto"/>
      </w:divBdr>
    </w:div>
    <w:div w:id="1978027084">
      <w:bodyDiv w:val="1"/>
      <w:marLeft w:val="0"/>
      <w:marRight w:val="0"/>
      <w:marTop w:val="0"/>
      <w:marBottom w:val="0"/>
      <w:divBdr>
        <w:top w:val="none" w:sz="0" w:space="0" w:color="auto"/>
        <w:left w:val="none" w:sz="0" w:space="0" w:color="auto"/>
        <w:bottom w:val="none" w:sz="0" w:space="0" w:color="auto"/>
        <w:right w:val="none" w:sz="0" w:space="0" w:color="auto"/>
      </w:divBdr>
    </w:div>
    <w:div w:id="2045984368">
      <w:bodyDiv w:val="1"/>
      <w:marLeft w:val="0"/>
      <w:marRight w:val="0"/>
      <w:marTop w:val="0"/>
      <w:marBottom w:val="0"/>
      <w:divBdr>
        <w:top w:val="none" w:sz="0" w:space="0" w:color="auto"/>
        <w:left w:val="none" w:sz="0" w:space="0" w:color="auto"/>
        <w:bottom w:val="none" w:sz="0" w:space="0" w:color="auto"/>
        <w:right w:val="none" w:sz="0" w:space="0" w:color="auto"/>
      </w:divBdr>
    </w:div>
    <w:div w:id="2048605747">
      <w:bodyDiv w:val="1"/>
      <w:marLeft w:val="0"/>
      <w:marRight w:val="0"/>
      <w:marTop w:val="0"/>
      <w:marBottom w:val="0"/>
      <w:divBdr>
        <w:top w:val="none" w:sz="0" w:space="0" w:color="auto"/>
        <w:left w:val="none" w:sz="0" w:space="0" w:color="auto"/>
        <w:bottom w:val="none" w:sz="0" w:space="0" w:color="auto"/>
        <w:right w:val="none" w:sz="0" w:space="0" w:color="auto"/>
      </w:divBdr>
    </w:div>
    <w:div w:id="211039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afael.carvalho@siemens.com" TargetMode="External"/><Relationship Id="rId18" Type="http://schemas.openxmlformats.org/officeDocument/2006/relationships/image" Target="media/image4.emf"/><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hyperlink" Target="mailto:bruno.meza@siemens.com" TargetMode="External"/><Relationship Id="rId17" Type="http://schemas.openxmlformats.org/officeDocument/2006/relationships/image" Target="media/image3.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Viviane.nigula@aes.co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arcus.martinelli@aes.com" TargetMode="External"/><Relationship Id="rId22" Type="http://schemas.openxmlformats.org/officeDocument/2006/relationships/header" Target="header1.xml"/><Relationship Id="rId27" Type="http://schemas.openxmlformats.org/officeDocument/2006/relationships/footer" Target="footer3.xml"/><Relationship Id="rId30"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8.wmf"/></Relationships>
</file>

<file path=word/_rels/header3.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670BDA4E893E4EBAF828C10DAC8EE5" ma:contentTypeVersion="14" ma:contentTypeDescription="Create a new document." ma:contentTypeScope="" ma:versionID="f83e7fbb1a3c9926c043fe8aea952acd">
  <xsd:schema xmlns:xsd="http://www.w3.org/2001/XMLSchema" xmlns:p="http://schemas.microsoft.com/office/2006/metadata/properties" xmlns:ns1="99e5a49d-dc5d-47fc-9f01-253c30022122" targetNamespace="http://schemas.microsoft.com/office/2006/metadata/properties" ma:root="true" ma:fieldsID="daad2675aa1c2e21d8cd33b4b5130aaf" ns1:_="">
    <xsd:import namespace="99e5a49d-dc5d-47fc-9f01-253c30022122"/>
    <xsd:element name="properties">
      <xsd:complexType>
        <xsd:sequence>
          <xsd:element name="documentManagement">
            <xsd:complexType>
              <xsd:all>
                <xsd:element ref="ns1:N_x00ed_vel" minOccurs="0"/>
                <xsd:element ref="ns1:Tema" minOccurs="0"/>
                <xsd:element ref="ns1:N_x00fa_mero" minOccurs="0"/>
                <xsd:element ref="ns1:T_x00ed_tulo" minOccurs="0"/>
                <xsd:element ref="ns1:Vers_x00e3_o_x0020_do_x0020_Procedimento" minOccurs="0"/>
                <xsd:element ref="ns1:Verificado_x0020_por" minOccurs="0"/>
                <xsd:element ref="ns1:Tipo_x0020_de_x0020_documento" minOccurs="0"/>
                <xsd:element ref="ns1:Status" minOccurs="0"/>
                <xsd:element ref="ns1:Observa_x00e7__x00f5_es" minOccurs="0"/>
                <xsd:element ref="ns1:Pr_x00f3_xima_x0020_revis_x00e3_o" minOccurs="0"/>
                <xsd:element ref="ns1:Areas_x0020_aplicaveis" minOccurs="0"/>
                <xsd:element ref="ns1:Visivel_x0020_para_x0020_toda_x0020_a_x0020_Siemens" minOccurs="0"/>
              </xsd:all>
            </xsd:complexType>
          </xsd:element>
        </xsd:sequence>
      </xsd:complexType>
    </xsd:element>
  </xsd:schema>
  <xsd:schema xmlns:xsd="http://www.w3.org/2001/XMLSchema" xmlns:dms="http://schemas.microsoft.com/office/2006/documentManagement/types" targetNamespace="99e5a49d-dc5d-47fc-9f01-253c30022122" elementFormDefault="qualified">
    <xsd:import namespace="http://schemas.microsoft.com/office/2006/documentManagement/types"/>
    <xsd:element name="N_x00ed_vel" ma:index="0" nillable="true" ma:displayName="Nível" ma:description="Escreva ou Nível: &#10;1o Nível - Geral para todo o Sector&#10;2o Nível - Aplicável para toda uma DIV&#10;3o Nível - Aplicável para uma BU&#10;" ma:internalName="N_x00ed_vel">
      <xsd:complexType>
        <xsd:complexContent>
          <xsd:extension base="dms:MultiChoiceFillIn">
            <xsd:sequence>
              <xsd:element name="Value" maxOccurs="unbounded" minOccurs="0" nillable="true">
                <xsd:simpleType>
                  <xsd:union memberTypes="dms:Text">
                    <xsd:simpleType>
                      <xsd:restriction base="dms:Choice">
                        <xsd:enumeration value="1o Nível"/>
                        <xsd:enumeration value="2o Nível"/>
                        <xsd:enumeration value="3o Nível"/>
                      </xsd:restriction>
                    </xsd:simpleType>
                  </xsd:union>
                </xsd:simpleType>
              </xsd:element>
            </xsd:sequence>
          </xsd:extension>
        </xsd:complexContent>
      </xsd:complexType>
    </xsd:element>
    <xsd:element name="Tema" ma:index="1" nillable="true" ma:displayName="Tema" ma:internalName="Tema">
      <xsd:complexType>
        <xsd:complexContent>
          <xsd:extension base="dms:MultiChoice">
            <xsd:sequence>
              <xsd:element name="Value" maxOccurs="unbounded" minOccurs="0" nillable="true">
                <xsd:simpleType>
                  <xsd:restriction base="dms:Choice">
                    <xsd:enumeration value="Auditorias Internas / Operational Reviews"/>
                    <xsd:enumeration value="Compras"/>
                    <xsd:enumeration value="Comunicações e Clientes"/>
                    <xsd:enumeration value="Controladoria"/>
                    <xsd:enumeration value="Controle e Monitoramento de Processos"/>
                    <xsd:enumeration value="Engenharia"/>
                    <xsd:enumeration value="Gerenciamento de Produtos"/>
                    <xsd:enumeration value="Gerenciamento de Projetos"/>
                    <xsd:enumeration value="Gestão de Fábrica"/>
                    <xsd:enumeration value="Gestão de Pessoas"/>
                    <xsd:enumeration value="Governança Corporativa"/>
                    <xsd:enumeration value="Legal e Contract Management"/>
                    <xsd:enumeration value="Logística"/>
                    <xsd:enumeration value="Planejamento do Negócio"/>
                    <xsd:enumeration value="Segurança do Produto"/>
                    <xsd:enumeration value="Serviços de TI"/>
                    <xsd:enumeration value="Sistema de Gestão Integrado QEHS"/>
                    <xsd:enumeration value="Tecnologia e Inovação"/>
                    <xsd:enumeration value="Treinamentos"/>
                    <xsd:enumeration value="Vendas e Ofertas"/>
                    <xsd:enumeration value="Outros"/>
                  </xsd:restriction>
                </xsd:simpleType>
              </xsd:element>
            </xsd:sequence>
          </xsd:extension>
        </xsd:complexContent>
      </xsd:complexType>
    </xsd:element>
    <xsd:element name="N_x00fa_mero" ma:index="2" nillable="true" ma:displayName="Número" ma:description="(Ex: IC XX P XX.X)" ma:internalName="N_x00fa_mero">
      <xsd:simpleType>
        <xsd:restriction base="dms:Text">
          <xsd:maxLength value="255"/>
        </xsd:restriction>
      </xsd:simpleType>
    </xsd:element>
    <xsd:element name="T_x00ed_tulo" ma:index="3" nillable="true" ma:displayName="Título" ma:internalName="T_x00ed_tulo">
      <xsd:simpleType>
        <xsd:restriction base="dms:Text">
          <xsd:maxLength value="255"/>
        </xsd:restriction>
      </xsd:simpleType>
    </xsd:element>
    <xsd:element name="Vers_x00e3_o_x0020_do_x0020_Procedimento" ma:index="6" nillable="true" ma:displayName="Versão" ma:internalName="Vers_x00e3_o_x0020_do_x0020_Procedimento">
      <xsd:simpleType>
        <xsd:restriction base="dms:Text">
          <xsd:maxLength value="255"/>
        </xsd:restriction>
      </xsd:simpleType>
    </xsd:element>
    <xsd:element name="Verificado_x0020_por" ma:index="7" nillable="true" ma:displayName="Status" ma:default="Aprovado" ma:format="Dropdown" ma:internalName="Verificado_x0020_por">
      <xsd:simpleType>
        <xsd:restriction base="dms:Choice">
          <xsd:enumeration value="Aprovado"/>
          <xsd:enumeration value="Reprovado"/>
        </xsd:restriction>
      </xsd:simpleType>
    </xsd:element>
    <xsd:element name="Tipo_x0020_de_x0020_documento" ma:index="8" nillable="true" ma:displayName="Tipo de documento" ma:default="Procedimento" ma:format="Dropdown" ma:internalName="Tipo_x0020_de_x0020_documento">
      <xsd:simpleType>
        <xsd:restriction base="dms:Choice">
          <xsd:enumeration value="Procedimento"/>
          <xsd:enumeration value="Formulário"/>
          <xsd:enumeration value="Template"/>
          <xsd:enumeration value="Fluxo"/>
          <xsd:enumeration value="Instrução de Trabalho"/>
        </xsd:restriction>
      </xsd:simpleType>
    </xsd:element>
    <xsd:element name="Status" ma:index="9" nillable="true" ma:displayName="Status em vigor ou cancelado" ma:default="Em vigor" ma:format="Dropdown" ma:internalName="Status">
      <xsd:simpleType>
        <xsd:union memberTypes="dms:Text">
          <xsd:simpleType>
            <xsd:restriction base="dms:Choice">
              <xsd:enumeration value="Em vigor"/>
              <xsd:enumeration value="Cancelado/deletado"/>
            </xsd:restriction>
          </xsd:simpleType>
        </xsd:union>
      </xsd:simpleType>
    </xsd:element>
    <xsd:element name="Observa_x00e7__x00f5_es" ma:index="10" nillable="true" ma:displayName="Observações" ma:internalName="Observa_x00e7__x00f5_es">
      <xsd:simpleType>
        <xsd:restriction base="dms:Note"/>
      </xsd:simpleType>
    </xsd:element>
    <xsd:element name="Pr_x00f3_xima_x0020_revis_x00e3_o" ma:index="17" nillable="true" ma:displayName="Próxima revisão" ma:format="DateOnly" ma:internalName="Pr_x00f3_xima_x0020_revis_x00e3_o">
      <xsd:simpleType>
        <xsd:restriction base="dms:DateTime"/>
      </xsd:simpleType>
    </xsd:element>
    <xsd:element name="Areas_x0020_aplicaveis" ma:index="18" nillable="true" ma:displayName="Áreas aplicáveis" ma:description="Escreva quais areas se aplicam os documentos: IC, IC BT, IC BT CPS, IC BT MSS, IC BT SSP, IC LMV, IC LMV Canoas, IC LMV Jundiai, IC LMV Manaus, IC MOL, IC SG, IC SG EA, IC SG SE, IC SG RE, e/ou IC RL" ma:internalName="Areas_x0020_aplicaveis">
      <xsd:complexType>
        <xsd:complexContent>
          <xsd:extension base="dms:MultiChoiceFillIn">
            <xsd:sequence>
              <xsd:element name="Value" maxOccurs="unbounded" minOccurs="0" nillable="true">
                <xsd:simpleType>
                  <xsd:union memberTypes="dms:Text">
                    <xsd:simpleType>
                      <xsd:restriction base="dms:Choice">
                        <xsd:enumeration value="IC"/>
                        <xsd:enumeration value="IC BT"/>
                        <xsd:enumeration value="IC BT CPS"/>
                        <xsd:enumeration value="IC BT MSS"/>
                        <xsd:enumeration value="IC BT SSP"/>
                        <xsd:enumeration value="IC LMV"/>
                        <xsd:enumeration value="IC LMV Canoas"/>
                        <xsd:enumeration value="IC LMV Jundiai"/>
                        <xsd:enumeration value="IC LMV Manaus"/>
                        <xsd:enumeration value="IC MOL"/>
                        <xsd:enumeration value="IC SG"/>
                        <xsd:enumeration value="IC SG EA"/>
                        <xsd:enumeration value="IC SG SE"/>
                        <xsd:enumeration value="IC SG RE"/>
                        <xsd:enumeration value="IC RL"/>
                      </xsd:restriction>
                    </xsd:simpleType>
                  </xsd:union>
                </xsd:simpleType>
              </xsd:element>
            </xsd:sequence>
          </xsd:extension>
        </xsd:complexContent>
      </xsd:complexType>
    </xsd:element>
    <xsd:element name="Visivel_x0020_para_x0020_toda_x0020_a_x0020_Siemens" ma:index="19" nillable="true" ma:displayName="Visivel para toda a Siemens" ma:default="0" ma:internalName="Visivel_x0020_para_x0020_toda_x0020_a_x0020_Siemen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ma:readOnly="true"/>
        <xsd:element ref="dc:title" minOccurs="0"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Observa_x00e7__x00f5_es xmlns="99e5a49d-dc5d-47fc-9f01-253c30022122">Projetos</Observa_x00e7__x00f5_es>
    <Tipo_x0020_de_x0020_documento xmlns="99e5a49d-dc5d-47fc-9f01-253c30022122">Template</Tipo_x0020_de_x0020_documento>
    <Vers_x00e3_o_x0020_do_x0020_Procedimento xmlns="99e5a49d-dc5d-47fc-9f01-253c30022122">07/13</Vers_x00e3_o_x0020_do_x0020_Procedimento>
    <Areas_x0020_aplicaveis xmlns="99e5a49d-dc5d-47fc-9f01-253c30022122">
      <Value>IC SG EA</Value>
    </Areas_x0020_aplicaveis>
    <Tema xmlns="99e5a49d-dc5d-47fc-9f01-253c30022122">
      <Value>Engenharia</Value>
    </Tema>
    <N_x00ed_vel xmlns="99e5a49d-dc5d-47fc-9f01-253c30022122">
      <Value>3o Nível</Value>
    </N_x00ed_vel>
    <T_x00ed_tulo xmlns="99e5a49d-dc5d-47fc-9f01-253c30022122">Workstatement - Sistema Digital de Controle e Proteção</T_x00ed_tulo>
    <Visivel_x0020_para_x0020_toda_x0020_a_x0020_Siemens xmlns="99e5a49d-dc5d-47fc-9f01-253c30022122">true</Visivel_x0020_para_x0020_toda_x0020_a_x0020_Siemens>
    <Pr_x00f3_xima_x0020_revis_x00e3_o xmlns="99e5a49d-dc5d-47fc-9f01-253c30022122" xsi:nil="true"/>
    <N_x00fa_mero xmlns="99e5a49d-dc5d-47fc-9f01-253c30022122">IC SG EA T 31.26</N_x00fa_mero>
    <Status xmlns="99e5a49d-dc5d-47fc-9f01-253c30022122">Em vigor</Status>
    <Verificado_x0020_por xmlns="99e5a49d-dc5d-47fc-9f01-253c30022122">Aprovado</Verificado_x0020_po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BCD12-F71D-43F9-A223-EE24D006F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e5a49d-dc5d-47fc-9f01-253c3002212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2133054-82E4-410D-B5FC-DADCB7F88D7A}">
  <ds:schemaRefs>
    <ds:schemaRef ds:uri="http://schemas.microsoft.com/office/2006/metadata/properties"/>
    <ds:schemaRef ds:uri="99e5a49d-dc5d-47fc-9f01-253c30022122"/>
  </ds:schemaRefs>
</ds:datastoreItem>
</file>

<file path=customXml/itemProps3.xml><?xml version="1.0" encoding="utf-8"?>
<ds:datastoreItem xmlns:ds="http://schemas.openxmlformats.org/officeDocument/2006/customXml" ds:itemID="{3103B119-BCA7-4BFD-9716-DC0DB8022B88}">
  <ds:schemaRefs>
    <ds:schemaRef ds:uri="http://schemas.microsoft.com/sharepoint/v3/contenttype/forms"/>
  </ds:schemaRefs>
</ds:datastoreItem>
</file>

<file path=customXml/itemProps4.xml><?xml version="1.0" encoding="utf-8"?>
<ds:datastoreItem xmlns:ds="http://schemas.openxmlformats.org/officeDocument/2006/customXml" ds:itemID="{82562283-49C7-4003-B937-0756EDBB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4849</Words>
  <Characters>27643</Characters>
  <Application>Microsoft Office Word</Application>
  <DocSecurity>0</DocSecurity>
  <Lines>230</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32428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Thomaz</dc:creator>
  <cp:keywords>C_Unrestricted</cp:keywords>
  <cp:lastModifiedBy>z00353ud</cp:lastModifiedBy>
  <cp:revision>7</cp:revision>
  <cp:lastPrinted>2018-02-08T03:23:00Z</cp:lastPrinted>
  <dcterms:created xsi:type="dcterms:W3CDTF">2018-02-05T16:33:00Z</dcterms:created>
  <dcterms:modified xsi:type="dcterms:W3CDTF">2018-02-08T03:23:00Z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0x0101008B670BDA4E893E4EBAF828C10DAC8EE5</vt:lpwstr>
  </property>
  <property fmtid="{D5CDD505-2E9C-101B-9397-08002B2CF9AE}" pid="3" name="Order">
    <vt:r8>119800</vt:r8>
  </property>
  <property fmtid="{D5CDD505-2E9C-101B-9397-08002B2CF9AE}" pid="4" name="Document Confidentiality">
    <vt:lpwstr>Unrestricted</vt:lpwstr>
  </property>
  <property fmtid="{D5CDD505-2E9C-101B-9397-08002B2CF9AE}" pid="5" name="_AdHocReviewCycleID">
    <vt:i4>1201815831</vt:i4>
  </property>
  <property fmtid="{D5CDD505-2E9C-101B-9397-08002B2CF9AE}" pid="6" name="_NewReviewCycle">
    <vt:lpwstr/>
  </property>
  <property fmtid="{D5CDD505-2E9C-101B-9397-08002B2CF9AE}" pid="7" name="_EmailSubject">
    <vt:lpwstr>CGR solution</vt:lpwstr>
  </property>
  <property fmtid="{D5CDD505-2E9C-101B-9397-08002B2CF9AE}" pid="8" name="_AuthorEmail">
    <vt:lpwstr>rafael.carvalho@siemens.com</vt:lpwstr>
  </property>
  <property fmtid="{D5CDD505-2E9C-101B-9397-08002B2CF9AE}" pid="9" name="_AuthorEmailDisplayName">
    <vt:lpwstr>Vieira Carvalho, Rafael (RC-BR EM DG EN R&amp;D-AP)</vt:lpwstr>
  </property>
</Properties>
</file>