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EEF" w:rsidRPr="00D71C21" w:rsidRDefault="0060775A" w:rsidP="00943ED3">
      <w:pPr>
        <w:contextualSpacing/>
        <w:jc w:val="center"/>
        <w:rPr>
          <w:rFonts w:cs="Arial"/>
          <w:b/>
          <w:sz w:val="28"/>
          <w:szCs w:val="28"/>
        </w:rPr>
      </w:pPr>
      <w:r>
        <w:rPr>
          <w:rFonts w:cs="Arial"/>
          <w:b/>
          <w:sz w:val="28"/>
          <w:szCs w:val="28"/>
        </w:rPr>
        <w:t>MultiSpeak Version 4.1.6</w:t>
      </w:r>
    </w:p>
    <w:p w:rsidR="00943ED3" w:rsidRPr="00D71C21" w:rsidRDefault="00943ED3" w:rsidP="00943ED3">
      <w:pPr>
        <w:contextualSpacing/>
        <w:jc w:val="center"/>
        <w:rPr>
          <w:rFonts w:cs="Arial"/>
          <w:b/>
          <w:sz w:val="28"/>
          <w:szCs w:val="28"/>
        </w:rPr>
      </w:pPr>
      <w:r w:rsidRPr="00D71C21">
        <w:rPr>
          <w:rFonts w:cs="Arial"/>
          <w:b/>
          <w:sz w:val="28"/>
          <w:szCs w:val="28"/>
        </w:rPr>
        <w:t>Revision History</w:t>
      </w:r>
    </w:p>
    <w:p w:rsidR="009D7EEF" w:rsidRPr="00943ED3" w:rsidRDefault="009D7EEF" w:rsidP="00943ED3">
      <w:pPr>
        <w:contextualSpacing/>
        <w:jc w:val="center"/>
        <w:rPr>
          <w:rFonts w:ascii="Times New Roman" w:hAnsi="Times New Roman"/>
        </w:rPr>
      </w:pPr>
    </w:p>
    <w:p w:rsidR="00943ED3" w:rsidRDefault="00943ED3" w:rsidP="00943ED3">
      <w:pPr>
        <w:contextualSpacing/>
        <w:rPr>
          <w:rFonts w:cs="Arial"/>
          <w:b/>
          <w:bCs/>
        </w:rPr>
      </w:pPr>
      <w:r w:rsidRPr="00943ED3">
        <w:rPr>
          <w:rFonts w:cs="Arial"/>
          <w:b/>
          <w:bCs/>
        </w:rPr>
        <w:t xml:space="preserve">Build </w:t>
      </w:r>
      <w:r w:rsidR="0060775A">
        <w:rPr>
          <w:rFonts w:cs="Arial"/>
          <w:b/>
          <w:bCs/>
        </w:rPr>
        <w:t>V4.1.6</w:t>
      </w:r>
      <w:r w:rsidRPr="00943ED3">
        <w:rPr>
          <w:rFonts w:cs="Arial"/>
          <w:b/>
          <w:bCs/>
        </w:rPr>
        <w:t xml:space="preserve"> </w:t>
      </w:r>
      <w:r w:rsidR="00DB0305">
        <w:rPr>
          <w:rFonts w:cs="Arial"/>
          <w:b/>
          <w:bCs/>
        </w:rPr>
        <w:t>R</w:t>
      </w:r>
      <w:r w:rsidRPr="00943ED3">
        <w:rPr>
          <w:rFonts w:cs="Arial"/>
          <w:b/>
          <w:bCs/>
        </w:rPr>
        <w:t xml:space="preserve">elease – Issued </w:t>
      </w:r>
      <w:r w:rsidR="0060775A">
        <w:rPr>
          <w:rFonts w:cs="Arial"/>
          <w:b/>
          <w:bCs/>
        </w:rPr>
        <w:t>08/31/2012</w:t>
      </w:r>
      <w:r w:rsidRPr="00943ED3">
        <w:rPr>
          <w:rFonts w:cs="Arial"/>
          <w:b/>
          <w:bCs/>
        </w:rPr>
        <w:t>.</w:t>
      </w:r>
    </w:p>
    <w:p w:rsidR="00DB0305" w:rsidRDefault="00DB0305" w:rsidP="00DB0305">
      <w:pPr>
        <w:rPr>
          <w:rFonts w:cs="Arial"/>
          <w:b/>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schema into the WSDL.  Further investigation of this issue is on-going.  </w:t>
      </w:r>
    </w:p>
    <w:p w:rsidR="0060775A" w:rsidRPr="00943ED3" w:rsidRDefault="0060775A" w:rsidP="00943ED3">
      <w:pPr>
        <w:contextualSpacing/>
        <w:rPr>
          <w:rFonts w:ascii="Times New Roman" w:hAnsi="Times New Roman"/>
        </w:rPr>
      </w:pPr>
    </w:p>
    <w:p w:rsidR="00943ED3" w:rsidRDefault="00DB0305" w:rsidP="00943ED3">
      <w:pPr>
        <w:spacing w:beforeAutospacing="1" w:after="100" w:afterAutospacing="1"/>
        <w:contextualSpacing/>
        <w:rPr>
          <w:rFonts w:cs="Arial"/>
        </w:rPr>
      </w:pPr>
      <w:r>
        <w:rPr>
          <w:rFonts w:cs="Arial"/>
          <w:b/>
          <w:bCs/>
        </w:rPr>
        <w:t>UML and s</w:t>
      </w:r>
      <w:r w:rsidR="00943ED3" w:rsidRPr="00943ED3">
        <w:rPr>
          <w:rFonts w:cs="Arial"/>
          <w:b/>
          <w:bCs/>
        </w:rPr>
        <w:t>chema changes</w:t>
      </w:r>
      <w:r w:rsidR="00943ED3" w:rsidRPr="00943ED3">
        <w:rPr>
          <w:rFonts w:cs="Arial"/>
        </w:rPr>
        <w:t xml:space="preserve">: </w:t>
      </w:r>
    </w:p>
    <w:p w:rsidR="0060775A" w:rsidRPr="00F42CDB" w:rsidRDefault="00F42CDB" w:rsidP="009B5C57">
      <w:pPr>
        <w:pStyle w:val="ListParagraph"/>
        <w:numPr>
          <w:ilvl w:val="0"/>
          <w:numId w:val="2"/>
        </w:numPr>
        <w:spacing w:beforeAutospacing="1" w:after="100" w:afterAutospacing="1"/>
        <w:rPr>
          <w:rFonts w:ascii="Arial" w:hAnsi="Arial" w:cs="Arial"/>
          <w:sz w:val="24"/>
          <w:szCs w:val="24"/>
        </w:rPr>
      </w:pPr>
      <w:r w:rsidRPr="00F42CDB">
        <w:rPr>
          <w:rFonts w:ascii="Arial" w:eastAsia="FreeSans" w:hAnsi="Arial" w:cs="Arial"/>
          <w:sz w:val="24"/>
          <w:szCs w:val="24"/>
        </w:rPr>
        <w:t>Add</w:t>
      </w:r>
      <w:r>
        <w:rPr>
          <w:rFonts w:ascii="Arial" w:eastAsia="FreeSans" w:hAnsi="Arial" w:cs="Arial"/>
          <w:sz w:val="24"/>
          <w:szCs w:val="24"/>
        </w:rPr>
        <w:t>ed</w:t>
      </w:r>
      <w:r w:rsidRPr="00F42CDB">
        <w:rPr>
          <w:rFonts w:ascii="Arial" w:eastAsia="FreeSans" w:hAnsi="Arial" w:cs="Arial"/>
          <w:sz w:val="24"/>
          <w:szCs w:val="24"/>
        </w:rPr>
        <w:t xml:space="preserve"> the existing gpsLocation object to the assessmentLocation.</w:t>
      </w:r>
    </w:p>
    <w:p w:rsidR="00F42CDB" w:rsidRPr="00F42CDB" w:rsidRDefault="00F42CDB" w:rsidP="009B5C57">
      <w:pPr>
        <w:pStyle w:val="ListParagraph"/>
        <w:numPr>
          <w:ilvl w:val="0"/>
          <w:numId w:val="2"/>
        </w:numPr>
        <w:spacing w:beforeAutospacing="1" w:after="100" w:afterAutospacing="1"/>
        <w:rPr>
          <w:rFonts w:ascii="Arial" w:hAnsi="Arial" w:cs="Arial"/>
          <w:sz w:val="24"/>
          <w:szCs w:val="24"/>
        </w:rPr>
      </w:pPr>
      <w:r w:rsidRPr="00F42CDB">
        <w:rPr>
          <w:rFonts w:ascii="Arial" w:eastAsia="FreeSans" w:hAnsi="Arial" w:cs="Arial"/>
          <w:sz w:val="24"/>
          <w:szCs w:val="24"/>
        </w:rPr>
        <w:t>Add</w:t>
      </w:r>
      <w:r>
        <w:rPr>
          <w:rFonts w:ascii="Arial" w:eastAsia="FreeSans" w:hAnsi="Arial" w:cs="Arial"/>
          <w:sz w:val="24"/>
          <w:szCs w:val="24"/>
        </w:rPr>
        <w:t>ed</w:t>
      </w:r>
      <w:r w:rsidRPr="00F42CDB">
        <w:rPr>
          <w:rFonts w:ascii="Arial" w:eastAsia="FreeSans" w:hAnsi="Arial" w:cs="Arial"/>
          <w:sz w:val="24"/>
          <w:szCs w:val="24"/>
        </w:rPr>
        <w:t xml:space="preserve"> the existing photo object to the assessmentLocation object.</w:t>
      </w:r>
    </w:p>
    <w:p w:rsidR="00F42CDB" w:rsidRPr="00F42CDB" w:rsidRDefault="00F42CDB" w:rsidP="009B5C57">
      <w:pPr>
        <w:pStyle w:val="ListParagraph"/>
        <w:numPr>
          <w:ilvl w:val="0"/>
          <w:numId w:val="2"/>
        </w:numPr>
        <w:spacing w:beforeAutospacing="1" w:after="100" w:afterAutospacing="1"/>
        <w:rPr>
          <w:rFonts w:ascii="Arial" w:hAnsi="Arial" w:cs="Arial"/>
          <w:sz w:val="24"/>
          <w:szCs w:val="24"/>
        </w:rPr>
      </w:pPr>
      <w:r w:rsidRPr="00F42CDB">
        <w:rPr>
          <w:rFonts w:ascii="Arial" w:eastAsia="FreeSans" w:hAnsi="Arial" w:cs="Arial"/>
          <w:sz w:val="24"/>
          <w:szCs w:val="24"/>
        </w:rPr>
        <w:t>Add</w:t>
      </w:r>
      <w:r>
        <w:rPr>
          <w:rFonts w:ascii="Arial" w:eastAsia="FreeSans" w:hAnsi="Arial" w:cs="Arial"/>
          <w:sz w:val="24"/>
          <w:szCs w:val="24"/>
        </w:rPr>
        <w:t>ed</w:t>
      </w:r>
      <w:r w:rsidRPr="00F42CDB">
        <w:rPr>
          <w:rFonts w:ascii="Arial" w:eastAsia="FreeSans" w:hAnsi="Arial" w:cs="Arial"/>
          <w:sz w:val="24"/>
          <w:szCs w:val="24"/>
        </w:rPr>
        <w:t xml:space="preserve"> an expiresOn element (of type mspDateTime) to assessment object.</w:t>
      </w:r>
    </w:p>
    <w:p w:rsidR="00F42CDB" w:rsidRPr="00F42CDB" w:rsidRDefault="00F42CDB" w:rsidP="009B5C57">
      <w:pPr>
        <w:pStyle w:val="ListParagraph"/>
        <w:numPr>
          <w:ilvl w:val="0"/>
          <w:numId w:val="2"/>
        </w:numPr>
        <w:spacing w:beforeAutospacing="1" w:after="100" w:afterAutospacing="1"/>
        <w:rPr>
          <w:rFonts w:ascii="Arial" w:hAnsi="Arial" w:cs="Arial"/>
          <w:sz w:val="24"/>
          <w:szCs w:val="24"/>
        </w:rPr>
      </w:pPr>
      <w:r w:rsidRPr="00F42CDB">
        <w:rPr>
          <w:rFonts w:ascii="Arial" w:eastAsia="FreeSans" w:hAnsi="Arial" w:cs="Arial"/>
          <w:sz w:val="24"/>
          <w:szCs w:val="24"/>
        </w:rPr>
        <w:t>Add</w:t>
      </w:r>
      <w:r>
        <w:rPr>
          <w:rFonts w:ascii="Arial" w:eastAsia="FreeSans" w:hAnsi="Arial" w:cs="Arial"/>
          <w:sz w:val="24"/>
          <w:szCs w:val="24"/>
        </w:rPr>
        <w:t>ed</w:t>
      </w:r>
      <w:r w:rsidRPr="00F42CDB">
        <w:rPr>
          <w:rFonts w:ascii="Arial" w:eastAsia="FreeSans" w:hAnsi="Arial" w:cs="Arial"/>
          <w:sz w:val="24"/>
          <w:szCs w:val="24"/>
        </w:rPr>
        <w:t xml:space="preserve"> outageReasonItem.categoryGroup of type xs</w:t>
      </w:r>
      <w:proofErr w:type="gramStart"/>
      <w:r w:rsidRPr="00F42CDB">
        <w:rPr>
          <w:rFonts w:ascii="Arial" w:eastAsia="FreeSans" w:hAnsi="Arial" w:cs="Arial"/>
          <w:sz w:val="24"/>
          <w:szCs w:val="24"/>
        </w:rPr>
        <w:t>:string</w:t>
      </w:r>
      <w:proofErr w:type="gramEnd"/>
      <w:r w:rsidRPr="00F42CDB">
        <w:rPr>
          <w:rFonts w:ascii="Arial" w:eastAsia="FreeSans" w:hAnsi="Arial" w:cs="Arial"/>
          <w:sz w:val="24"/>
          <w:szCs w:val="24"/>
        </w:rPr>
        <w:t>.</w:t>
      </w:r>
    </w:p>
    <w:p w:rsidR="00F42CDB" w:rsidRPr="00F42CDB" w:rsidRDefault="00F42CDB" w:rsidP="009B5C57">
      <w:pPr>
        <w:pStyle w:val="ListParagraph"/>
        <w:numPr>
          <w:ilvl w:val="0"/>
          <w:numId w:val="2"/>
        </w:numPr>
        <w:spacing w:beforeAutospacing="1" w:after="100" w:afterAutospacing="1"/>
        <w:rPr>
          <w:rFonts w:ascii="Arial" w:hAnsi="Arial" w:cs="Arial"/>
          <w:sz w:val="24"/>
          <w:szCs w:val="24"/>
        </w:rPr>
      </w:pPr>
      <w:r w:rsidRPr="00F42CDB">
        <w:rPr>
          <w:rFonts w:ascii="Arial" w:eastAsia="FreeSans" w:hAnsi="Arial" w:cs="Arial"/>
          <w:sz w:val="24"/>
          <w:szCs w:val="24"/>
        </w:rPr>
        <w:t>Add</w:t>
      </w:r>
      <w:r>
        <w:rPr>
          <w:rFonts w:ascii="Arial" w:eastAsia="FreeSans" w:hAnsi="Arial" w:cs="Arial"/>
          <w:sz w:val="24"/>
          <w:szCs w:val="24"/>
        </w:rPr>
        <w:t>ed</w:t>
      </w:r>
      <w:r w:rsidRPr="00F42CDB">
        <w:rPr>
          <w:rFonts w:ascii="Arial" w:eastAsia="FreeSans" w:hAnsi="Arial" w:cs="Arial"/>
          <w:sz w:val="24"/>
          <w:szCs w:val="24"/>
        </w:rPr>
        <w:t xml:space="preserve"> existing electricLocationFields to the end of transformerBank object</w:t>
      </w:r>
    </w:p>
    <w:p w:rsidR="00F42CDB" w:rsidRPr="00F42CDB" w:rsidRDefault="008738E5" w:rsidP="009B5C57">
      <w:pPr>
        <w:pStyle w:val="ListParagraph"/>
        <w:numPr>
          <w:ilvl w:val="0"/>
          <w:numId w:val="2"/>
        </w:numPr>
        <w:spacing w:beforeAutospacing="1" w:after="100" w:afterAutospacing="1"/>
        <w:rPr>
          <w:rFonts w:ascii="Arial" w:hAnsi="Arial" w:cs="Arial"/>
          <w:sz w:val="24"/>
          <w:szCs w:val="24"/>
        </w:rPr>
      </w:pPr>
      <w:r>
        <w:rPr>
          <w:rFonts w:ascii="Arial" w:eastAsia="FreeSans" w:hAnsi="Arial" w:cs="Arial"/>
          <w:sz w:val="24"/>
          <w:szCs w:val="24"/>
        </w:rPr>
        <w:t>Added a new s</w:t>
      </w:r>
      <w:r w:rsidR="00F42CDB">
        <w:rPr>
          <w:rFonts w:ascii="Arial" w:eastAsia="FreeSans" w:hAnsi="Arial" w:cs="Arial"/>
          <w:sz w:val="24"/>
          <w:szCs w:val="24"/>
        </w:rPr>
        <w:t>urgeArrestor object</w:t>
      </w:r>
    </w:p>
    <w:p w:rsidR="00242825" w:rsidRPr="00242825" w:rsidRDefault="00242825" w:rsidP="009B5C57">
      <w:pPr>
        <w:pStyle w:val="ListParagraph"/>
        <w:numPr>
          <w:ilvl w:val="0"/>
          <w:numId w:val="2"/>
        </w:numPr>
        <w:spacing w:beforeAutospacing="1" w:after="100" w:afterAutospacing="1"/>
        <w:rPr>
          <w:rFonts w:ascii="Arial" w:hAnsi="Arial" w:cs="Arial"/>
          <w:sz w:val="24"/>
          <w:szCs w:val="24"/>
        </w:rPr>
      </w:pPr>
      <w:r w:rsidRPr="00242825">
        <w:rPr>
          <w:rFonts w:ascii="Arial" w:eastAsia="FreeSans" w:hAnsi="Arial" w:cs="Arial"/>
          <w:sz w:val="24"/>
          <w:szCs w:val="24"/>
        </w:rPr>
        <w:t>Add</w:t>
      </w:r>
      <w:r>
        <w:rPr>
          <w:rFonts w:ascii="Arial" w:eastAsia="FreeSans" w:hAnsi="Arial" w:cs="Arial"/>
          <w:sz w:val="24"/>
          <w:szCs w:val="24"/>
        </w:rPr>
        <w:t>ed</w:t>
      </w:r>
      <w:r w:rsidRPr="00242825">
        <w:rPr>
          <w:rFonts w:ascii="Arial" w:eastAsia="FreeSans" w:hAnsi="Arial" w:cs="Arial"/>
          <w:sz w:val="24"/>
          <w:szCs w:val="24"/>
        </w:rPr>
        <w:t xml:space="preserve"> array of new surgeArrestor object to physicalObjectList and spatialFeatureGroup</w:t>
      </w:r>
    </w:p>
    <w:p w:rsidR="00242825" w:rsidRPr="00242825" w:rsidRDefault="00242825" w:rsidP="009B5C57">
      <w:pPr>
        <w:pStyle w:val="ListParagraph"/>
        <w:numPr>
          <w:ilvl w:val="0"/>
          <w:numId w:val="2"/>
        </w:numPr>
        <w:spacing w:beforeAutospacing="1" w:after="100" w:afterAutospacing="1"/>
        <w:rPr>
          <w:rFonts w:ascii="Arial" w:hAnsi="Arial" w:cs="Arial"/>
          <w:sz w:val="24"/>
          <w:szCs w:val="24"/>
        </w:rPr>
      </w:pPr>
      <w:r>
        <w:rPr>
          <w:rFonts w:ascii="Arial" w:eastAsia="FreeSans" w:hAnsi="Arial" w:cs="Arial"/>
          <w:sz w:val="24"/>
          <w:szCs w:val="24"/>
        </w:rPr>
        <w:t>Added XSD Ster</w:t>
      </w:r>
      <w:r w:rsidR="008738E5">
        <w:rPr>
          <w:rFonts w:ascii="Arial" w:eastAsia="FreeSans" w:hAnsi="Arial" w:cs="Arial"/>
          <w:sz w:val="24"/>
          <w:szCs w:val="24"/>
        </w:rPr>
        <w:t>e</w:t>
      </w:r>
      <w:r>
        <w:rPr>
          <w:rFonts w:ascii="Arial" w:eastAsia="FreeSans" w:hAnsi="Arial" w:cs="Arial"/>
          <w:sz w:val="24"/>
          <w:szCs w:val="24"/>
        </w:rPr>
        <w:t>o</w:t>
      </w:r>
      <w:bookmarkStart w:id="0" w:name="_GoBack"/>
      <w:bookmarkEnd w:id="0"/>
      <w:r>
        <w:rPr>
          <w:rFonts w:ascii="Arial" w:eastAsia="FreeSans" w:hAnsi="Arial" w:cs="Arial"/>
          <w:sz w:val="24"/>
          <w:szCs w:val="24"/>
        </w:rPr>
        <w:t>types to:</w:t>
      </w:r>
    </w:p>
    <w:p w:rsidR="00242825" w:rsidRPr="00242825" w:rsidRDefault="00242825" w:rsidP="009B5C57">
      <w:pPr>
        <w:pStyle w:val="ListParagraph"/>
        <w:numPr>
          <w:ilvl w:val="1"/>
          <w:numId w:val="2"/>
        </w:numPr>
        <w:spacing w:beforeAutospacing="1" w:after="100" w:afterAutospacing="1"/>
        <w:rPr>
          <w:rFonts w:ascii="Arial" w:hAnsi="Arial" w:cs="Arial"/>
          <w:sz w:val="24"/>
          <w:szCs w:val="24"/>
        </w:rPr>
      </w:pPr>
      <w:r w:rsidRPr="00F42CDB">
        <w:rPr>
          <w:rFonts w:ascii="Arial" w:eastAsia="FreeSans" w:hAnsi="Arial" w:cs="Arial"/>
          <w:sz w:val="24"/>
          <w:szCs w:val="24"/>
        </w:rPr>
        <w:t>CDState.timestamp</w:t>
      </w:r>
    </w:p>
    <w:p w:rsidR="00242825" w:rsidRPr="00242825" w:rsidRDefault="00242825" w:rsidP="009B5C57">
      <w:pPr>
        <w:pStyle w:val="ListParagraph"/>
        <w:numPr>
          <w:ilvl w:val="1"/>
          <w:numId w:val="2"/>
        </w:numPr>
        <w:spacing w:beforeAutospacing="1" w:after="100" w:afterAutospacing="1"/>
        <w:rPr>
          <w:rFonts w:ascii="Arial" w:hAnsi="Arial" w:cs="Arial"/>
          <w:sz w:val="24"/>
          <w:szCs w:val="24"/>
        </w:rPr>
      </w:pPr>
      <w:r w:rsidRPr="00F42CDB">
        <w:rPr>
          <w:rFonts w:ascii="Arial" w:eastAsia="FreeSans" w:hAnsi="Arial" w:cs="Arial"/>
          <w:sz w:val="24"/>
          <w:szCs w:val="24"/>
        </w:rPr>
        <w:t>CDEnabledItem.meterID</w:t>
      </w:r>
    </w:p>
    <w:p w:rsidR="00242825" w:rsidRPr="007E1651" w:rsidRDefault="00242825"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CDStateChange.timestamp</w:t>
      </w:r>
    </w:p>
    <w:p w:rsidR="00242825" w:rsidRPr="007E1651" w:rsidRDefault="007E1651" w:rsidP="009B5C57">
      <w:pPr>
        <w:pStyle w:val="ListParagraph"/>
        <w:numPr>
          <w:ilvl w:val="1"/>
          <w:numId w:val="2"/>
        </w:numPr>
        <w:spacing w:beforeAutospacing="1" w:after="100" w:afterAutospacing="1"/>
        <w:rPr>
          <w:rFonts w:ascii="Arial" w:hAnsi="Arial" w:cs="Arial"/>
          <w:sz w:val="24"/>
          <w:szCs w:val="24"/>
        </w:rPr>
      </w:pPr>
      <w:r>
        <w:rPr>
          <w:rFonts w:ascii="Arial" w:eastAsia="FreeSans" w:hAnsi="Arial" w:cs="Arial"/>
          <w:sz w:val="24"/>
          <w:szCs w:val="24"/>
        </w:rPr>
        <w:t>All DRProgram elements</w:t>
      </w:r>
    </w:p>
    <w:p w:rsidR="00242825" w:rsidRPr="007E1651" w:rsidRDefault="007E1651" w:rsidP="009B5C57">
      <w:pPr>
        <w:pStyle w:val="ListParagraph"/>
        <w:numPr>
          <w:ilvl w:val="1"/>
          <w:numId w:val="2"/>
        </w:numPr>
        <w:spacing w:beforeAutospacing="1" w:after="100" w:afterAutospacing="1"/>
        <w:rPr>
          <w:rFonts w:ascii="Arial" w:hAnsi="Arial" w:cs="Arial"/>
          <w:sz w:val="24"/>
          <w:szCs w:val="24"/>
        </w:rPr>
      </w:pPr>
      <w:r>
        <w:rPr>
          <w:rFonts w:ascii="Arial" w:eastAsia="FreeSans" w:hAnsi="Arial" w:cs="Arial"/>
          <w:sz w:val="24"/>
          <w:szCs w:val="24"/>
        </w:rPr>
        <w:t>All DRProgramEnrollment elements</w:t>
      </w:r>
    </w:p>
    <w:p w:rsidR="00242825" w:rsidRPr="007E1651" w:rsidRDefault="007E1651" w:rsidP="009B5C57">
      <w:pPr>
        <w:pStyle w:val="ListParagraph"/>
        <w:numPr>
          <w:ilvl w:val="1"/>
          <w:numId w:val="2"/>
        </w:numPr>
        <w:spacing w:beforeAutospacing="1" w:after="100" w:afterAutospacing="1"/>
        <w:rPr>
          <w:rFonts w:ascii="Arial" w:hAnsi="Arial" w:cs="Arial"/>
          <w:sz w:val="24"/>
          <w:szCs w:val="24"/>
        </w:rPr>
      </w:pPr>
      <w:r>
        <w:rPr>
          <w:rFonts w:ascii="Arial" w:eastAsia="FreeSans" w:hAnsi="Arial" w:cs="Arial"/>
          <w:sz w:val="24"/>
          <w:szCs w:val="24"/>
        </w:rPr>
        <w:t>All configurationStatusItem elements</w:t>
      </w:r>
    </w:p>
    <w:p w:rsidR="00242825" w:rsidRPr="007E1651" w:rsidRDefault="007E1651" w:rsidP="009B5C57">
      <w:pPr>
        <w:pStyle w:val="ListParagraph"/>
        <w:numPr>
          <w:ilvl w:val="1"/>
          <w:numId w:val="2"/>
        </w:numPr>
        <w:spacing w:beforeAutospacing="1" w:after="100" w:afterAutospacing="1"/>
        <w:rPr>
          <w:rFonts w:ascii="Arial" w:hAnsi="Arial" w:cs="Arial"/>
          <w:sz w:val="24"/>
          <w:szCs w:val="24"/>
        </w:rPr>
      </w:pPr>
      <w:r>
        <w:rPr>
          <w:rFonts w:ascii="Arial" w:eastAsia="FreeSans" w:hAnsi="Arial" w:cs="Arial"/>
          <w:sz w:val="24"/>
          <w:szCs w:val="24"/>
        </w:rPr>
        <w:t>C</w:t>
      </w:r>
      <w:r w:rsidR="00242825" w:rsidRPr="007E1651">
        <w:rPr>
          <w:rFonts w:ascii="Arial" w:eastAsia="FreeSans" w:hAnsi="Arial" w:cs="Arial"/>
          <w:sz w:val="24"/>
          <w:szCs w:val="24"/>
        </w:rPr>
        <w:t xml:space="preserve">ontent.fileName, </w:t>
      </w:r>
      <w:r>
        <w:rPr>
          <w:rFonts w:ascii="Arial" w:eastAsia="FreeSans" w:hAnsi="Arial" w:cs="Arial"/>
          <w:sz w:val="24"/>
          <w:szCs w:val="24"/>
        </w:rPr>
        <w:t>C</w:t>
      </w:r>
      <w:r w:rsidRPr="007E1651">
        <w:rPr>
          <w:rFonts w:ascii="Arial" w:eastAsia="FreeSans" w:hAnsi="Arial" w:cs="Arial"/>
          <w:sz w:val="24"/>
          <w:szCs w:val="24"/>
        </w:rPr>
        <w:t>ontent.</w:t>
      </w:r>
      <w:r w:rsidR="00242825" w:rsidRPr="007E1651">
        <w:rPr>
          <w:rFonts w:ascii="Arial" w:eastAsia="FreeSans" w:hAnsi="Arial" w:cs="Arial"/>
          <w:sz w:val="24"/>
          <w:szCs w:val="24"/>
        </w:rPr>
        <w:t xml:space="preserve">sourceFilePath, </w:t>
      </w:r>
      <w:r>
        <w:rPr>
          <w:rFonts w:ascii="Arial" w:eastAsia="FreeSans" w:hAnsi="Arial" w:cs="Arial"/>
          <w:sz w:val="24"/>
          <w:szCs w:val="24"/>
        </w:rPr>
        <w:t>C</w:t>
      </w:r>
      <w:r w:rsidRPr="007E1651">
        <w:rPr>
          <w:rFonts w:ascii="Arial" w:eastAsia="FreeSans" w:hAnsi="Arial" w:cs="Arial"/>
          <w:sz w:val="24"/>
          <w:szCs w:val="24"/>
        </w:rPr>
        <w:t>ontent.</w:t>
      </w:r>
      <w:r w:rsidR="00242825" w:rsidRPr="007E1651">
        <w:rPr>
          <w:rFonts w:ascii="Arial" w:eastAsia="FreeSans" w:hAnsi="Arial" w:cs="Arial"/>
          <w:sz w:val="24"/>
          <w:szCs w:val="24"/>
        </w:rPr>
        <w:t xml:space="preserve">attachDateTime, </w:t>
      </w:r>
      <w:r>
        <w:rPr>
          <w:rFonts w:ascii="Arial" w:eastAsia="FreeSans" w:hAnsi="Arial" w:cs="Arial"/>
          <w:sz w:val="24"/>
          <w:szCs w:val="24"/>
        </w:rPr>
        <w:t>C</w:t>
      </w:r>
      <w:r w:rsidRPr="007E1651">
        <w:rPr>
          <w:rFonts w:ascii="Arial" w:eastAsia="FreeSans" w:hAnsi="Arial" w:cs="Arial"/>
          <w:sz w:val="24"/>
          <w:szCs w:val="24"/>
        </w:rPr>
        <w:t>ontent.</w:t>
      </w:r>
      <w:r w:rsidR="00242825" w:rsidRPr="007E1651">
        <w:rPr>
          <w:rFonts w:ascii="Arial" w:eastAsia="FreeSans" w:hAnsi="Arial" w:cs="Arial"/>
          <w:sz w:val="24"/>
          <w:szCs w:val="24"/>
        </w:rPr>
        <w:t>caption</w:t>
      </w:r>
    </w:p>
    <w:p w:rsidR="00242825" w:rsidRPr="007E1651" w:rsidRDefault="00242825"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domainMemberChange.description</w:t>
      </w:r>
    </w:p>
    <w:p w:rsidR="00242825" w:rsidRPr="007E1651" w:rsidRDefault="00242825"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electricMeter.meterBaseID</w:t>
      </w:r>
      <w:r w:rsidR="007E1651">
        <w:rPr>
          <w:rFonts w:ascii="Arial" w:eastAsia="FreeSans" w:hAnsi="Arial" w:cs="Arial"/>
          <w:sz w:val="24"/>
          <w:szCs w:val="24"/>
        </w:rPr>
        <w:t xml:space="preserve">, </w:t>
      </w:r>
      <w:r w:rsidR="007E1651" w:rsidRPr="007E1651">
        <w:rPr>
          <w:rFonts w:ascii="Arial" w:eastAsia="FreeSans" w:hAnsi="Arial" w:cs="Arial"/>
          <w:sz w:val="24"/>
          <w:szCs w:val="24"/>
        </w:rPr>
        <w:t>electricMeter</w:t>
      </w:r>
      <w:r w:rsidRPr="007E1651">
        <w:rPr>
          <w:rFonts w:ascii="Arial" w:eastAsia="FreeSans" w:hAnsi="Arial" w:cs="Arial"/>
          <w:sz w:val="24"/>
          <w:szCs w:val="24"/>
        </w:rPr>
        <w:t>.meterConnectionStatus</w:t>
      </w:r>
    </w:p>
    <w:p w:rsidR="00242825" w:rsidRPr="007E1651" w:rsidRDefault="00242825"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electricService.rateCode</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errorStringList.errorString</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gasMeter.meterConnectionStatus</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lastRenderedPageBreak/>
        <w:t>gasMeterExchange.timestamp</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gaseService.rateCode</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Pr>
          <w:rFonts w:ascii="Arial" w:eastAsia="FreeSans" w:hAnsi="Arial" w:cs="Arial"/>
          <w:sz w:val="24"/>
          <w:szCs w:val="24"/>
        </w:rPr>
        <w:t>informationList.informationItem</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Pr>
          <w:rFonts w:ascii="Arial" w:eastAsia="FreeSans" w:hAnsi="Arial" w:cs="Arial"/>
          <w:sz w:val="24"/>
          <w:szCs w:val="24"/>
        </w:rPr>
        <w:t>All meterConfigurationStatus elements</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mspMeter.meterStatusList</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otherMeter.meterConnectionStatus.</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otherMeterExchange.timestamp</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otherService.rateCode</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outageEventStatus.outageAttachments</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propaneMeter.meterConnectionStatus</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propaneMeterExchange.timestamp</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propaneService.rateCode</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readingValue.fieldName, readingValue.</w:t>
      </w:r>
      <w:r>
        <w:rPr>
          <w:rFonts w:ascii="Arial" w:eastAsia="FreeSans" w:hAnsi="Arial" w:cs="Arial"/>
          <w:sz w:val="24"/>
          <w:szCs w:val="24"/>
        </w:rPr>
        <w:t>readingStatusCode,</w:t>
      </w:r>
      <w:r w:rsidRPr="007E1651">
        <w:rPr>
          <w:rFonts w:ascii="Arial" w:eastAsia="FreeSans" w:hAnsi="Arial" w:cs="Arial"/>
          <w:sz w:val="24"/>
          <w:szCs w:val="24"/>
        </w:rPr>
        <w:t xml:space="preserve"> readingValue.readingTypeCode</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Pr>
          <w:rFonts w:ascii="Arial" w:eastAsia="FreeSans" w:hAnsi="Arial" w:cs="Arial"/>
          <w:sz w:val="24"/>
          <w:szCs w:val="24"/>
        </w:rPr>
        <w:t xml:space="preserve">All </w:t>
      </w:r>
      <w:r w:rsidRPr="007E1651">
        <w:rPr>
          <w:rFonts w:ascii="Arial" w:eastAsia="FreeSans" w:hAnsi="Arial" w:cs="Arial"/>
          <w:sz w:val="24"/>
          <w:szCs w:val="24"/>
        </w:rPr>
        <w:t>thresholdMonitoringItem</w:t>
      </w:r>
      <w:r>
        <w:rPr>
          <w:rFonts w:ascii="Arial" w:eastAsia="FreeSans" w:hAnsi="Arial" w:cs="Arial"/>
          <w:sz w:val="24"/>
          <w:szCs w:val="24"/>
        </w:rPr>
        <w:t xml:space="preserve"> elements</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Pr>
          <w:rFonts w:ascii="Arial" w:eastAsia="FreeSans" w:hAnsi="Arial" w:cs="Arial"/>
          <w:sz w:val="24"/>
          <w:szCs w:val="24"/>
        </w:rPr>
        <w:t>All thresholdNotificationItem elements</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waterMeter.meterConnectionStatus</w:t>
      </w:r>
    </w:p>
    <w:p w:rsidR="007E1651" w:rsidRPr="007E1651"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waterMeterExchange.timestamp</w:t>
      </w:r>
    </w:p>
    <w:p w:rsidR="007E1651" w:rsidRPr="0035622B" w:rsidRDefault="007E1651" w:rsidP="009B5C57">
      <w:pPr>
        <w:pStyle w:val="ListParagraph"/>
        <w:numPr>
          <w:ilvl w:val="1"/>
          <w:numId w:val="2"/>
        </w:numPr>
        <w:spacing w:beforeAutospacing="1" w:after="100" w:afterAutospacing="1"/>
        <w:rPr>
          <w:rFonts w:ascii="Arial" w:hAnsi="Arial" w:cs="Arial"/>
          <w:sz w:val="24"/>
          <w:szCs w:val="24"/>
        </w:rPr>
      </w:pPr>
      <w:r w:rsidRPr="007E1651">
        <w:rPr>
          <w:rFonts w:ascii="Arial" w:eastAsia="FreeSans" w:hAnsi="Arial" w:cs="Arial"/>
          <w:sz w:val="24"/>
          <w:szCs w:val="24"/>
        </w:rPr>
        <w:t>otherService.rateCode</w:t>
      </w:r>
    </w:p>
    <w:p w:rsidR="0035622B" w:rsidRDefault="002D5D0A" w:rsidP="009B5C57">
      <w:pPr>
        <w:pStyle w:val="ListParagraph"/>
        <w:numPr>
          <w:ilvl w:val="0"/>
          <w:numId w:val="2"/>
        </w:numPr>
        <w:spacing w:beforeAutospacing="1" w:after="100" w:afterAutospacing="1"/>
        <w:rPr>
          <w:rFonts w:ascii="Arial" w:hAnsi="Arial" w:cs="Arial"/>
          <w:sz w:val="24"/>
          <w:szCs w:val="24"/>
        </w:rPr>
      </w:pPr>
      <w:r w:rsidRPr="002D5D0A">
        <w:rPr>
          <w:rFonts w:ascii="Arial" w:hAnsi="Arial" w:cs="Arial"/>
          <w:sz w:val="24"/>
          <w:szCs w:val="24"/>
        </w:rPr>
        <w:t>Add</w:t>
      </w:r>
      <w:r>
        <w:rPr>
          <w:rFonts w:ascii="Arial" w:hAnsi="Arial" w:cs="Arial"/>
          <w:sz w:val="24"/>
          <w:szCs w:val="24"/>
        </w:rPr>
        <w:t>ed</w:t>
      </w:r>
      <w:r w:rsidRPr="002D5D0A">
        <w:rPr>
          <w:rFonts w:ascii="Arial" w:hAnsi="Arial" w:cs="Arial"/>
          <w:sz w:val="24"/>
          <w:szCs w:val="24"/>
        </w:rPr>
        <w:t xml:space="preserve"> contactInfo object to end of serviceLocation as an optional element</w:t>
      </w:r>
      <w:r>
        <w:rPr>
          <w:rFonts w:ascii="Arial" w:hAnsi="Arial" w:cs="Arial"/>
          <w:sz w:val="24"/>
          <w:szCs w:val="24"/>
        </w:rPr>
        <w:t>.   M</w:t>
      </w:r>
      <w:r w:rsidRPr="002D5D0A">
        <w:rPr>
          <w:rFonts w:ascii="Arial" w:hAnsi="Arial" w:cs="Arial"/>
          <w:sz w:val="24"/>
          <w:szCs w:val="24"/>
        </w:rPr>
        <w:t>ark</w:t>
      </w:r>
      <w:r>
        <w:rPr>
          <w:rFonts w:ascii="Arial" w:hAnsi="Arial" w:cs="Arial"/>
          <w:sz w:val="24"/>
          <w:szCs w:val="24"/>
        </w:rPr>
        <w:t>ed</w:t>
      </w:r>
      <w:r w:rsidRPr="002D5D0A">
        <w:rPr>
          <w:rFonts w:ascii="Arial" w:hAnsi="Arial" w:cs="Arial"/>
          <w:sz w:val="24"/>
          <w:szCs w:val="24"/>
        </w:rPr>
        <w:t xml:space="preserve"> existing serviceLocation.phoneList and</w:t>
      </w:r>
      <w:r>
        <w:rPr>
          <w:rFonts w:ascii="Arial" w:hAnsi="Arial" w:cs="Arial"/>
          <w:sz w:val="24"/>
          <w:szCs w:val="24"/>
        </w:rPr>
        <w:t xml:space="preserve"> </w:t>
      </w:r>
      <w:r w:rsidRPr="002D5D0A">
        <w:rPr>
          <w:rFonts w:ascii="Arial" w:hAnsi="Arial" w:cs="Arial"/>
          <w:sz w:val="24"/>
          <w:szCs w:val="24"/>
        </w:rPr>
        <w:t>serviceLocation.serviceAddress as deprecated.</w:t>
      </w:r>
    </w:p>
    <w:p w:rsidR="002D5D0A" w:rsidRPr="00C62F5F" w:rsidRDefault="0093545F" w:rsidP="009B5C57">
      <w:pPr>
        <w:pStyle w:val="ListParagraph"/>
        <w:numPr>
          <w:ilvl w:val="0"/>
          <w:numId w:val="2"/>
        </w:numPr>
        <w:spacing w:beforeAutospacing="1" w:after="100" w:afterAutospacing="1"/>
        <w:rPr>
          <w:rFonts w:ascii="Arial" w:hAnsi="Arial" w:cs="Arial"/>
          <w:sz w:val="24"/>
          <w:szCs w:val="24"/>
        </w:rPr>
      </w:pPr>
      <w:r>
        <w:rPr>
          <w:rFonts w:ascii="Arial" w:eastAsia="FreeSans" w:hAnsi="Arial" w:cs="Arial"/>
          <w:sz w:val="24"/>
          <w:szCs w:val="24"/>
        </w:rPr>
        <w:t xml:space="preserve"> </w:t>
      </w:r>
      <w:r w:rsidR="00EE2F6D" w:rsidRPr="00EE2F6D">
        <w:rPr>
          <w:rFonts w:ascii="Arial" w:eastAsia="FreeSans" w:hAnsi="Arial" w:cs="Arial"/>
          <w:sz w:val="24"/>
          <w:szCs w:val="24"/>
        </w:rPr>
        <w:t>Add</w:t>
      </w:r>
      <w:r w:rsidR="00EE2F6D">
        <w:rPr>
          <w:rFonts w:ascii="Arial" w:eastAsia="FreeSans" w:hAnsi="Arial" w:cs="Arial"/>
          <w:sz w:val="24"/>
          <w:szCs w:val="24"/>
        </w:rPr>
        <w:t>ed</w:t>
      </w:r>
      <w:r w:rsidR="00EE2F6D" w:rsidRPr="00EE2F6D">
        <w:rPr>
          <w:rFonts w:ascii="Arial" w:eastAsia="FreeSans" w:hAnsi="Arial" w:cs="Arial"/>
          <w:sz w:val="24"/>
          <w:szCs w:val="24"/>
        </w:rPr>
        <w:t xml:space="preserve"> annotation on the DRProgram.DRProgramStatus element.</w:t>
      </w:r>
    </w:p>
    <w:p w:rsidR="00C62F5F" w:rsidRPr="00C62F5F" w:rsidRDefault="0093545F" w:rsidP="009B5C57">
      <w:pPr>
        <w:pStyle w:val="ListParagraph"/>
        <w:numPr>
          <w:ilvl w:val="0"/>
          <w:numId w:val="2"/>
        </w:numPr>
        <w:spacing w:beforeAutospacing="1" w:after="100" w:afterAutospacing="1"/>
        <w:rPr>
          <w:rFonts w:ascii="Arial" w:hAnsi="Arial" w:cs="Arial"/>
          <w:sz w:val="24"/>
          <w:szCs w:val="24"/>
        </w:rPr>
      </w:pPr>
      <w:r>
        <w:rPr>
          <w:rFonts w:ascii="Arial" w:eastAsia="FreeSans" w:hAnsi="Arial" w:cs="Arial"/>
          <w:sz w:val="24"/>
          <w:szCs w:val="24"/>
        </w:rPr>
        <w:t xml:space="preserve"> </w:t>
      </w:r>
      <w:r w:rsidR="00C62F5F" w:rsidRPr="00C62F5F">
        <w:rPr>
          <w:rFonts w:ascii="Arial" w:eastAsia="FreeSans" w:hAnsi="Arial" w:cs="Arial"/>
          <w:sz w:val="24"/>
          <w:szCs w:val="24"/>
        </w:rPr>
        <w:t>Deprecate</w:t>
      </w:r>
      <w:r w:rsidR="00C62F5F">
        <w:rPr>
          <w:rFonts w:ascii="Arial" w:eastAsia="FreeSans" w:hAnsi="Arial" w:cs="Arial"/>
          <w:sz w:val="24"/>
          <w:szCs w:val="24"/>
        </w:rPr>
        <w:t>d</w:t>
      </w:r>
      <w:r w:rsidR="00C62F5F" w:rsidRPr="00C62F5F">
        <w:rPr>
          <w:rFonts w:ascii="Arial" w:eastAsia="FreeSans" w:hAnsi="Arial" w:cs="Arial"/>
          <w:sz w:val="24"/>
          <w:szCs w:val="24"/>
        </w:rPr>
        <w:t xml:space="preserve"> the loadManagementEvent.groupName</w:t>
      </w:r>
      <w:r w:rsidR="00C62F5F">
        <w:rPr>
          <w:rFonts w:ascii="FreeSans" w:eastAsia="FreeSans" w:hAnsi="Times New Roman" w:cs="FreeSans"/>
          <w:sz w:val="16"/>
          <w:szCs w:val="16"/>
        </w:rPr>
        <w:t>.</w:t>
      </w:r>
    </w:p>
    <w:p w:rsidR="00C62F5F" w:rsidRPr="00C62F5F" w:rsidRDefault="0093545F" w:rsidP="009B5C57">
      <w:pPr>
        <w:pStyle w:val="ListParagraph"/>
        <w:numPr>
          <w:ilvl w:val="0"/>
          <w:numId w:val="2"/>
        </w:numPr>
        <w:spacing w:beforeAutospacing="1" w:after="100" w:afterAutospacing="1"/>
        <w:rPr>
          <w:rFonts w:ascii="Arial" w:hAnsi="Arial" w:cs="Arial"/>
          <w:sz w:val="24"/>
          <w:szCs w:val="24"/>
        </w:rPr>
      </w:pPr>
      <w:r>
        <w:rPr>
          <w:rFonts w:ascii="Arial" w:eastAsia="FreeSans" w:hAnsi="Arial" w:cs="Arial"/>
          <w:sz w:val="24"/>
          <w:szCs w:val="24"/>
        </w:rPr>
        <w:t xml:space="preserve"> </w:t>
      </w:r>
      <w:r w:rsidR="00C62F5F" w:rsidRPr="00C62F5F">
        <w:rPr>
          <w:rFonts w:ascii="Arial" w:eastAsia="FreeSans" w:hAnsi="Arial" w:cs="Arial"/>
          <w:sz w:val="24"/>
          <w:szCs w:val="24"/>
        </w:rPr>
        <w:t>Add</w:t>
      </w:r>
      <w:r w:rsidR="00C62F5F">
        <w:rPr>
          <w:rFonts w:ascii="Arial" w:eastAsia="FreeSans" w:hAnsi="Arial" w:cs="Arial"/>
          <w:sz w:val="24"/>
          <w:szCs w:val="24"/>
        </w:rPr>
        <w:t>ed</w:t>
      </w:r>
      <w:r w:rsidR="00C62F5F" w:rsidRPr="00C62F5F">
        <w:rPr>
          <w:rFonts w:ascii="Arial" w:eastAsia="FreeSans" w:hAnsi="Arial" w:cs="Arial"/>
          <w:sz w:val="24"/>
          <w:szCs w:val="24"/>
        </w:rPr>
        <w:t xml:space="preserve"> an optional configuredReadingTypes a</w:t>
      </w:r>
      <w:r w:rsidR="00C62F5F">
        <w:rPr>
          <w:rFonts w:ascii="Arial" w:eastAsia="FreeSans" w:hAnsi="Arial" w:cs="Arial"/>
          <w:sz w:val="24"/>
          <w:szCs w:val="24"/>
        </w:rPr>
        <w:t xml:space="preserve">t the end of the electricMeter, </w:t>
      </w:r>
      <w:r w:rsidR="00C62F5F" w:rsidRPr="00C62F5F">
        <w:rPr>
          <w:rFonts w:ascii="Arial" w:eastAsia="FreeSans" w:hAnsi="Arial" w:cs="Arial"/>
          <w:sz w:val="24"/>
          <w:szCs w:val="24"/>
        </w:rPr>
        <w:t>gasMete</w:t>
      </w:r>
      <w:r w:rsidR="00C62F5F">
        <w:rPr>
          <w:rFonts w:ascii="Arial" w:eastAsia="FreeSans" w:hAnsi="Arial" w:cs="Arial"/>
          <w:sz w:val="24"/>
          <w:szCs w:val="24"/>
        </w:rPr>
        <w:t xml:space="preserve">r, waterMeter, propaneMeter, </w:t>
      </w:r>
      <w:r w:rsidR="00C62F5F" w:rsidRPr="00C62F5F">
        <w:rPr>
          <w:rFonts w:ascii="Arial" w:eastAsia="FreeSans" w:hAnsi="Arial" w:cs="Arial"/>
          <w:sz w:val="24"/>
          <w:szCs w:val="24"/>
        </w:rPr>
        <w:t>otherMeter.</w:t>
      </w:r>
    </w:p>
    <w:p w:rsidR="00C62F5F" w:rsidRPr="00C62F5F" w:rsidRDefault="0093545F" w:rsidP="009B5C57">
      <w:pPr>
        <w:pStyle w:val="ListParagraph"/>
        <w:numPr>
          <w:ilvl w:val="0"/>
          <w:numId w:val="2"/>
        </w:numPr>
        <w:spacing w:beforeAutospacing="1" w:after="100" w:afterAutospacing="1"/>
        <w:rPr>
          <w:rFonts w:ascii="Arial" w:hAnsi="Arial" w:cs="Arial"/>
          <w:sz w:val="24"/>
          <w:szCs w:val="24"/>
        </w:rPr>
      </w:pPr>
      <w:r>
        <w:rPr>
          <w:rFonts w:ascii="Arial" w:eastAsia="FreeSans" w:hAnsi="Arial" w:cs="Arial"/>
          <w:sz w:val="24"/>
          <w:szCs w:val="24"/>
        </w:rPr>
        <w:t xml:space="preserve"> </w:t>
      </w:r>
      <w:r w:rsidR="00C62F5F" w:rsidRPr="00C62F5F">
        <w:rPr>
          <w:rFonts w:ascii="Arial" w:eastAsia="FreeSans" w:hAnsi="Arial" w:cs="Arial"/>
          <w:sz w:val="24"/>
          <w:szCs w:val="24"/>
        </w:rPr>
        <w:t>Add</w:t>
      </w:r>
      <w:r w:rsidR="00C62F5F">
        <w:rPr>
          <w:rFonts w:ascii="Arial" w:eastAsia="FreeSans" w:hAnsi="Arial" w:cs="Arial"/>
          <w:sz w:val="24"/>
          <w:szCs w:val="24"/>
        </w:rPr>
        <w:t>ed</w:t>
      </w:r>
      <w:r w:rsidR="00C62F5F" w:rsidRPr="00C62F5F">
        <w:rPr>
          <w:rFonts w:ascii="Arial" w:eastAsia="FreeSans" w:hAnsi="Arial" w:cs="Arial"/>
          <w:sz w:val="24"/>
          <w:szCs w:val="24"/>
        </w:rPr>
        <w:t xml:space="preserve"> locationAssociations to the end of the workOrder object.</w:t>
      </w:r>
    </w:p>
    <w:p w:rsidR="00C62F5F" w:rsidRPr="00C62F5F" w:rsidRDefault="0093545F" w:rsidP="009B5C57">
      <w:pPr>
        <w:pStyle w:val="ListParagraph"/>
        <w:numPr>
          <w:ilvl w:val="0"/>
          <w:numId w:val="2"/>
        </w:numPr>
        <w:spacing w:beforeAutospacing="1" w:after="100" w:afterAutospacing="1"/>
        <w:rPr>
          <w:rFonts w:ascii="Arial" w:hAnsi="Arial" w:cs="Arial"/>
          <w:sz w:val="24"/>
          <w:szCs w:val="24"/>
        </w:rPr>
      </w:pPr>
      <w:r>
        <w:rPr>
          <w:rFonts w:ascii="Arial" w:eastAsia="FreeSans" w:hAnsi="Arial" w:cs="Arial"/>
          <w:sz w:val="24"/>
          <w:szCs w:val="24"/>
        </w:rPr>
        <w:t xml:space="preserve"> </w:t>
      </w:r>
      <w:r w:rsidR="00C62F5F" w:rsidRPr="00C62F5F">
        <w:rPr>
          <w:rFonts w:ascii="Arial" w:eastAsia="FreeSans" w:hAnsi="Arial" w:cs="Arial"/>
          <w:sz w:val="24"/>
          <w:szCs w:val="24"/>
        </w:rPr>
        <w:t>Add</w:t>
      </w:r>
      <w:r w:rsidR="00C62F5F">
        <w:rPr>
          <w:rFonts w:ascii="Arial" w:eastAsia="FreeSans" w:hAnsi="Arial" w:cs="Arial"/>
          <w:sz w:val="24"/>
          <w:szCs w:val="24"/>
        </w:rPr>
        <w:t>ed</w:t>
      </w:r>
      <w:r w:rsidR="00C62F5F" w:rsidRPr="00C62F5F">
        <w:rPr>
          <w:rFonts w:ascii="Arial" w:eastAsia="FreeSans" w:hAnsi="Arial" w:cs="Arial"/>
          <w:sz w:val="24"/>
          <w:szCs w:val="24"/>
        </w:rPr>
        <w:t xml:space="preserve"> workHistoryEvents to the end of the workOrder.</w:t>
      </w:r>
    </w:p>
    <w:p w:rsidR="00C62F5F" w:rsidRPr="00C62F5F" w:rsidRDefault="0093545F" w:rsidP="009B5C57">
      <w:pPr>
        <w:pStyle w:val="ListParagraph"/>
        <w:numPr>
          <w:ilvl w:val="0"/>
          <w:numId w:val="2"/>
        </w:numPr>
        <w:spacing w:beforeAutospacing="1" w:after="100" w:afterAutospacing="1"/>
        <w:rPr>
          <w:rFonts w:ascii="Arial" w:hAnsi="Arial" w:cs="Arial"/>
          <w:sz w:val="24"/>
          <w:szCs w:val="24"/>
        </w:rPr>
      </w:pPr>
      <w:r>
        <w:rPr>
          <w:rFonts w:ascii="Arial" w:eastAsia="FreeSans" w:hAnsi="Arial" w:cs="Arial"/>
          <w:sz w:val="24"/>
          <w:szCs w:val="24"/>
        </w:rPr>
        <w:t xml:space="preserve"> </w:t>
      </w:r>
      <w:r w:rsidR="00C62F5F" w:rsidRPr="00C62F5F">
        <w:rPr>
          <w:rFonts w:ascii="Arial" w:eastAsia="FreeSans" w:hAnsi="Arial" w:cs="Arial"/>
          <w:sz w:val="24"/>
          <w:szCs w:val="24"/>
        </w:rPr>
        <w:t>Add</w:t>
      </w:r>
      <w:r w:rsidR="00C62F5F">
        <w:rPr>
          <w:rFonts w:ascii="Arial" w:eastAsia="FreeSans" w:hAnsi="Arial" w:cs="Arial"/>
          <w:sz w:val="24"/>
          <w:szCs w:val="24"/>
        </w:rPr>
        <w:t>ed</w:t>
      </w:r>
      <w:r w:rsidR="00C62F5F" w:rsidRPr="00C62F5F">
        <w:rPr>
          <w:rFonts w:ascii="Arial" w:eastAsia="FreeSans" w:hAnsi="Arial" w:cs="Arial"/>
          <w:sz w:val="24"/>
          <w:szCs w:val="24"/>
        </w:rPr>
        <w:t xml:space="preserve"> new serviceOrderNumbers to end of </w:t>
      </w:r>
      <w:r w:rsidR="00C62F5F">
        <w:rPr>
          <w:rFonts w:ascii="Arial" w:eastAsia="FreeSans" w:hAnsi="Arial" w:cs="Arial"/>
          <w:sz w:val="24"/>
          <w:szCs w:val="24"/>
        </w:rPr>
        <w:t xml:space="preserve">the </w:t>
      </w:r>
      <w:r w:rsidR="00C62F5F" w:rsidRPr="00C62F5F">
        <w:rPr>
          <w:rFonts w:ascii="Arial" w:eastAsia="FreeSans" w:hAnsi="Arial" w:cs="Arial"/>
          <w:sz w:val="24"/>
          <w:szCs w:val="24"/>
        </w:rPr>
        <w:t>workOrder object.</w:t>
      </w:r>
    </w:p>
    <w:p w:rsidR="00C62F5F" w:rsidRPr="005E2C06" w:rsidRDefault="0093545F" w:rsidP="009B5C57">
      <w:pPr>
        <w:pStyle w:val="ListParagraph"/>
        <w:numPr>
          <w:ilvl w:val="0"/>
          <w:numId w:val="2"/>
        </w:numPr>
        <w:spacing w:beforeAutospacing="1" w:after="100" w:afterAutospacing="1"/>
        <w:rPr>
          <w:rFonts w:ascii="Arial" w:hAnsi="Arial" w:cs="Arial"/>
          <w:sz w:val="24"/>
          <w:szCs w:val="24"/>
        </w:rPr>
      </w:pPr>
      <w:r>
        <w:rPr>
          <w:rFonts w:ascii="Arial" w:eastAsia="FreeSans" w:hAnsi="Arial" w:cs="Arial"/>
          <w:sz w:val="24"/>
          <w:szCs w:val="24"/>
        </w:rPr>
        <w:t xml:space="preserve"> </w:t>
      </w:r>
      <w:r w:rsidR="00C62F5F" w:rsidRPr="00C62F5F">
        <w:rPr>
          <w:rFonts w:ascii="Arial" w:eastAsia="FreeSans" w:hAnsi="Arial" w:cs="Arial"/>
          <w:sz w:val="24"/>
          <w:szCs w:val="24"/>
        </w:rPr>
        <w:t>Add</w:t>
      </w:r>
      <w:r w:rsidR="00C62F5F">
        <w:rPr>
          <w:rFonts w:ascii="Arial" w:eastAsia="FreeSans" w:hAnsi="Arial" w:cs="Arial"/>
          <w:sz w:val="24"/>
          <w:szCs w:val="24"/>
        </w:rPr>
        <w:t>ed</w:t>
      </w:r>
      <w:r w:rsidR="00C62F5F" w:rsidRPr="00C62F5F">
        <w:rPr>
          <w:rFonts w:ascii="Arial" w:eastAsia="FreeSans" w:hAnsi="Arial" w:cs="Arial"/>
          <w:sz w:val="24"/>
          <w:szCs w:val="24"/>
        </w:rPr>
        <w:t xml:space="preserve"> a new </w:t>
      </w:r>
      <w:r w:rsidR="00C62F5F">
        <w:rPr>
          <w:rFonts w:ascii="Arial" w:eastAsia="FreeSans" w:hAnsi="Arial" w:cs="Arial"/>
          <w:sz w:val="24"/>
          <w:szCs w:val="24"/>
        </w:rPr>
        <w:t>optional gridLocation element (</w:t>
      </w:r>
      <w:r w:rsidR="00C62F5F" w:rsidRPr="00C62F5F">
        <w:rPr>
          <w:rFonts w:ascii="Arial" w:eastAsia="FreeSans" w:hAnsi="Arial" w:cs="Arial"/>
          <w:sz w:val="24"/>
          <w:szCs w:val="24"/>
        </w:rPr>
        <w:t xml:space="preserve">of type gridLocation) to the </w:t>
      </w:r>
      <w:r w:rsidR="00C62F5F">
        <w:rPr>
          <w:rFonts w:ascii="Arial" w:eastAsia="FreeSans" w:hAnsi="Arial" w:cs="Arial"/>
          <w:sz w:val="24"/>
          <w:szCs w:val="24"/>
        </w:rPr>
        <w:t xml:space="preserve">         </w:t>
      </w:r>
      <w:r w:rsidR="00C62F5F" w:rsidRPr="00C62F5F">
        <w:rPr>
          <w:rFonts w:ascii="Arial" w:eastAsia="FreeSans" w:hAnsi="Arial" w:cs="Arial"/>
          <w:sz w:val="24"/>
          <w:szCs w:val="24"/>
        </w:rPr>
        <w:t>end of the workOrder object.</w:t>
      </w:r>
    </w:p>
    <w:p w:rsidR="005E2C06" w:rsidRDefault="005E2C06" w:rsidP="009B5C57">
      <w:pPr>
        <w:pStyle w:val="ListParagraph"/>
        <w:numPr>
          <w:ilvl w:val="0"/>
          <w:numId w:val="2"/>
        </w:numPr>
        <w:spacing w:beforeAutospacing="1" w:after="100" w:afterAutospacing="1"/>
        <w:rPr>
          <w:rFonts w:ascii="Arial" w:hAnsi="Arial" w:cs="Arial"/>
          <w:sz w:val="24"/>
          <w:szCs w:val="24"/>
        </w:rPr>
      </w:pPr>
      <w:r w:rsidRPr="005E2C06">
        <w:rPr>
          <w:rFonts w:ascii="Arial" w:hAnsi="Arial" w:cs="Arial"/>
          <w:sz w:val="24"/>
          <w:szCs w:val="24"/>
        </w:rPr>
        <w:t>Add</w:t>
      </w:r>
      <w:r>
        <w:rPr>
          <w:rFonts w:ascii="Arial" w:hAnsi="Arial" w:cs="Arial"/>
          <w:sz w:val="24"/>
          <w:szCs w:val="24"/>
        </w:rPr>
        <w:t>ed</w:t>
      </w:r>
      <w:r w:rsidRPr="005E2C06">
        <w:rPr>
          <w:rFonts w:ascii="Arial" w:hAnsi="Arial" w:cs="Arial"/>
          <w:sz w:val="24"/>
          <w:szCs w:val="24"/>
        </w:rPr>
        <w:t xml:space="preserve"> new enumeration capacitorSwitchStatus with the list of: [Connected | Disconnected | InTransition | Failed | Other | Unknown]</w:t>
      </w:r>
    </w:p>
    <w:p w:rsidR="005E2C06" w:rsidRPr="00EE5F3A" w:rsidRDefault="005E2C06" w:rsidP="009B5C57">
      <w:pPr>
        <w:pStyle w:val="ListParagraph"/>
        <w:numPr>
          <w:ilvl w:val="0"/>
          <w:numId w:val="2"/>
        </w:numPr>
        <w:spacing w:beforeAutospacing="1" w:after="100" w:afterAutospacing="1"/>
        <w:rPr>
          <w:rFonts w:ascii="Arial" w:hAnsi="Arial" w:cs="Arial"/>
          <w:sz w:val="24"/>
          <w:szCs w:val="24"/>
        </w:rPr>
      </w:pPr>
      <w:r w:rsidRPr="005E2C06">
        <w:rPr>
          <w:rFonts w:ascii="Arial" w:eastAsia="FreeSans" w:hAnsi="Arial" w:cs="Arial"/>
          <w:sz w:val="24"/>
          <w:szCs w:val="24"/>
        </w:rPr>
        <w:t>Add</w:t>
      </w:r>
      <w:r>
        <w:rPr>
          <w:rFonts w:ascii="Arial" w:eastAsia="FreeSans" w:hAnsi="Arial" w:cs="Arial"/>
          <w:sz w:val="24"/>
          <w:szCs w:val="24"/>
        </w:rPr>
        <w:t>ed</w:t>
      </w:r>
      <w:r w:rsidRPr="005E2C06">
        <w:rPr>
          <w:rFonts w:ascii="Arial" w:eastAsia="FreeSans" w:hAnsi="Arial" w:cs="Arial"/>
          <w:sz w:val="24"/>
          <w:szCs w:val="24"/>
        </w:rPr>
        <w:t xml:space="preserve"> new capacitorBankSwitch an</w:t>
      </w:r>
      <w:r>
        <w:rPr>
          <w:rFonts w:ascii="Arial" w:eastAsia="FreeSans" w:hAnsi="Arial" w:cs="Arial"/>
          <w:sz w:val="24"/>
          <w:szCs w:val="24"/>
        </w:rPr>
        <w:t>d capacitorBankSwitches</w:t>
      </w:r>
    </w:p>
    <w:p w:rsidR="00EE5F3A" w:rsidRDefault="00EE5F3A" w:rsidP="009B5C57">
      <w:pPr>
        <w:pStyle w:val="ListParagraph"/>
        <w:numPr>
          <w:ilvl w:val="0"/>
          <w:numId w:val="2"/>
        </w:numPr>
        <w:spacing w:beforeAutospacing="1" w:after="100" w:afterAutospacing="1"/>
        <w:rPr>
          <w:rFonts w:ascii="Arial" w:hAnsi="Arial" w:cs="Arial"/>
          <w:sz w:val="24"/>
          <w:szCs w:val="24"/>
        </w:rPr>
      </w:pPr>
      <w:r w:rsidRPr="00EE5F3A">
        <w:rPr>
          <w:rFonts w:ascii="Arial" w:hAnsi="Arial" w:cs="Arial"/>
          <w:sz w:val="24"/>
          <w:szCs w:val="24"/>
        </w:rPr>
        <w:t>Add</w:t>
      </w:r>
      <w:r>
        <w:rPr>
          <w:rFonts w:ascii="Arial" w:hAnsi="Arial" w:cs="Arial"/>
          <w:sz w:val="24"/>
          <w:szCs w:val="24"/>
        </w:rPr>
        <w:t>ed</w:t>
      </w:r>
      <w:r w:rsidRPr="00EE5F3A">
        <w:rPr>
          <w:rFonts w:ascii="Arial" w:hAnsi="Arial" w:cs="Arial"/>
          <w:sz w:val="24"/>
          <w:szCs w:val="24"/>
        </w:rPr>
        <w:t xml:space="preserve"> AMRVendor, AMRDeviceType and meterID to the end of CDDevice.</w:t>
      </w:r>
    </w:p>
    <w:p w:rsidR="00EE5F3A" w:rsidRDefault="00EE5F3A" w:rsidP="009B5C57">
      <w:pPr>
        <w:pStyle w:val="ListParagraph"/>
        <w:numPr>
          <w:ilvl w:val="0"/>
          <w:numId w:val="2"/>
        </w:numPr>
        <w:spacing w:beforeAutospacing="1" w:after="100" w:afterAutospacing="1"/>
        <w:rPr>
          <w:rFonts w:ascii="Arial" w:hAnsi="Arial" w:cs="Arial"/>
          <w:sz w:val="24"/>
          <w:szCs w:val="24"/>
        </w:rPr>
      </w:pPr>
      <w:r w:rsidRPr="00EE5F3A">
        <w:rPr>
          <w:rFonts w:ascii="Arial" w:hAnsi="Arial" w:cs="Arial"/>
          <w:sz w:val="24"/>
          <w:szCs w:val="24"/>
        </w:rPr>
        <w:t>Add</w:t>
      </w:r>
      <w:r>
        <w:rPr>
          <w:rFonts w:ascii="Arial" w:hAnsi="Arial" w:cs="Arial"/>
          <w:sz w:val="24"/>
          <w:szCs w:val="24"/>
        </w:rPr>
        <w:t>ed</w:t>
      </w:r>
      <w:r w:rsidRPr="00EE5F3A">
        <w:rPr>
          <w:rFonts w:ascii="Arial" w:hAnsi="Arial" w:cs="Arial"/>
          <w:sz w:val="24"/>
          <w:szCs w:val="24"/>
        </w:rPr>
        <w:t xml:space="preserve"> existing new string-type meterCommAddress to the end of the electricMeter, gasMeter, waterMeter, propaneMeter and otherMeter</w:t>
      </w:r>
    </w:p>
    <w:p w:rsidR="00EE5F3A" w:rsidRDefault="00EE5F3A" w:rsidP="009B5C57">
      <w:pPr>
        <w:pStyle w:val="ListParagraph"/>
        <w:numPr>
          <w:ilvl w:val="0"/>
          <w:numId w:val="2"/>
        </w:numPr>
        <w:spacing w:beforeAutospacing="1" w:after="100" w:afterAutospacing="1"/>
        <w:rPr>
          <w:rFonts w:ascii="Arial" w:hAnsi="Arial" w:cs="Arial"/>
          <w:sz w:val="24"/>
          <w:szCs w:val="24"/>
        </w:rPr>
      </w:pPr>
      <w:r w:rsidRPr="00EE5F3A">
        <w:rPr>
          <w:rFonts w:ascii="Arial" w:hAnsi="Arial" w:cs="Arial"/>
          <w:sz w:val="24"/>
          <w:szCs w:val="24"/>
        </w:rPr>
        <w:t>Add</w:t>
      </w:r>
      <w:r>
        <w:rPr>
          <w:rFonts w:ascii="Arial" w:hAnsi="Arial" w:cs="Arial"/>
          <w:sz w:val="24"/>
          <w:szCs w:val="24"/>
        </w:rPr>
        <w:t>ed</w:t>
      </w:r>
      <w:r w:rsidRPr="00EE5F3A">
        <w:rPr>
          <w:rFonts w:ascii="Arial" w:hAnsi="Arial" w:cs="Arial"/>
          <w:sz w:val="24"/>
          <w:szCs w:val="24"/>
        </w:rPr>
        <w:t xml:space="preserve"> new billingTerms </w:t>
      </w:r>
      <w:r>
        <w:rPr>
          <w:rFonts w:ascii="Arial" w:hAnsi="Arial" w:cs="Arial"/>
          <w:sz w:val="24"/>
          <w:szCs w:val="24"/>
        </w:rPr>
        <w:t>on</w:t>
      </w:r>
      <w:r w:rsidRPr="00EE5F3A">
        <w:rPr>
          <w:rFonts w:ascii="Arial" w:hAnsi="Arial" w:cs="Arial"/>
          <w:sz w:val="24"/>
          <w:szCs w:val="24"/>
        </w:rPr>
        <w:t xml:space="preserve"> the end of connectDisconnectEvent.</w:t>
      </w:r>
    </w:p>
    <w:p w:rsidR="00452BB5" w:rsidRPr="00452BB5" w:rsidRDefault="00452BB5" w:rsidP="009B5C57">
      <w:pPr>
        <w:pStyle w:val="ListParagraph"/>
        <w:numPr>
          <w:ilvl w:val="0"/>
          <w:numId w:val="2"/>
        </w:numPr>
        <w:spacing w:beforeAutospacing="1" w:after="100" w:afterAutospacing="1"/>
        <w:rPr>
          <w:rFonts w:ascii="Arial" w:hAnsi="Arial" w:cs="Arial"/>
          <w:sz w:val="24"/>
          <w:szCs w:val="24"/>
        </w:rPr>
      </w:pPr>
      <w:r w:rsidRPr="00452BB5">
        <w:rPr>
          <w:rFonts w:ascii="Arial" w:hAnsi="Arial" w:cs="Arial"/>
          <w:sz w:val="24"/>
          <w:szCs w:val="24"/>
        </w:rPr>
        <w:t>Add</w:t>
      </w:r>
      <w:r>
        <w:rPr>
          <w:rFonts w:ascii="Arial" w:hAnsi="Arial" w:cs="Arial"/>
          <w:sz w:val="24"/>
          <w:szCs w:val="24"/>
        </w:rPr>
        <w:t>ed</w:t>
      </w:r>
      <w:r w:rsidRPr="00452BB5">
        <w:rPr>
          <w:rFonts w:ascii="Arial" w:hAnsi="Arial" w:cs="Arial"/>
          <w:sz w:val="24"/>
          <w:szCs w:val="24"/>
        </w:rPr>
        <w:t xml:space="preserve"> a new object billingStatusInformation to the existing electricService, gasService, waterService, propaneService and</w:t>
      </w:r>
      <w:r>
        <w:rPr>
          <w:rFonts w:ascii="Arial" w:hAnsi="Arial" w:cs="Arial"/>
          <w:sz w:val="24"/>
          <w:szCs w:val="24"/>
        </w:rPr>
        <w:t xml:space="preserve"> </w:t>
      </w:r>
      <w:r w:rsidRPr="00452BB5">
        <w:rPr>
          <w:rFonts w:ascii="Arial" w:hAnsi="Arial" w:cs="Arial"/>
          <w:sz w:val="24"/>
          <w:szCs w:val="24"/>
        </w:rPr>
        <w:t>otherService objects</w:t>
      </w:r>
    </w:p>
    <w:p w:rsidR="00452BB5" w:rsidRDefault="00452BB5" w:rsidP="009B5C57">
      <w:pPr>
        <w:pStyle w:val="ListParagraph"/>
        <w:numPr>
          <w:ilvl w:val="0"/>
          <w:numId w:val="2"/>
        </w:numPr>
        <w:spacing w:beforeAutospacing="1" w:after="100" w:afterAutospacing="1"/>
        <w:rPr>
          <w:rFonts w:ascii="Arial" w:hAnsi="Arial" w:cs="Arial"/>
          <w:sz w:val="24"/>
          <w:szCs w:val="24"/>
        </w:rPr>
      </w:pPr>
      <w:r w:rsidRPr="006B0DFD">
        <w:rPr>
          <w:rFonts w:ascii="Arial" w:hAnsi="Arial" w:cs="Arial"/>
          <w:sz w:val="24"/>
          <w:szCs w:val="24"/>
        </w:rPr>
        <w:t>Added new remoteReconnectSetting enum and add</w:t>
      </w:r>
      <w:r w:rsidR="006B0DFD" w:rsidRPr="006B0DFD">
        <w:rPr>
          <w:rFonts w:ascii="Arial" w:hAnsi="Arial" w:cs="Arial"/>
          <w:sz w:val="24"/>
          <w:szCs w:val="24"/>
        </w:rPr>
        <w:t>ed</w:t>
      </w:r>
      <w:r w:rsidRPr="006B0DFD">
        <w:rPr>
          <w:rFonts w:ascii="Arial" w:hAnsi="Arial" w:cs="Arial"/>
          <w:sz w:val="24"/>
          <w:szCs w:val="24"/>
        </w:rPr>
        <w:t xml:space="preserve"> to electricMeter, waterMeter, gasMet</w:t>
      </w:r>
      <w:r w:rsidR="006B0DFD">
        <w:rPr>
          <w:rFonts w:ascii="Arial" w:hAnsi="Arial" w:cs="Arial"/>
          <w:sz w:val="24"/>
          <w:szCs w:val="24"/>
        </w:rPr>
        <w:t>er, propaneMeter and otherMeter.</w:t>
      </w:r>
    </w:p>
    <w:p w:rsidR="006B0DFD" w:rsidRDefault="006B0DFD" w:rsidP="009B5C57">
      <w:pPr>
        <w:pStyle w:val="ListParagraph"/>
        <w:numPr>
          <w:ilvl w:val="0"/>
          <w:numId w:val="2"/>
        </w:numPr>
        <w:spacing w:beforeAutospacing="1" w:after="100" w:afterAutospacing="1"/>
        <w:rPr>
          <w:rFonts w:ascii="Arial" w:hAnsi="Arial" w:cs="Arial"/>
          <w:sz w:val="24"/>
          <w:szCs w:val="24"/>
        </w:rPr>
      </w:pPr>
      <w:r w:rsidRPr="006B0DFD">
        <w:rPr>
          <w:rFonts w:ascii="Arial" w:hAnsi="Arial" w:cs="Arial"/>
          <w:sz w:val="24"/>
          <w:szCs w:val="24"/>
        </w:rPr>
        <w:t>Add</w:t>
      </w:r>
      <w:r>
        <w:rPr>
          <w:rFonts w:ascii="Arial" w:hAnsi="Arial" w:cs="Arial"/>
          <w:sz w:val="24"/>
          <w:szCs w:val="24"/>
        </w:rPr>
        <w:t>ed</w:t>
      </w:r>
      <w:r w:rsidRPr="006B0DFD">
        <w:rPr>
          <w:rFonts w:ascii="Arial" w:hAnsi="Arial" w:cs="Arial"/>
          <w:sz w:val="24"/>
          <w:szCs w:val="24"/>
        </w:rPr>
        <w:t xml:space="preserve"> alternateContactList </w:t>
      </w:r>
      <w:r>
        <w:rPr>
          <w:rFonts w:ascii="Arial" w:hAnsi="Arial" w:cs="Arial"/>
          <w:sz w:val="24"/>
          <w:szCs w:val="24"/>
        </w:rPr>
        <w:t>and added to the customer object.</w:t>
      </w:r>
    </w:p>
    <w:p w:rsidR="006B0DFD" w:rsidRDefault="006B0DFD" w:rsidP="009B5C57">
      <w:pPr>
        <w:pStyle w:val="ListParagraph"/>
        <w:numPr>
          <w:ilvl w:val="0"/>
          <w:numId w:val="2"/>
        </w:numPr>
        <w:spacing w:beforeAutospacing="1" w:after="100" w:afterAutospacing="1"/>
        <w:rPr>
          <w:rFonts w:ascii="Arial" w:hAnsi="Arial" w:cs="Arial"/>
          <w:sz w:val="24"/>
          <w:szCs w:val="24"/>
        </w:rPr>
      </w:pPr>
      <w:r w:rsidRPr="006B0DFD">
        <w:rPr>
          <w:rFonts w:ascii="Arial" w:hAnsi="Arial" w:cs="Arial"/>
          <w:sz w:val="24"/>
          <w:szCs w:val="24"/>
        </w:rPr>
        <w:lastRenderedPageBreak/>
        <w:t>Add</w:t>
      </w:r>
      <w:r>
        <w:rPr>
          <w:rFonts w:ascii="Arial" w:hAnsi="Arial" w:cs="Arial"/>
          <w:sz w:val="24"/>
          <w:szCs w:val="24"/>
        </w:rPr>
        <w:t>ed</w:t>
      </w:r>
      <w:r w:rsidRPr="006B0DFD">
        <w:rPr>
          <w:rFonts w:ascii="Arial" w:hAnsi="Arial" w:cs="Arial"/>
          <w:sz w:val="24"/>
          <w:szCs w:val="24"/>
        </w:rPr>
        <w:t xml:space="preserve"> </w:t>
      </w:r>
      <w:r>
        <w:rPr>
          <w:rFonts w:ascii="Arial" w:hAnsi="Arial" w:cs="Arial"/>
          <w:sz w:val="24"/>
          <w:szCs w:val="24"/>
        </w:rPr>
        <w:t xml:space="preserve">new </w:t>
      </w:r>
      <w:r w:rsidRPr="006B0DFD">
        <w:rPr>
          <w:rFonts w:ascii="Arial" w:hAnsi="Arial" w:cs="Arial"/>
          <w:sz w:val="24"/>
          <w:szCs w:val="24"/>
        </w:rPr>
        <w:t>loadManagementDeviceRelay and loadManagementDeviceRelays</w:t>
      </w:r>
      <w:r>
        <w:rPr>
          <w:rFonts w:ascii="Arial" w:hAnsi="Arial" w:cs="Arial"/>
          <w:sz w:val="24"/>
          <w:szCs w:val="24"/>
        </w:rPr>
        <w:t xml:space="preserve"> elements.</w:t>
      </w:r>
    </w:p>
    <w:p w:rsidR="006B0DFD" w:rsidRPr="006B0DFD" w:rsidRDefault="006B0DFD" w:rsidP="009B5C57">
      <w:pPr>
        <w:pStyle w:val="ListParagraph"/>
        <w:numPr>
          <w:ilvl w:val="0"/>
          <w:numId w:val="2"/>
        </w:numPr>
        <w:spacing w:beforeAutospacing="1" w:after="100" w:afterAutospacing="1"/>
        <w:rPr>
          <w:rFonts w:ascii="Arial" w:hAnsi="Arial" w:cs="Arial"/>
          <w:sz w:val="24"/>
          <w:szCs w:val="24"/>
        </w:rPr>
      </w:pPr>
      <w:r w:rsidRPr="006B0DFD">
        <w:rPr>
          <w:rFonts w:ascii="Arial" w:hAnsi="Arial" w:cs="Arial"/>
          <w:sz w:val="24"/>
          <w:szCs w:val="24"/>
        </w:rPr>
        <w:t>Add</w:t>
      </w:r>
      <w:r>
        <w:rPr>
          <w:rFonts w:ascii="Arial" w:hAnsi="Arial" w:cs="Arial"/>
          <w:sz w:val="24"/>
          <w:szCs w:val="24"/>
        </w:rPr>
        <w:t xml:space="preserve">ed </w:t>
      </w:r>
      <w:r w:rsidRPr="006B0DFD">
        <w:rPr>
          <w:rFonts w:ascii="Arial" w:hAnsi="Arial" w:cs="Arial"/>
          <w:sz w:val="24"/>
          <w:szCs w:val="24"/>
        </w:rPr>
        <w:t>loadManagementDeviceRelays, AMRDeviceType,</w:t>
      </w:r>
      <w:r>
        <w:rPr>
          <w:rFonts w:ascii="Arial" w:hAnsi="Arial" w:cs="Arial"/>
          <w:sz w:val="24"/>
          <w:szCs w:val="24"/>
        </w:rPr>
        <w:t xml:space="preserve"> AMRVendor, and utilityInfo</w:t>
      </w:r>
      <w:r w:rsidR="00F54396">
        <w:rPr>
          <w:rFonts w:ascii="Arial" w:hAnsi="Arial" w:cs="Arial"/>
          <w:sz w:val="24"/>
          <w:szCs w:val="24"/>
        </w:rPr>
        <w:t xml:space="preserve"> to the end</w:t>
      </w:r>
      <w:r w:rsidRPr="006B0DFD">
        <w:rPr>
          <w:rFonts w:ascii="Arial" w:hAnsi="Arial" w:cs="Arial"/>
          <w:sz w:val="24"/>
          <w:szCs w:val="24"/>
        </w:rPr>
        <w:t xml:space="preserve"> </w:t>
      </w:r>
      <w:r w:rsidR="00F54396">
        <w:rPr>
          <w:rFonts w:ascii="Arial" w:hAnsi="Arial" w:cs="Arial"/>
          <w:sz w:val="24"/>
          <w:szCs w:val="24"/>
        </w:rPr>
        <w:t>loadManagementDevice.</w:t>
      </w:r>
    </w:p>
    <w:p w:rsidR="006B0DFD" w:rsidRDefault="00F54396" w:rsidP="009B5C57">
      <w:pPr>
        <w:pStyle w:val="ListParagraph"/>
        <w:numPr>
          <w:ilvl w:val="0"/>
          <w:numId w:val="2"/>
        </w:numPr>
        <w:spacing w:beforeAutospacing="1" w:after="100" w:afterAutospacing="1"/>
        <w:rPr>
          <w:rFonts w:ascii="Arial" w:hAnsi="Arial" w:cs="Arial"/>
          <w:sz w:val="24"/>
          <w:szCs w:val="24"/>
        </w:rPr>
      </w:pPr>
      <w:r w:rsidRPr="00F54396">
        <w:rPr>
          <w:rFonts w:ascii="Arial" w:hAnsi="Arial" w:cs="Arial"/>
          <w:sz w:val="24"/>
          <w:szCs w:val="24"/>
        </w:rPr>
        <w:t>Add</w:t>
      </w:r>
      <w:r>
        <w:rPr>
          <w:rFonts w:ascii="Arial" w:hAnsi="Arial" w:cs="Arial"/>
          <w:sz w:val="24"/>
          <w:szCs w:val="24"/>
        </w:rPr>
        <w:t>ed</w:t>
      </w:r>
      <w:r w:rsidRPr="00F54396">
        <w:rPr>
          <w:rFonts w:ascii="Arial" w:hAnsi="Arial" w:cs="Arial"/>
          <w:sz w:val="24"/>
          <w:szCs w:val="24"/>
        </w:rPr>
        <w:t xml:space="preserve"> otherQualityCode to the end of the scadaAnalog and scadaStatus objects.</w:t>
      </w:r>
    </w:p>
    <w:p w:rsidR="00F54396" w:rsidRPr="006B0DFD" w:rsidRDefault="00F54396" w:rsidP="009B5C57">
      <w:pPr>
        <w:pStyle w:val="ListParagraph"/>
        <w:numPr>
          <w:ilvl w:val="0"/>
          <w:numId w:val="2"/>
        </w:numPr>
        <w:spacing w:beforeAutospacing="1" w:after="100" w:afterAutospacing="1"/>
        <w:rPr>
          <w:rFonts w:ascii="Arial" w:hAnsi="Arial" w:cs="Arial"/>
          <w:sz w:val="24"/>
          <w:szCs w:val="24"/>
        </w:rPr>
      </w:pPr>
      <w:r w:rsidRPr="00F54396">
        <w:rPr>
          <w:rFonts w:ascii="Arial" w:hAnsi="Arial" w:cs="Arial"/>
          <w:sz w:val="24"/>
          <w:szCs w:val="24"/>
        </w:rPr>
        <w:t>Add</w:t>
      </w:r>
      <w:r w:rsidR="009B5C57">
        <w:rPr>
          <w:rFonts w:ascii="Arial" w:hAnsi="Arial" w:cs="Arial"/>
          <w:sz w:val="24"/>
          <w:szCs w:val="24"/>
        </w:rPr>
        <w:t>ed</w:t>
      </w:r>
      <w:r w:rsidRPr="00F54396">
        <w:rPr>
          <w:rFonts w:ascii="Arial" w:hAnsi="Arial" w:cs="Arial"/>
          <w:sz w:val="24"/>
          <w:szCs w:val="24"/>
        </w:rPr>
        <w:t xml:space="preserve"> serviceSubType element on the end of the electricService, gasService, w</w:t>
      </w:r>
      <w:r>
        <w:rPr>
          <w:rFonts w:ascii="Arial" w:hAnsi="Arial" w:cs="Arial"/>
          <w:sz w:val="24"/>
          <w:szCs w:val="24"/>
        </w:rPr>
        <w:t xml:space="preserve">aterService, propaneService, </w:t>
      </w:r>
      <w:r w:rsidRPr="00F54396">
        <w:rPr>
          <w:rFonts w:ascii="Arial" w:hAnsi="Arial" w:cs="Arial"/>
          <w:sz w:val="24"/>
          <w:szCs w:val="24"/>
        </w:rPr>
        <w:t>otherService.</w:t>
      </w:r>
    </w:p>
    <w:p w:rsidR="00F54396" w:rsidRDefault="009B5C57" w:rsidP="009B5C57">
      <w:pPr>
        <w:pStyle w:val="ListParagraph"/>
        <w:numPr>
          <w:ilvl w:val="0"/>
          <w:numId w:val="2"/>
        </w:numPr>
        <w:spacing w:beforeAutospacing="1" w:after="100" w:afterAutospacing="1"/>
        <w:rPr>
          <w:rFonts w:ascii="Arial" w:hAnsi="Arial" w:cs="Arial"/>
          <w:sz w:val="24"/>
          <w:szCs w:val="24"/>
        </w:rPr>
      </w:pPr>
      <w:r w:rsidRPr="009B5C57">
        <w:rPr>
          <w:rFonts w:ascii="Arial" w:hAnsi="Arial" w:cs="Arial"/>
          <w:sz w:val="24"/>
          <w:szCs w:val="24"/>
        </w:rPr>
        <w:t>Change</w:t>
      </w:r>
      <w:r>
        <w:rPr>
          <w:rFonts w:ascii="Arial" w:hAnsi="Arial" w:cs="Arial"/>
          <w:sz w:val="24"/>
          <w:szCs w:val="24"/>
        </w:rPr>
        <w:t>d</w:t>
      </w:r>
      <w:r w:rsidRPr="009B5C57">
        <w:rPr>
          <w:rFonts w:ascii="Arial" w:hAnsi="Arial" w:cs="Arial"/>
          <w:sz w:val="24"/>
          <w:szCs w:val="24"/>
        </w:rPr>
        <w:t xml:space="preserve"> demandRespons</w:t>
      </w:r>
      <w:r>
        <w:rPr>
          <w:rFonts w:ascii="Arial" w:hAnsi="Arial" w:cs="Arial"/>
          <w:sz w:val="24"/>
          <w:szCs w:val="24"/>
        </w:rPr>
        <w:t xml:space="preserve">eEvent.randomizeEventStart and </w:t>
      </w:r>
      <w:r w:rsidRPr="009B5C57">
        <w:rPr>
          <w:rFonts w:ascii="Arial" w:hAnsi="Arial" w:cs="Arial"/>
          <w:sz w:val="24"/>
          <w:szCs w:val="24"/>
        </w:rPr>
        <w:t>demandResponseEvent.randomizeEventEnd to be optional.</w:t>
      </w:r>
    </w:p>
    <w:p w:rsidR="00B46CE2" w:rsidRDefault="00B46CE2" w:rsidP="00B46CE2">
      <w:pPr>
        <w:pStyle w:val="ListParagraph"/>
        <w:numPr>
          <w:ilvl w:val="0"/>
          <w:numId w:val="2"/>
        </w:numPr>
        <w:spacing w:before="100" w:beforeAutospacing="1" w:after="100" w:afterAutospacing="1"/>
        <w:outlineLvl w:val="2"/>
        <w:rPr>
          <w:rFonts w:ascii="Arial" w:hAnsi="Arial" w:cs="Arial"/>
          <w:bCs/>
          <w:sz w:val="24"/>
          <w:szCs w:val="24"/>
        </w:rPr>
      </w:pPr>
      <w:r w:rsidRPr="00B46CE2">
        <w:rPr>
          <w:rFonts w:ascii="Arial" w:hAnsi="Arial" w:cs="Arial"/>
          <w:bCs/>
          <w:sz w:val="24"/>
          <w:szCs w:val="24"/>
        </w:rPr>
        <w:t>Added new enumeration IHDMessageType with the enumeration values of [Other | BillingMessage | Message | Unknown].</w:t>
      </w:r>
    </w:p>
    <w:p w:rsidR="00160A73" w:rsidRDefault="00160A73" w:rsidP="00B46CE2">
      <w:pPr>
        <w:pStyle w:val="ListParagraph"/>
        <w:numPr>
          <w:ilvl w:val="0"/>
          <w:numId w:val="2"/>
        </w:numPr>
        <w:spacing w:before="100" w:beforeAutospacing="1" w:after="100" w:afterAutospacing="1"/>
        <w:outlineLvl w:val="2"/>
        <w:rPr>
          <w:rFonts w:ascii="Arial" w:hAnsi="Arial" w:cs="Arial"/>
          <w:bCs/>
          <w:sz w:val="24"/>
          <w:szCs w:val="24"/>
        </w:rPr>
      </w:pPr>
      <w:r>
        <w:rPr>
          <w:rFonts w:ascii="Arial" w:hAnsi="Arial" w:cs="Arial"/>
          <w:bCs/>
          <w:sz w:val="24"/>
          <w:szCs w:val="24"/>
        </w:rPr>
        <w:t>loadManagementEvent.substationName, loadManagementEvent.feederName, loadManagementEvent.feederNumber marked as deprecated and to be removed in v5.0</w:t>
      </w:r>
    </w:p>
    <w:p w:rsidR="00160A73" w:rsidRDefault="00160A73" w:rsidP="00160A73">
      <w:pPr>
        <w:pStyle w:val="ListParagraph"/>
        <w:numPr>
          <w:ilvl w:val="0"/>
          <w:numId w:val="2"/>
        </w:numPr>
        <w:spacing w:before="100" w:beforeAutospacing="1" w:after="100" w:afterAutospacing="1"/>
        <w:outlineLvl w:val="2"/>
        <w:rPr>
          <w:rFonts w:ascii="Arial" w:hAnsi="Arial" w:cs="Arial"/>
          <w:bCs/>
          <w:sz w:val="24"/>
          <w:szCs w:val="24"/>
        </w:rPr>
      </w:pPr>
      <w:r>
        <w:rPr>
          <w:rFonts w:ascii="Arial" w:hAnsi="Arial" w:cs="Arial"/>
          <w:bCs/>
          <w:sz w:val="24"/>
          <w:szCs w:val="24"/>
        </w:rPr>
        <w:t xml:space="preserve">Added new enumeration DRProgramEnrollmentStatus with values of </w:t>
      </w:r>
      <w:r w:rsidRPr="00160A73">
        <w:rPr>
          <w:rFonts w:ascii="Arial" w:hAnsi="Arial" w:cs="Arial"/>
          <w:bCs/>
          <w:sz w:val="24"/>
          <w:szCs w:val="24"/>
        </w:rPr>
        <w:t>[ Other | Active | Inactive | Pending | Unknown]</w:t>
      </w:r>
    </w:p>
    <w:p w:rsidR="00160A73" w:rsidRDefault="00160A73" w:rsidP="00160A73">
      <w:pPr>
        <w:pStyle w:val="ListParagraph"/>
        <w:numPr>
          <w:ilvl w:val="0"/>
          <w:numId w:val="2"/>
        </w:numPr>
        <w:spacing w:before="100" w:beforeAutospacing="1" w:after="100" w:afterAutospacing="1"/>
        <w:outlineLvl w:val="2"/>
        <w:rPr>
          <w:rFonts w:ascii="Arial" w:hAnsi="Arial" w:cs="Arial"/>
          <w:bCs/>
          <w:sz w:val="24"/>
          <w:szCs w:val="24"/>
        </w:rPr>
      </w:pPr>
      <w:r w:rsidRPr="00160A73">
        <w:rPr>
          <w:rFonts w:ascii="Arial" w:hAnsi="Arial" w:cs="Arial"/>
          <w:bCs/>
          <w:sz w:val="24"/>
          <w:szCs w:val="24"/>
        </w:rPr>
        <w:t>Add</w:t>
      </w:r>
      <w:r>
        <w:rPr>
          <w:rFonts w:ascii="Arial" w:hAnsi="Arial" w:cs="Arial"/>
          <w:bCs/>
          <w:sz w:val="24"/>
          <w:szCs w:val="24"/>
        </w:rPr>
        <w:t>ed</w:t>
      </w:r>
      <w:r w:rsidRPr="00160A73">
        <w:rPr>
          <w:rFonts w:ascii="Arial" w:hAnsi="Arial" w:cs="Arial"/>
          <w:bCs/>
          <w:sz w:val="24"/>
          <w:szCs w:val="24"/>
        </w:rPr>
        <w:t xml:space="preserve"> new elements DRProgramEnrollmentStatus (of type DRProgramEnrollmentStatus) and otherDRProgramEnrollmentStatus (of type xs</w:t>
      </w:r>
      <w:proofErr w:type="gramStart"/>
      <w:r w:rsidRPr="00160A73">
        <w:rPr>
          <w:rFonts w:ascii="Arial" w:hAnsi="Arial" w:cs="Arial"/>
          <w:bCs/>
          <w:sz w:val="24"/>
          <w:szCs w:val="24"/>
        </w:rPr>
        <w:t>:string</w:t>
      </w:r>
      <w:proofErr w:type="gramEnd"/>
      <w:r w:rsidRPr="00160A73">
        <w:rPr>
          <w:rFonts w:ascii="Arial" w:hAnsi="Arial" w:cs="Arial"/>
          <w:bCs/>
          <w:sz w:val="24"/>
          <w:szCs w:val="24"/>
        </w:rPr>
        <w:t>) to the end of the DRProgramEnrollment object.</w:t>
      </w:r>
    </w:p>
    <w:p w:rsidR="00A67062" w:rsidRPr="00B46CE2" w:rsidRDefault="00A67062" w:rsidP="00160A73">
      <w:pPr>
        <w:pStyle w:val="ListParagraph"/>
        <w:numPr>
          <w:ilvl w:val="0"/>
          <w:numId w:val="2"/>
        </w:numPr>
        <w:spacing w:before="100" w:beforeAutospacing="1" w:after="100" w:afterAutospacing="1"/>
        <w:outlineLvl w:val="2"/>
        <w:rPr>
          <w:rFonts w:ascii="Arial" w:hAnsi="Arial" w:cs="Arial"/>
          <w:bCs/>
          <w:sz w:val="24"/>
          <w:szCs w:val="24"/>
        </w:rPr>
      </w:pPr>
      <w:r>
        <w:rPr>
          <w:rFonts w:ascii="Arial" w:hAnsi="Arial" w:cs="Arial"/>
          <w:bCs/>
          <w:sz w:val="24"/>
          <w:szCs w:val="24"/>
        </w:rPr>
        <w:t>Fixed annotation on electricLocationFields.phaseCode to read “Phasing code for this electric service”</w:t>
      </w:r>
    </w:p>
    <w:p w:rsidR="00943ED3" w:rsidRDefault="00943ED3" w:rsidP="00943ED3">
      <w:pPr>
        <w:spacing w:before="100" w:beforeAutospacing="1" w:after="100" w:afterAutospacing="1"/>
        <w:contextualSpacing/>
        <w:rPr>
          <w:rFonts w:cs="Arial"/>
        </w:rPr>
      </w:pPr>
      <w:r w:rsidRPr="00943ED3">
        <w:rPr>
          <w:rFonts w:cs="Arial"/>
          <w:b/>
          <w:bCs/>
        </w:rPr>
        <w:t>Web</w:t>
      </w:r>
      <w:r w:rsidR="00DB0305">
        <w:rPr>
          <w:rFonts w:cs="Arial"/>
          <w:b/>
          <w:bCs/>
        </w:rPr>
        <w:t xml:space="preserve"> </w:t>
      </w:r>
      <w:r w:rsidRPr="00943ED3">
        <w:rPr>
          <w:rFonts w:cs="Arial"/>
          <w:b/>
          <w:bCs/>
        </w:rPr>
        <w:t>Service Method Changes</w:t>
      </w:r>
      <w:r w:rsidR="0060775A">
        <w:rPr>
          <w:rFonts w:cs="Arial"/>
        </w:rPr>
        <w:t>:</w:t>
      </w:r>
    </w:p>
    <w:p w:rsidR="0060775A" w:rsidRPr="00242825" w:rsidRDefault="00F42CDB" w:rsidP="009B5C57">
      <w:pPr>
        <w:pStyle w:val="ListParagraph"/>
        <w:numPr>
          <w:ilvl w:val="0"/>
          <w:numId w:val="1"/>
        </w:numPr>
        <w:spacing w:before="100" w:beforeAutospacing="1" w:after="100" w:afterAutospacing="1"/>
        <w:rPr>
          <w:rFonts w:ascii="Arial" w:hAnsi="Arial" w:cs="Arial"/>
          <w:sz w:val="24"/>
          <w:szCs w:val="24"/>
        </w:rPr>
      </w:pPr>
      <w:r w:rsidRPr="00242825">
        <w:rPr>
          <w:rFonts w:ascii="Arial" w:eastAsia="FreeSans" w:hAnsi="Arial" w:cs="Arial"/>
          <w:sz w:val="24"/>
          <w:szCs w:val="24"/>
        </w:rPr>
        <w:t>Add</w:t>
      </w:r>
      <w:r w:rsidR="00242825">
        <w:rPr>
          <w:rFonts w:ascii="Arial" w:eastAsia="FreeSans" w:hAnsi="Arial" w:cs="Arial"/>
          <w:sz w:val="24"/>
          <w:szCs w:val="24"/>
        </w:rPr>
        <w:t>ed</w:t>
      </w:r>
      <w:r w:rsidRPr="00242825">
        <w:rPr>
          <w:rFonts w:ascii="Arial" w:eastAsia="FreeSans" w:hAnsi="Arial" w:cs="Arial"/>
          <w:sz w:val="24"/>
          <w:szCs w:val="24"/>
        </w:rPr>
        <w:t xml:space="preserve"> responseURL (of type string) to all instances of InitiateDemandResponseSetup.</w:t>
      </w:r>
    </w:p>
    <w:p w:rsidR="0060775A" w:rsidRPr="00C62F5F" w:rsidRDefault="00F42CDB" w:rsidP="009B5C57">
      <w:pPr>
        <w:pStyle w:val="ListParagraph"/>
        <w:numPr>
          <w:ilvl w:val="0"/>
          <w:numId w:val="1"/>
        </w:numPr>
        <w:spacing w:before="100" w:beforeAutospacing="1" w:after="100" w:afterAutospacing="1"/>
        <w:rPr>
          <w:rFonts w:ascii="Arial" w:hAnsi="Arial" w:cs="Arial"/>
          <w:sz w:val="24"/>
          <w:szCs w:val="24"/>
        </w:rPr>
      </w:pPr>
      <w:r w:rsidRPr="00242825">
        <w:rPr>
          <w:rFonts w:ascii="Arial" w:eastAsia="FreeSans" w:hAnsi="Arial" w:cs="Arial"/>
          <w:sz w:val="24"/>
          <w:szCs w:val="24"/>
        </w:rPr>
        <w:t>Add</w:t>
      </w:r>
      <w:r w:rsidR="00242825">
        <w:rPr>
          <w:rFonts w:ascii="Arial" w:eastAsia="FreeSans" w:hAnsi="Arial" w:cs="Arial"/>
          <w:sz w:val="24"/>
          <w:szCs w:val="24"/>
        </w:rPr>
        <w:t>ed</w:t>
      </w:r>
      <w:r w:rsidRPr="00242825">
        <w:rPr>
          <w:rFonts w:ascii="Arial" w:eastAsia="FreeSans" w:hAnsi="Arial" w:cs="Arial"/>
          <w:sz w:val="24"/>
          <w:szCs w:val="24"/>
        </w:rPr>
        <w:t xml:space="preserve"> a new GetMetersByMeterConnectionStatus on CB_Server and MDM_Server.</w:t>
      </w:r>
    </w:p>
    <w:p w:rsidR="00C62F5F" w:rsidRDefault="00C62F5F" w:rsidP="009B5C57">
      <w:pPr>
        <w:pStyle w:val="ListParagraph"/>
        <w:numPr>
          <w:ilvl w:val="0"/>
          <w:numId w:val="1"/>
        </w:numPr>
        <w:spacing w:before="100" w:beforeAutospacing="1" w:after="100" w:afterAutospacing="1"/>
        <w:rPr>
          <w:rFonts w:ascii="Arial" w:hAnsi="Arial" w:cs="Arial"/>
          <w:sz w:val="24"/>
          <w:szCs w:val="24"/>
        </w:rPr>
      </w:pPr>
      <w:r w:rsidRPr="00C62F5F">
        <w:rPr>
          <w:rFonts w:ascii="Arial" w:hAnsi="Arial" w:cs="Arial"/>
          <w:sz w:val="24"/>
          <w:szCs w:val="24"/>
        </w:rPr>
        <w:t>Deprecate</w:t>
      </w:r>
      <w:r>
        <w:rPr>
          <w:rFonts w:ascii="Arial" w:hAnsi="Arial" w:cs="Arial"/>
          <w:sz w:val="24"/>
          <w:szCs w:val="24"/>
        </w:rPr>
        <w:t>d</w:t>
      </w:r>
      <w:r w:rsidRPr="00C62F5F">
        <w:rPr>
          <w:rFonts w:ascii="Arial" w:hAnsi="Arial" w:cs="Arial"/>
          <w:sz w:val="24"/>
          <w:szCs w:val="24"/>
        </w:rPr>
        <w:t xml:space="preserve"> the InitiateHANRegistrationStatus object.  Created new registrationStatus object and changed the payload of the</w:t>
      </w:r>
      <w:r>
        <w:rPr>
          <w:rFonts w:ascii="Arial" w:hAnsi="Arial" w:cs="Arial"/>
          <w:sz w:val="24"/>
          <w:szCs w:val="24"/>
        </w:rPr>
        <w:t xml:space="preserve"> </w:t>
      </w:r>
      <w:r w:rsidRPr="00C62F5F">
        <w:rPr>
          <w:rFonts w:ascii="Arial" w:hAnsi="Arial" w:cs="Arial"/>
          <w:sz w:val="24"/>
          <w:szCs w:val="24"/>
        </w:rPr>
        <w:t>InitiateHANRegistrationStatusRequest method to use the new registrationStatus object.</w:t>
      </w:r>
    </w:p>
    <w:p w:rsidR="00C62F5F" w:rsidRPr="002D0694" w:rsidRDefault="00C62F5F" w:rsidP="009B5C57">
      <w:pPr>
        <w:pStyle w:val="ListParagraph"/>
        <w:numPr>
          <w:ilvl w:val="0"/>
          <w:numId w:val="1"/>
        </w:numPr>
        <w:spacing w:before="100" w:beforeAutospacing="1" w:after="100" w:afterAutospacing="1"/>
        <w:rPr>
          <w:rFonts w:ascii="Arial" w:hAnsi="Arial" w:cs="Arial"/>
          <w:sz w:val="24"/>
          <w:szCs w:val="24"/>
        </w:rPr>
      </w:pPr>
      <w:r w:rsidRPr="00C62F5F">
        <w:rPr>
          <w:rFonts w:ascii="Arial" w:eastAsia="FreeSans" w:hAnsi="Arial" w:cs="Arial"/>
          <w:sz w:val="24"/>
          <w:szCs w:val="24"/>
        </w:rPr>
        <w:t>Add</w:t>
      </w:r>
      <w:r>
        <w:rPr>
          <w:rFonts w:ascii="Arial" w:eastAsia="FreeSans" w:hAnsi="Arial" w:cs="Arial"/>
          <w:sz w:val="24"/>
          <w:szCs w:val="24"/>
        </w:rPr>
        <w:t>ed</w:t>
      </w:r>
      <w:r w:rsidRPr="00C62F5F">
        <w:rPr>
          <w:rFonts w:ascii="Arial" w:eastAsia="FreeSans" w:hAnsi="Arial" w:cs="Arial"/>
          <w:sz w:val="24"/>
          <w:szCs w:val="24"/>
        </w:rPr>
        <w:t xml:space="preserve"> transactionID at the end of the calling parameter list of ThermostatAddNotification and ThermostatRemoveNotification.</w:t>
      </w:r>
    </w:p>
    <w:p w:rsidR="002D0694" w:rsidRPr="005E2C06" w:rsidRDefault="002D0694" w:rsidP="009B5C57">
      <w:pPr>
        <w:pStyle w:val="ListParagraph"/>
        <w:numPr>
          <w:ilvl w:val="0"/>
          <w:numId w:val="1"/>
        </w:numPr>
        <w:spacing w:before="100" w:beforeAutospacing="1" w:after="100" w:afterAutospacing="1"/>
        <w:rPr>
          <w:rFonts w:ascii="Arial" w:hAnsi="Arial" w:cs="Arial"/>
          <w:sz w:val="24"/>
          <w:szCs w:val="24"/>
        </w:rPr>
      </w:pPr>
      <w:r w:rsidRPr="005E2C06">
        <w:rPr>
          <w:rFonts w:ascii="Arial" w:eastAsia="FreeSans" w:hAnsi="Arial" w:cs="Arial"/>
          <w:sz w:val="24"/>
          <w:szCs w:val="24"/>
        </w:rPr>
        <w:t>Add</w:t>
      </w:r>
      <w:r w:rsidR="005E2C06">
        <w:rPr>
          <w:rFonts w:ascii="Arial" w:eastAsia="FreeSans" w:hAnsi="Arial" w:cs="Arial"/>
          <w:sz w:val="24"/>
          <w:szCs w:val="24"/>
        </w:rPr>
        <w:t>ed</w:t>
      </w:r>
      <w:r w:rsidRPr="005E2C06">
        <w:rPr>
          <w:rFonts w:ascii="Arial" w:eastAsia="FreeSans" w:hAnsi="Arial" w:cs="Arial"/>
          <w:sz w:val="24"/>
          <w:szCs w:val="24"/>
        </w:rPr>
        <w:t xml:space="preserve"> GetOutageEventsByDate to OA_Server</w:t>
      </w:r>
    </w:p>
    <w:p w:rsidR="002D0694" w:rsidRPr="005E2C06" w:rsidRDefault="002D0694" w:rsidP="009B5C57">
      <w:pPr>
        <w:pStyle w:val="ListParagraph"/>
        <w:numPr>
          <w:ilvl w:val="0"/>
          <w:numId w:val="1"/>
        </w:numPr>
        <w:spacing w:before="100" w:beforeAutospacing="1" w:after="100" w:afterAutospacing="1"/>
        <w:rPr>
          <w:rFonts w:ascii="Arial" w:hAnsi="Arial" w:cs="Arial"/>
          <w:sz w:val="24"/>
          <w:szCs w:val="24"/>
        </w:rPr>
      </w:pPr>
      <w:r w:rsidRPr="005E2C06">
        <w:rPr>
          <w:rFonts w:ascii="Arial" w:eastAsia="FreeSans" w:hAnsi="Arial" w:cs="Arial"/>
          <w:sz w:val="24"/>
          <w:szCs w:val="24"/>
        </w:rPr>
        <w:t>Add</w:t>
      </w:r>
      <w:r w:rsidR="005E2C06">
        <w:rPr>
          <w:rFonts w:ascii="Arial" w:eastAsia="FreeSans" w:hAnsi="Arial" w:cs="Arial"/>
          <w:sz w:val="24"/>
          <w:szCs w:val="24"/>
        </w:rPr>
        <w:t>ed</w:t>
      </w:r>
      <w:r w:rsidRPr="005E2C06">
        <w:rPr>
          <w:rFonts w:ascii="Arial" w:eastAsia="FreeSans" w:hAnsi="Arial" w:cs="Arial"/>
          <w:sz w:val="24"/>
          <w:szCs w:val="24"/>
        </w:rPr>
        <w:t xml:space="preserve"> SurgeArrestorChangedNotification to</w:t>
      </w:r>
      <w:r w:rsidR="005E2C06">
        <w:rPr>
          <w:rFonts w:ascii="Arial" w:eastAsia="FreeSans" w:hAnsi="Arial" w:cs="Arial"/>
          <w:sz w:val="24"/>
          <w:szCs w:val="24"/>
        </w:rPr>
        <w:t xml:space="preserve"> the CB_Server, GIS_Server, </w:t>
      </w:r>
      <w:r w:rsidRPr="005E2C06">
        <w:rPr>
          <w:rFonts w:ascii="Arial" w:eastAsia="FreeSans" w:hAnsi="Arial" w:cs="Arial"/>
          <w:sz w:val="24"/>
          <w:szCs w:val="24"/>
        </w:rPr>
        <w:t>NOT_Server.</w:t>
      </w:r>
    </w:p>
    <w:p w:rsidR="005E2C06" w:rsidRPr="005E2C06" w:rsidRDefault="005E2C06" w:rsidP="009B5C57">
      <w:pPr>
        <w:pStyle w:val="ListParagraph"/>
        <w:numPr>
          <w:ilvl w:val="0"/>
          <w:numId w:val="1"/>
        </w:numPr>
        <w:spacing w:before="100" w:beforeAutospacing="1" w:after="100" w:afterAutospacing="1"/>
        <w:rPr>
          <w:rFonts w:ascii="Arial" w:hAnsi="Arial" w:cs="Arial"/>
          <w:sz w:val="24"/>
          <w:szCs w:val="24"/>
        </w:rPr>
      </w:pPr>
      <w:r w:rsidRPr="005E2C06">
        <w:rPr>
          <w:rFonts w:ascii="Arial" w:eastAsia="FreeSans" w:hAnsi="Arial" w:cs="Arial"/>
          <w:sz w:val="24"/>
          <w:szCs w:val="24"/>
        </w:rPr>
        <w:t>Add</w:t>
      </w:r>
      <w:r>
        <w:rPr>
          <w:rFonts w:ascii="Arial" w:eastAsia="FreeSans" w:hAnsi="Arial" w:cs="Arial"/>
          <w:sz w:val="24"/>
          <w:szCs w:val="24"/>
        </w:rPr>
        <w:t>ed UpdateOutageETOR to OA_Server.</w:t>
      </w:r>
    </w:p>
    <w:p w:rsidR="005E2C06" w:rsidRPr="005E2C06" w:rsidRDefault="005E2C06" w:rsidP="009B5C57">
      <w:pPr>
        <w:pStyle w:val="ListParagraph"/>
        <w:numPr>
          <w:ilvl w:val="0"/>
          <w:numId w:val="1"/>
        </w:numPr>
        <w:spacing w:before="100" w:beforeAutospacing="1" w:after="100" w:afterAutospacing="1"/>
        <w:rPr>
          <w:rFonts w:ascii="Arial" w:hAnsi="Arial" w:cs="Arial"/>
          <w:sz w:val="24"/>
          <w:szCs w:val="24"/>
        </w:rPr>
      </w:pPr>
      <w:r>
        <w:rPr>
          <w:rFonts w:ascii="Arial" w:eastAsia="FreeSans" w:hAnsi="Arial" w:cs="Arial"/>
          <w:sz w:val="24"/>
          <w:szCs w:val="24"/>
        </w:rPr>
        <w:t xml:space="preserve">Added </w:t>
      </w:r>
      <w:r w:rsidRPr="005E2C06">
        <w:rPr>
          <w:rFonts w:ascii="Arial" w:eastAsia="FreeSans" w:hAnsi="Arial" w:cs="Arial"/>
          <w:sz w:val="24"/>
          <w:szCs w:val="24"/>
        </w:rPr>
        <w:t>GetAllAc</w:t>
      </w:r>
      <w:r>
        <w:rPr>
          <w:rFonts w:ascii="Arial" w:eastAsia="FreeSans" w:hAnsi="Arial" w:cs="Arial"/>
          <w:sz w:val="24"/>
          <w:szCs w:val="24"/>
        </w:rPr>
        <w:t>tiveNonOutageCalls to OA_Server.</w:t>
      </w:r>
    </w:p>
    <w:p w:rsidR="005E2C06" w:rsidRPr="005E2C06" w:rsidRDefault="005E2C06" w:rsidP="009B5C57">
      <w:pPr>
        <w:pStyle w:val="ListParagraph"/>
        <w:numPr>
          <w:ilvl w:val="0"/>
          <w:numId w:val="1"/>
        </w:numPr>
        <w:spacing w:before="100" w:beforeAutospacing="1" w:after="100" w:afterAutospacing="1"/>
        <w:rPr>
          <w:rFonts w:ascii="Arial" w:hAnsi="Arial" w:cs="Arial"/>
          <w:sz w:val="24"/>
          <w:szCs w:val="24"/>
        </w:rPr>
      </w:pPr>
      <w:r w:rsidRPr="005E2C06">
        <w:rPr>
          <w:rFonts w:ascii="Arial" w:eastAsia="FreeSans" w:hAnsi="Arial" w:cs="Arial"/>
          <w:sz w:val="24"/>
          <w:szCs w:val="24"/>
        </w:rPr>
        <w:t>Add</w:t>
      </w:r>
      <w:r>
        <w:rPr>
          <w:rFonts w:ascii="Arial" w:eastAsia="FreeSans" w:hAnsi="Arial" w:cs="Arial"/>
          <w:sz w:val="24"/>
          <w:szCs w:val="24"/>
        </w:rPr>
        <w:t>ed</w:t>
      </w:r>
      <w:r w:rsidRPr="005E2C06">
        <w:rPr>
          <w:rFonts w:ascii="Arial" w:eastAsia="FreeSans" w:hAnsi="Arial" w:cs="Arial"/>
          <w:sz w:val="24"/>
          <w:szCs w:val="24"/>
        </w:rPr>
        <w:t xml:space="preserve"> AssignCrewsToAssessment and UnassignCr</w:t>
      </w:r>
      <w:r>
        <w:rPr>
          <w:rFonts w:ascii="Arial" w:eastAsia="FreeSans" w:hAnsi="Arial" w:cs="Arial"/>
          <w:sz w:val="24"/>
          <w:szCs w:val="24"/>
        </w:rPr>
        <w:t>ewsFromAssessment to OA_Server.</w:t>
      </w:r>
    </w:p>
    <w:p w:rsidR="005E2C06" w:rsidRPr="005E2C06" w:rsidRDefault="005E2C06" w:rsidP="009B5C57">
      <w:pPr>
        <w:pStyle w:val="ListParagraph"/>
        <w:numPr>
          <w:ilvl w:val="0"/>
          <w:numId w:val="1"/>
        </w:numPr>
        <w:spacing w:before="100" w:beforeAutospacing="1" w:after="100" w:afterAutospacing="1"/>
        <w:rPr>
          <w:rFonts w:ascii="Arial" w:hAnsi="Arial" w:cs="Arial"/>
          <w:sz w:val="24"/>
          <w:szCs w:val="24"/>
        </w:rPr>
      </w:pPr>
      <w:r w:rsidRPr="005E2C06">
        <w:rPr>
          <w:rFonts w:ascii="Arial" w:eastAsia="FreeSans" w:hAnsi="Arial" w:cs="Arial"/>
          <w:sz w:val="24"/>
          <w:szCs w:val="24"/>
        </w:rPr>
        <w:t>Add</w:t>
      </w:r>
      <w:r>
        <w:rPr>
          <w:rFonts w:ascii="Arial" w:eastAsia="FreeSans" w:hAnsi="Arial" w:cs="Arial"/>
          <w:sz w:val="24"/>
          <w:szCs w:val="24"/>
        </w:rPr>
        <w:t>ed</w:t>
      </w:r>
      <w:r w:rsidRPr="005E2C06">
        <w:rPr>
          <w:rFonts w:ascii="Arial" w:eastAsia="FreeSans" w:hAnsi="Arial" w:cs="Arial"/>
          <w:sz w:val="24"/>
          <w:szCs w:val="24"/>
        </w:rPr>
        <w:t xml:space="preserve"> GetCapBankSwitchStatusesBySwitchIDs to DR_Server.</w:t>
      </w:r>
    </w:p>
    <w:p w:rsidR="005E2C06" w:rsidRPr="005E2C06" w:rsidRDefault="005E2C06" w:rsidP="009B5C57">
      <w:pPr>
        <w:pStyle w:val="ListParagraph"/>
        <w:numPr>
          <w:ilvl w:val="0"/>
          <w:numId w:val="1"/>
        </w:numPr>
        <w:spacing w:before="100" w:beforeAutospacing="1" w:after="100" w:afterAutospacing="1"/>
        <w:rPr>
          <w:rFonts w:ascii="Arial" w:hAnsi="Arial" w:cs="Arial"/>
          <w:sz w:val="24"/>
          <w:szCs w:val="24"/>
        </w:rPr>
      </w:pPr>
      <w:r w:rsidRPr="005E2C06">
        <w:rPr>
          <w:rFonts w:ascii="Arial" w:eastAsia="FreeSans" w:hAnsi="Arial" w:cs="Arial"/>
          <w:sz w:val="24"/>
          <w:szCs w:val="24"/>
        </w:rPr>
        <w:t>Add</w:t>
      </w:r>
      <w:r>
        <w:rPr>
          <w:rFonts w:ascii="Arial" w:eastAsia="FreeSans" w:hAnsi="Arial" w:cs="Arial"/>
          <w:sz w:val="24"/>
          <w:szCs w:val="24"/>
        </w:rPr>
        <w:t xml:space="preserve">ed </w:t>
      </w:r>
      <w:r w:rsidRPr="005E2C06">
        <w:rPr>
          <w:rFonts w:ascii="Arial" w:eastAsia="FreeSans" w:hAnsi="Arial" w:cs="Arial"/>
          <w:sz w:val="24"/>
          <w:szCs w:val="24"/>
        </w:rPr>
        <w:t>PowerFactor</w:t>
      </w:r>
      <w:r>
        <w:rPr>
          <w:rFonts w:ascii="Arial" w:eastAsia="FreeSans" w:hAnsi="Arial" w:cs="Arial"/>
          <w:sz w:val="24"/>
          <w:szCs w:val="24"/>
        </w:rPr>
        <w:t xml:space="preserve">ManagementEventNotification on SCADA_Server, EA_Server, </w:t>
      </w:r>
      <w:r w:rsidRPr="005E2C06">
        <w:rPr>
          <w:rFonts w:ascii="Arial" w:eastAsia="FreeSans" w:hAnsi="Arial" w:cs="Arial"/>
          <w:sz w:val="24"/>
          <w:szCs w:val="24"/>
        </w:rPr>
        <w:t>NOT_Server.</w:t>
      </w:r>
    </w:p>
    <w:p w:rsidR="00EE5F3A" w:rsidRDefault="005E2C06" w:rsidP="009B5C57">
      <w:pPr>
        <w:pStyle w:val="ListParagraph"/>
        <w:numPr>
          <w:ilvl w:val="0"/>
          <w:numId w:val="1"/>
        </w:numPr>
        <w:spacing w:before="100" w:beforeAutospacing="1" w:after="100" w:afterAutospacing="1"/>
        <w:rPr>
          <w:rFonts w:ascii="Arial" w:hAnsi="Arial" w:cs="Arial"/>
          <w:sz w:val="24"/>
          <w:szCs w:val="24"/>
        </w:rPr>
      </w:pPr>
      <w:r w:rsidRPr="005E2C06">
        <w:rPr>
          <w:rFonts w:ascii="Arial" w:hAnsi="Arial" w:cs="Arial"/>
          <w:sz w:val="24"/>
          <w:szCs w:val="24"/>
        </w:rPr>
        <w:lastRenderedPageBreak/>
        <w:t>Add</w:t>
      </w:r>
      <w:r w:rsidR="00DC1AA2">
        <w:rPr>
          <w:rFonts w:ascii="Arial" w:hAnsi="Arial" w:cs="Arial"/>
          <w:sz w:val="24"/>
          <w:szCs w:val="24"/>
        </w:rPr>
        <w:t>ed</w:t>
      </w:r>
      <w:r w:rsidRPr="005E2C06">
        <w:rPr>
          <w:rFonts w:ascii="Arial" w:hAnsi="Arial" w:cs="Arial"/>
          <w:sz w:val="24"/>
          <w:szCs w:val="24"/>
        </w:rPr>
        <w:t xml:space="preserve"> transactionID and responseURL </w:t>
      </w:r>
      <w:r w:rsidR="004D6E7F">
        <w:rPr>
          <w:rFonts w:ascii="Arial" w:hAnsi="Arial" w:cs="Arial"/>
          <w:sz w:val="24"/>
          <w:szCs w:val="24"/>
        </w:rPr>
        <w:t xml:space="preserve">calling parameters </w:t>
      </w:r>
      <w:r w:rsidRPr="005E2C06">
        <w:rPr>
          <w:rFonts w:ascii="Arial" w:hAnsi="Arial" w:cs="Arial"/>
          <w:sz w:val="24"/>
          <w:szCs w:val="24"/>
        </w:rPr>
        <w:t xml:space="preserve">on InitiatePowerFactorManagementEvent, </w:t>
      </w:r>
      <w:r>
        <w:rPr>
          <w:rFonts w:ascii="Arial" w:hAnsi="Arial" w:cs="Arial"/>
          <w:sz w:val="24"/>
          <w:szCs w:val="24"/>
        </w:rPr>
        <w:t xml:space="preserve">InitiateLoadManagementEvent, </w:t>
      </w:r>
      <w:r w:rsidR="00DC1AA2">
        <w:rPr>
          <w:rFonts w:ascii="Arial" w:hAnsi="Arial" w:cs="Arial"/>
          <w:sz w:val="24"/>
          <w:szCs w:val="24"/>
        </w:rPr>
        <w:t>InitiateLoadManagementEvents on MDM_Server and DR_Server.</w:t>
      </w:r>
    </w:p>
    <w:p w:rsidR="00EE5F3A" w:rsidRDefault="00EE5F3A" w:rsidP="009B5C57">
      <w:pPr>
        <w:pStyle w:val="ListParagraph"/>
        <w:numPr>
          <w:ilvl w:val="0"/>
          <w:numId w:val="1"/>
        </w:numPr>
        <w:spacing w:before="100" w:beforeAutospacing="1" w:after="100" w:afterAutospacing="1"/>
        <w:rPr>
          <w:rFonts w:ascii="Arial" w:hAnsi="Arial" w:cs="Arial"/>
          <w:sz w:val="24"/>
          <w:szCs w:val="24"/>
        </w:rPr>
      </w:pPr>
      <w:r>
        <w:rPr>
          <w:rFonts w:ascii="Arial" w:hAnsi="Arial" w:cs="Arial"/>
          <w:sz w:val="24"/>
          <w:szCs w:val="24"/>
        </w:rPr>
        <w:t>Added MeterChangedNotification on DR_Server.</w:t>
      </w:r>
    </w:p>
    <w:p w:rsidR="009B5C57" w:rsidRDefault="009B5C57" w:rsidP="009B5C57">
      <w:pPr>
        <w:pStyle w:val="ListParagraph"/>
        <w:numPr>
          <w:ilvl w:val="0"/>
          <w:numId w:val="1"/>
        </w:numPr>
        <w:spacing w:before="100" w:beforeAutospacing="1" w:after="100" w:afterAutospacing="1"/>
        <w:rPr>
          <w:rFonts w:ascii="Arial" w:hAnsi="Arial" w:cs="Arial"/>
          <w:sz w:val="24"/>
          <w:szCs w:val="24"/>
        </w:rPr>
      </w:pPr>
      <w:r>
        <w:rPr>
          <w:rFonts w:ascii="Arial" w:hAnsi="Arial" w:cs="Arial"/>
          <w:sz w:val="24"/>
          <w:szCs w:val="24"/>
        </w:rPr>
        <w:t>Added responseURL on DR_Server and MDM_Server to the following methods:</w:t>
      </w:r>
    </w:p>
    <w:p w:rsidR="00EE5F3A" w:rsidRDefault="009B5C57" w:rsidP="009B5C57">
      <w:pPr>
        <w:pStyle w:val="ListParagraph"/>
        <w:spacing w:before="100" w:beforeAutospacing="1" w:after="100" w:afterAutospacing="1"/>
        <w:rPr>
          <w:rFonts w:ascii="Arial" w:hAnsi="Arial" w:cs="Arial"/>
          <w:sz w:val="24"/>
          <w:szCs w:val="24"/>
        </w:rPr>
      </w:pPr>
      <w:r w:rsidRPr="009B5C57">
        <w:rPr>
          <w:rFonts w:ascii="Arial" w:hAnsi="Arial" w:cs="Arial"/>
          <w:sz w:val="24"/>
          <w:szCs w:val="24"/>
        </w:rPr>
        <w:t>InitiateDemandResponseEventStatusRequestToGroup</w:t>
      </w:r>
      <w:r w:rsidRPr="009B5C57">
        <w:rPr>
          <w:rFonts w:ascii="Arial" w:hAnsi="Arial" w:cs="Arial"/>
          <w:sz w:val="24"/>
          <w:szCs w:val="24"/>
        </w:rPr>
        <w:br/>
        <w:t>InitiateDemandResponseEventStatusRequest</w:t>
      </w:r>
      <w:r w:rsidRPr="009B5C57">
        <w:rPr>
          <w:rFonts w:ascii="Arial" w:hAnsi="Arial" w:cs="Arial"/>
          <w:sz w:val="24"/>
          <w:szCs w:val="24"/>
        </w:rPr>
        <w:br/>
        <w:t>InitiateDemandResponseEvent</w:t>
      </w:r>
      <w:r w:rsidRPr="009B5C57">
        <w:rPr>
          <w:rFonts w:ascii="Arial" w:hAnsi="Arial" w:cs="Arial"/>
          <w:sz w:val="24"/>
          <w:szCs w:val="24"/>
        </w:rPr>
        <w:br/>
        <w:t>InitiateDemandResponseEventToGroup</w:t>
      </w:r>
      <w:r w:rsidRPr="009B5C57">
        <w:rPr>
          <w:rFonts w:ascii="Arial" w:hAnsi="Arial" w:cs="Arial"/>
          <w:sz w:val="24"/>
          <w:szCs w:val="24"/>
        </w:rPr>
        <w:br/>
        <w:t>CancelDemandResponseEvent</w:t>
      </w:r>
      <w:r w:rsidRPr="009B5C57">
        <w:rPr>
          <w:rFonts w:ascii="Arial" w:hAnsi="Arial" w:cs="Arial"/>
          <w:sz w:val="24"/>
          <w:szCs w:val="24"/>
        </w:rPr>
        <w:br/>
        <w:t>CancelDemandResponseEventToGroup</w:t>
      </w:r>
      <w:r w:rsidRPr="009B5C57">
        <w:rPr>
          <w:rFonts w:ascii="Arial" w:hAnsi="Arial" w:cs="Arial"/>
          <w:sz w:val="24"/>
          <w:szCs w:val="24"/>
        </w:rPr>
        <w:br/>
        <w:t>InitiateDemandResponseSetup</w:t>
      </w:r>
      <w:r w:rsidRPr="009B5C57">
        <w:rPr>
          <w:rFonts w:ascii="Arial" w:hAnsi="Arial" w:cs="Arial"/>
          <w:sz w:val="24"/>
          <w:szCs w:val="24"/>
        </w:rPr>
        <w:br/>
        <w:t>InitiateCriticalPeakPriceEvent</w:t>
      </w:r>
      <w:r w:rsidRPr="009B5C57">
        <w:rPr>
          <w:rFonts w:ascii="Arial" w:hAnsi="Arial" w:cs="Arial"/>
          <w:sz w:val="24"/>
          <w:szCs w:val="24"/>
        </w:rPr>
        <w:br/>
        <w:t>InitiateCriticalPeakPriceEventToGroup</w:t>
      </w:r>
      <w:r w:rsidRPr="009B5C57">
        <w:rPr>
          <w:rFonts w:ascii="Arial" w:hAnsi="Arial" w:cs="Arial"/>
          <w:sz w:val="24"/>
          <w:szCs w:val="24"/>
        </w:rPr>
        <w:br/>
        <w:t>CancelCriticalPeakPriceEvent</w:t>
      </w:r>
      <w:r w:rsidRPr="009B5C57">
        <w:rPr>
          <w:rFonts w:ascii="Arial" w:hAnsi="Arial" w:cs="Arial"/>
          <w:sz w:val="24"/>
          <w:szCs w:val="24"/>
        </w:rPr>
        <w:br/>
        <w:t>CancelCriticalPeakPriceEventToGroup</w:t>
      </w:r>
    </w:p>
    <w:p w:rsidR="00B46CE2" w:rsidRDefault="00B46CE2" w:rsidP="00B46CE2">
      <w:pPr>
        <w:pStyle w:val="ListParagraph"/>
        <w:numPr>
          <w:ilvl w:val="0"/>
          <w:numId w:val="1"/>
        </w:numPr>
        <w:spacing w:before="100" w:beforeAutospacing="1" w:after="100" w:afterAutospacing="1"/>
        <w:rPr>
          <w:rFonts w:ascii="Arial" w:hAnsi="Arial" w:cs="Arial"/>
          <w:sz w:val="24"/>
          <w:szCs w:val="24"/>
        </w:rPr>
      </w:pPr>
      <w:r>
        <w:rPr>
          <w:rFonts w:ascii="Arial" w:hAnsi="Arial" w:cs="Arial"/>
          <w:sz w:val="24"/>
          <w:szCs w:val="24"/>
        </w:rPr>
        <w:t xml:space="preserve">Added  messageType calling parameter of type IHDMessageType to </w:t>
      </w:r>
      <w:r w:rsidRPr="00B46CE2">
        <w:rPr>
          <w:rFonts w:ascii="Arial" w:hAnsi="Arial" w:cs="Arial"/>
          <w:sz w:val="24"/>
          <w:szCs w:val="24"/>
        </w:rPr>
        <w:t>IHDMessageStatusNotification</w:t>
      </w:r>
      <w:r>
        <w:rPr>
          <w:rFonts w:ascii="Arial" w:hAnsi="Arial" w:cs="Arial"/>
          <w:sz w:val="24"/>
          <w:szCs w:val="24"/>
        </w:rPr>
        <w:t xml:space="preserve"> on CB_SERVER, MDM_SERVER and NOT_SERVER</w:t>
      </w:r>
    </w:p>
    <w:p w:rsidR="00160A73" w:rsidRDefault="00160A73" w:rsidP="00B46CE2">
      <w:pPr>
        <w:pStyle w:val="ListParagraph"/>
        <w:numPr>
          <w:ilvl w:val="0"/>
          <w:numId w:val="1"/>
        </w:numPr>
        <w:spacing w:before="100" w:beforeAutospacing="1" w:after="100" w:afterAutospacing="1"/>
        <w:rPr>
          <w:rFonts w:ascii="Arial" w:hAnsi="Arial" w:cs="Arial"/>
          <w:sz w:val="24"/>
          <w:szCs w:val="24"/>
        </w:rPr>
      </w:pPr>
      <w:r>
        <w:rPr>
          <w:rFonts w:ascii="Arial" w:hAnsi="Arial" w:cs="Arial"/>
          <w:sz w:val="24"/>
          <w:szCs w:val="24"/>
        </w:rPr>
        <w:t>GetAllDRProgramsByStatus methods marked as deprecated and to be removed in v5.0.    Replaced by GetDRProgramsByStatus method on SCADA_SERVER.</w:t>
      </w:r>
    </w:p>
    <w:p w:rsidR="00160A73" w:rsidRDefault="00160A73" w:rsidP="00160A73">
      <w:pPr>
        <w:pStyle w:val="ListParagraph"/>
        <w:numPr>
          <w:ilvl w:val="0"/>
          <w:numId w:val="1"/>
        </w:numPr>
        <w:spacing w:before="100" w:beforeAutospacing="1" w:after="100" w:afterAutospacing="1"/>
        <w:rPr>
          <w:rFonts w:ascii="Arial" w:hAnsi="Arial" w:cs="Arial"/>
          <w:sz w:val="24"/>
          <w:szCs w:val="24"/>
        </w:rPr>
      </w:pPr>
      <w:r>
        <w:rPr>
          <w:rFonts w:ascii="Arial" w:hAnsi="Arial" w:cs="Arial"/>
          <w:sz w:val="24"/>
          <w:szCs w:val="24"/>
        </w:rPr>
        <w:t xml:space="preserve">Added </w:t>
      </w:r>
      <w:r w:rsidRPr="00160A73">
        <w:rPr>
          <w:rFonts w:ascii="Arial" w:hAnsi="Arial" w:cs="Arial"/>
          <w:sz w:val="24"/>
          <w:szCs w:val="24"/>
        </w:rPr>
        <w:t>GetDRProgramEnrollmentsByStatus</w:t>
      </w:r>
      <w:r>
        <w:rPr>
          <w:rFonts w:ascii="Arial" w:hAnsi="Arial" w:cs="Arial"/>
          <w:sz w:val="24"/>
          <w:szCs w:val="24"/>
        </w:rPr>
        <w:t xml:space="preserve"> method on CB_SERVER</w:t>
      </w:r>
    </w:p>
    <w:p w:rsidR="00160071" w:rsidRDefault="00160071" w:rsidP="00160071">
      <w:pPr>
        <w:pStyle w:val="ListParagraph"/>
        <w:numPr>
          <w:ilvl w:val="0"/>
          <w:numId w:val="1"/>
        </w:numPr>
        <w:spacing w:before="100" w:beforeAutospacing="1" w:after="100" w:afterAutospacing="1"/>
        <w:rPr>
          <w:rFonts w:ascii="Arial" w:hAnsi="Arial" w:cs="Arial"/>
          <w:sz w:val="24"/>
          <w:szCs w:val="24"/>
        </w:rPr>
      </w:pPr>
      <w:r>
        <w:rPr>
          <w:rFonts w:ascii="Arial" w:hAnsi="Arial" w:cs="Arial"/>
          <w:sz w:val="24"/>
          <w:szCs w:val="24"/>
        </w:rPr>
        <w:t xml:space="preserve">Added </w:t>
      </w:r>
      <w:r w:rsidRPr="00160071">
        <w:rPr>
          <w:rFonts w:ascii="Arial" w:hAnsi="Arial" w:cs="Arial"/>
          <w:sz w:val="24"/>
          <w:szCs w:val="24"/>
        </w:rPr>
        <w:t>m</w:t>
      </w:r>
      <w:r>
        <w:rPr>
          <w:rFonts w:ascii="Arial" w:hAnsi="Arial" w:cs="Arial"/>
          <w:sz w:val="24"/>
          <w:szCs w:val="24"/>
        </w:rPr>
        <w:t>essageConfirmedTime (</w:t>
      </w:r>
      <w:r w:rsidRPr="00160071">
        <w:rPr>
          <w:rFonts w:ascii="Arial" w:hAnsi="Arial" w:cs="Arial"/>
          <w:sz w:val="24"/>
          <w:szCs w:val="24"/>
        </w:rPr>
        <w:t>DateTi</w:t>
      </w:r>
      <w:r>
        <w:rPr>
          <w:rFonts w:ascii="Arial" w:hAnsi="Arial" w:cs="Arial"/>
          <w:sz w:val="24"/>
          <w:szCs w:val="24"/>
        </w:rPr>
        <w:t>me) and errorString (</w:t>
      </w:r>
      <w:r w:rsidRPr="00160071">
        <w:rPr>
          <w:rFonts w:ascii="Arial" w:hAnsi="Arial" w:cs="Arial"/>
          <w:sz w:val="24"/>
          <w:szCs w:val="24"/>
        </w:rPr>
        <w:t>string) to the end of the calling parameter list of IHDMessageConfirmedNotification</w:t>
      </w:r>
      <w:r>
        <w:rPr>
          <w:rFonts w:ascii="Arial" w:hAnsi="Arial" w:cs="Arial"/>
          <w:sz w:val="24"/>
          <w:szCs w:val="24"/>
        </w:rPr>
        <w:t xml:space="preserve"> on CB_Server, MDM_Server, </w:t>
      </w:r>
      <w:proofErr w:type="gramStart"/>
      <w:r>
        <w:rPr>
          <w:rFonts w:ascii="Arial" w:hAnsi="Arial" w:cs="Arial"/>
          <w:sz w:val="24"/>
          <w:szCs w:val="24"/>
        </w:rPr>
        <w:t>NOT</w:t>
      </w:r>
      <w:proofErr w:type="gramEnd"/>
      <w:r>
        <w:rPr>
          <w:rFonts w:ascii="Arial" w:hAnsi="Arial" w:cs="Arial"/>
          <w:sz w:val="24"/>
          <w:szCs w:val="24"/>
        </w:rPr>
        <w:t>_Server.</w:t>
      </w:r>
    </w:p>
    <w:p w:rsidR="00DB0305" w:rsidRDefault="00DB0305" w:rsidP="00DB0305">
      <w:pPr>
        <w:spacing w:before="100" w:beforeAutospacing="1" w:after="100" w:afterAutospacing="1"/>
        <w:ind w:left="360"/>
        <w:rPr>
          <w:rFonts w:cs="Arial"/>
        </w:rPr>
      </w:pPr>
    </w:p>
    <w:p w:rsidR="00C030A9" w:rsidRDefault="00C030A9">
      <w:pPr>
        <w:rPr>
          <w:rFonts w:cs="Arial"/>
          <w:b/>
          <w:bCs/>
        </w:rPr>
      </w:pPr>
      <w:r>
        <w:rPr>
          <w:rFonts w:cs="Arial"/>
          <w:b/>
          <w:bCs/>
        </w:rPr>
        <w:br w:type="page"/>
      </w:r>
    </w:p>
    <w:p w:rsidR="00DB0305" w:rsidRPr="00DB0305" w:rsidRDefault="00DB0305" w:rsidP="00DB0305">
      <w:pPr>
        <w:rPr>
          <w:rFonts w:cs="Arial"/>
          <w:b/>
          <w:bCs/>
        </w:rPr>
      </w:pPr>
      <w:r w:rsidRPr="00DB0305">
        <w:rPr>
          <w:rFonts w:cs="Arial"/>
          <w:b/>
          <w:bCs/>
        </w:rPr>
        <w:lastRenderedPageBreak/>
        <w:t xml:space="preserve">Version 4.1.5 </w:t>
      </w:r>
      <w:proofErr w:type="gramStart"/>
      <w:r w:rsidRPr="00DB0305">
        <w:rPr>
          <w:rFonts w:cs="Arial"/>
          <w:b/>
          <w:bCs/>
        </w:rPr>
        <w:t>Release  –</w:t>
      </w:r>
      <w:proofErr w:type="gramEnd"/>
      <w:r w:rsidRPr="00DB0305">
        <w:rPr>
          <w:rFonts w:cs="Arial"/>
          <w:b/>
          <w:bCs/>
        </w:rPr>
        <w:t xml:space="preserve"> Issued 3/1/2012.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rPr>
          <w:rFonts w:cs="Arial"/>
          <w:b/>
          <w:bCs/>
        </w:rPr>
      </w:pPr>
    </w:p>
    <w:p w:rsidR="00DB0305" w:rsidRPr="00DB0305" w:rsidRDefault="00DB0305" w:rsidP="00DB0305">
      <w:pPr>
        <w:spacing w:after="200" w:line="276" w:lineRule="auto"/>
        <w:contextualSpacing/>
        <w:rPr>
          <w:rFonts w:eastAsia="Calibri" w:cs="Arial"/>
        </w:rPr>
      </w:pPr>
      <w:r w:rsidRPr="00DB0305">
        <w:rPr>
          <w:rFonts w:eastAsia="Calibri" w:cs="Arial"/>
          <w:b/>
          <w:bCs/>
        </w:rPr>
        <w:t xml:space="preserve">UML and Schema Changes:  </w:t>
      </w:r>
    </w:p>
    <w:p w:rsidR="00DB0305" w:rsidRPr="00DB0305" w:rsidRDefault="00DB0305" w:rsidP="00DB0305">
      <w:pPr>
        <w:spacing w:after="200" w:line="276" w:lineRule="auto"/>
        <w:ind w:left="720"/>
        <w:contextualSpacing/>
        <w:rPr>
          <w:rFonts w:ascii="Calibri" w:eastAsia="Calibri" w:hAnsi="Calibri"/>
          <w:sz w:val="22"/>
          <w:szCs w:val="22"/>
        </w:rPr>
      </w:pP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Corrected HANDeviceID, HANInterfaceID, HANGroupID, and HANSecurityToken to inherit from stringType by extension.</w:t>
      </w: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Added meterID to the ppmLocation.</w:t>
      </w: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Changed ppmLocation.rateCode to be ppmLocation.rate.</w:t>
      </w: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Modified rate object to inherit from mspObject, added rateComponents and TOUSchedules.</w:t>
      </w: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Deleted rateInfo object.  </w:t>
      </w: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Added simpleType rateCode and replaced rate.rateCode and rateComponent.rateCode, previously of string type, to be of type rateCode.</w:t>
      </w: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Added rateCode to electricService, gasService, waterService, propaneService and otherService.  (Note: In V4.2, these will all inherit from the new mspUsagePoint, which would carry a rateCode element and these individual rateCode elements will be removed).</w:t>
      </w: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Changed inHomeDisplayBillingMessage.currentRate to be of type </w:t>
      </w:r>
      <w:proofErr w:type="gramStart"/>
      <w:r w:rsidRPr="00DB0305">
        <w:rPr>
          <w:rFonts w:ascii="Verdana" w:eastAsia="Calibri" w:hAnsi="Verdana"/>
          <w:sz w:val="20"/>
          <w:szCs w:val="20"/>
        </w:rPr>
        <w:t>rateCode .</w:t>
      </w:r>
      <w:proofErr w:type="gramEnd"/>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Changed usageInstance.rate to be of type rateCode.</w:t>
      </w: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Changed rateComponent to extend from floatType.</w:t>
      </w: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Added timeStamp to eventInstance.</w:t>
      </w: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Added eventMonitoringList, meterConfigurationStatus</w:t>
      </w:r>
      <w:proofErr w:type="gramStart"/>
      <w:r w:rsidRPr="00DB0305">
        <w:rPr>
          <w:rFonts w:ascii="Verdana" w:eastAsia="Calibri" w:hAnsi="Verdana"/>
          <w:sz w:val="20"/>
          <w:szCs w:val="20"/>
        </w:rPr>
        <w:t>,  thresholdNotificationList</w:t>
      </w:r>
      <w:proofErr w:type="gramEnd"/>
      <w:r w:rsidRPr="00DB0305">
        <w:rPr>
          <w:rFonts w:ascii="Verdana" w:eastAsia="Calibri" w:hAnsi="Verdana"/>
          <w:sz w:val="20"/>
          <w:szCs w:val="20"/>
        </w:rPr>
        <w:t xml:space="preserve"> and thresholdMonitoringList message payloads.</w:t>
      </w:r>
    </w:p>
    <w:p w:rsidR="00DB0305" w:rsidRPr="00DB0305" w:rsidRDefault="00DB0305" w:rsidP="00DB0305">
      <w:pPr>
        <w:numPr>
          <w:ilvl w:val="0"/>
          <w:numId w:val="40"/>
        </w:numPr>
        <w:spacing w:after="200" w:line="276" w:lineRule="auto"/>
        <w:contextualSpacing/>
        <w:rPr>
          <w:rFonts w:ascii="Verdana" w:eastAsia="Calibri" w:hAnsi="Verdana"/>
          <w:sz w:val="20"/>
          <w:szCs w:val="20"/>
        </w:rPr>
      </w:pPr>
      <w:r w:rsidRPr="00DB0305">
        <w:rPr>
          <w:rFonts w:ascii="Verdana" w:eastAsia="Calibri" w:hAnsi="Verdana"/>
          <w:sz w:val="20"/>
          <w:szCs w:val="20"/>
        </w:rPr>
        <w:t>Added receivedIHDs and endDeviceShipment.receivedIHDs.</w:t>
      </w:r>
    </w:p>
    <w:p w:rsidR="00DB0305" w:rsidRPr="00DB0305" w:rsidRDefault="00DB0305" w:rsidP="00DB0305">
      <w:pPr>
        <w:numPr>
          <w:ilvl w:val="0"/>
          <w:numId w:val="40"/>
        </w:numPr>
        <w:contextualSpacing/>
        <w:rPr>
          <w:rFonts w:ascii="Verdana" w:eastAsia="Calibri" w:hAnsi="Verdana"/>
          <w:sz w:val="20"/>
          <w:szCs w:val="20"/>
        </w:rPr>
      </w:pPr>
      <w:r w:rsidRPr="00DB0305">
        <w:rPr>
          <w:rFonts w:ascii="Verdana" w:eastAsia="Calibri" w:hAnsi="Verdana"/>
          <w:sz w:val="20"/>
          <w:szCs w:val="20"/>
        </w:rPr>
        <w:t>Added DRProgram and DRProgramEnrollment.</w:t>
      </w:r>
    </w:p>
    <w:p w:rsidR="00DB0305" w:rsidRPr="00DB0305" w:rsidRDefault="00DB0305" w:rsidP="00DB0305">
      <w:pPr>
        <w:numPr>
          <w:ilvl w:val="0"/>
          <w:numId w:val="40"/>
        </w:numPr>
        <w:contextualSpacing/>
        <w:rPr>
          <w:rFonts w:ascii="Verdana" w:eastAsia="Calibri" w:hAnsi="Verdana"/>
          <w:sz w:val="20"/>
          <w:szCs w:val="20"/>
        </w:rPr>
      </w:pPr>
      <w:r w:rsidRPr="00DB0305">
        <w:rPr>
          <w:rFonts w:ascii="Verdana" w:eastAsia="Calibri" w:hAnsi="Verdana"/>
          <w:sz w:val="20"/>
          <w:szCs w:val="20"/>
        </w:rPr>
        <w:t xml:space="preserve">Added “ServiceReconnected” to the enumeration list for CDReasonCode.  </w:t>
      </w:r>
    </w:p>
    <w:p w:rsidR="00DB0305" w:rsidRPr="00DB0305" w:rsidRDefault="00DB0305" w:rsidP="00DB0305">
      <w:pPr>
        <w:numPr>
          <w:ilvl w:val="0"/>
          <w:numId w:val="40"/>
        </w:numPr>
        <w:contextualSpacing/>
        <w:rPr>
          <w:rFonts w:ascii="Verdana" w:eastAsia="Calibri" w:hAnsi="Verdana"/>
          <w:sz w:val="20"/>
          <w:szCs w:val="20"/>
        </w:rPr>
      </w:pPr>
      <w:r w:rsidRPr="00DB0305">
        <w:rPr>
          <w:rFonts w:ascii="Verdana" w:eastAsia="Calibri" w:hAnsi="Verdana"/>
          <w:sz w:val="20"/>
          <w:szCs w:val="20"/>
        </w:rPr>
        <w:t>Added meterConnectionStatus simpleType with enum of: [Connected/Disconnected/DisconnectedNon-Pay/Other/Unknown].</w:t>
      </w:r>
    </w:p>
    <w:p w:rsidR="00DB0305" w:rsidRPr="00DB0305" w:rsidRDefault="00DB0305" w:rsidP="00DB0305">
      <w:pPr>
        <w:numPr>
          <w:ilvl w:val="0"/>
          <w:numId w:val="40"/>
        </w:numPr>
        <w:contextualSpacing/>
        <w:rPr>
          <w:rFonts w:ascii="Verdana" w:eastAsia="Calibri" w:hAnsi="Verdana"/>
          <w:sz w:val="20"/>
          <w:szCs w:val="20"/>
        </w:rPr>
      </w:pPr>
      <w:r w:rsidRPr="00DB0305">
        <w:rPr>
          <w:rFonts w:ascii="Verdana" w:eastAsia="Calibri" w:hAnsi="Verdana"/>
          <w:sz w:val="20"/>
          <w:szCs w:val="20"/>
        </w:rPr>
        <w:t>Added meterConnectionStatus to the end of electricMeter</w:t>
      </w:r>
      <w:proofErr w:type="gramStart"/>
      <w:r w:rsidRPr="00DB0305">
        <w:rPr>
          <w:rFonts w:ascii="Verdana" w:eastAsia="Calibri" w:hAnsi="Verdana"/>
          <w:sz w:val="20"/>
          <w:szCs w:val="20"/>
        </w:rPr>
        <w:t>,  gasMeter</w:t>
      </w:r>
      <w:proofErr w:type="gramEnd"/>
      <w:r w:rsidRPr="00DB0305">
        <w:rPr>
          <w:rFonts w:ascii="Verdana" w:eastAsia="Calibri" w:hAnsi="Verdana"/>
          <w:sz w:val="20"/>
          <w:szCs w:val="20"/>
        </w:rPr>
        <w:t>,  waterMeter, propaneMeter and otherMeter.</w:t>
      </w:r>
    </w:p>
    <w:p w:rsidR="00DB0305" w:rsidRPr="00DB0305" w:rsidRDefault="00DB0305" w:rsidP="00DB0305">
      <w:pPr>
        <w:numPr>
          <w:ilvl w:val="0"/>
          <w:numId w:val="40"/>
        </w:numPr>
        <w:contextualSpacing/>
        <w:rPr>
          <w:rFonts w:ascii="Verdana" w:eastAsia="Calibri" w:hAnsi="Verdana"/>
          <w:sz w:val="20"/>
          <w:szCs w:val="20"/>
        </w:rPr>
      </w:pPr>
      <w:r w:rsidRPr="00DB0305">
        <w:rPr>
          <w:rFonts w:ascii="Verdana" w:eastAsia="Calibri" w:hAnsi="Verdana"/>
          <w:sz w:val="20"/>
          <w:szCs w:val="20"/>
        </w:rPr>
        <w:t>Added CDEnabledResponse</w:t>
      </w:r>
    </w:p>
    <w:p w:rsidR="00DB0305" w:rsidRPr="00DB0305" w:rsidRDefault="00DB0305" w:rsidP="00DB0305">
      <w:pPr>
        <w:numPr>
          <w:ilvl w:val="0"/>
          <w:numId w:val="40"/>
        </w:numPr>
        <w:contextualSpacing/>
        <w:rPr>
          <w:rFonts w:ascii="Verdana" w:eastAsia="Calibri" w:hAnsi="Verdana"/>
          <w:sz w:val="20"/>
          <w:szCs w:val="20"/>
        </w:rPr>
      </w:pPr>
      <w:r w:rsidRPr="00DB0305">
        <w:rPr>
          <w:rFonts w:ascii="Verdana" w:eastAsia="Calibri" w:hAnsi="Verdana"/>
          <w:sz w:val="20"/>
          <w:szCs w:val="20"/>
        </w:rPr>
        <w:lastRenderedPageBreak/>
        <w:t xml:space="preserve">Added a timestamp to electricMeterExchange, waterMeterExchange, gasMeterExchange, propaneMeterExchange, and otherMeterExchange. </w:t>
      </w:r>
    </w:p>
    <w:p w:rsidR="00DB0305" w:rsidRPr="00DB0305" w:rsidRDefault="00DB0305" w:rsidP="00DB0305">
      <w:pPr>
        <w:numPr>
          <w:ilvl w:val="0"/>
          <w:numId w:val="40"/>
        </w:numPr>
        <w:contextualSpacing/>
        <w:rPr>
          <w:rFonts w:ascii="Verdana" w:eastAsia="Calibri" w:hAnsi="Verdana"/>
          <w:sz w:val="20"/>
          <w:szCs w:val="20"/>
        </w:rPr>
      </w:pPr>
      <w:r w:rsidRPr="00DB0305">
        <w:rPr>
          <w:rFonts w:ascii="Verdana" w:eastAsia="Calibri" w:hAnsi="Verdana"/>
          <w:sz w:val="20"/>
          <w:szCs w:val="20"/>
        </w:rPr>
        <w:t>Made meterID.objectID mandatory.</w:t>
      </w:r>
    </w:p>
    <w:p w:rsidR="00DB0305" w:rsidRPr="00DB0305" w:rsidRDefault="00DB0305" w:rsidP="00DB0305">
      <w:pPr>
        <w:numPr>
          <w:ilvl w:val="0"/>
          <w:numId w:val="40"/>
        </w:numPr>
        <w:contextualSpacing/>
        <w:rPr>
          <w:rFonts w:ascii="Verdana" w:eastAsia="Calibri" w:hAnsi="Verdana"/>
          <w:sz w:val="20"/>
          <w:szCs w:val="20"/>
        </w:rPr>
      </w:pPr>
      <w:r w:rsidRPr="00DB0305">
        <w:rPr>
          <w:rFonts w:ascii="Verdana" w:eastAsia="Calibri" w:hAnsi="Verdana"/>
          <w:sz w:val="20"/>
          <w:szCs w:val="20"/>
        </w:rPr>
        <w:t xml:space="preserve">Added otherMeters to the “meters” container object. </w:t>
      </w:r>
    </w:p>
    <w:p w:rsidR="00DB0305" w:rsidRPr="00DB0305" w:rsidRDefault="00DB0305" w:rsidP="00DB0305">
      <w:pPr>
        <w:numPr>
          <w:ilvl w:val="0"/>
          <w:numId w:val="40"/>
        </w:numPr>
        <w:contextualSpacing/>
        <w:rPr>
          <w:rFonts w:ascii="Verdana" w:eastAsia="Calibri" w:hAnsi="Verdana"/>
          <w:sz w:val="20"/>
          <w:szCs w:val="20"/>
        </w:rPr>
      </w:pPr>
      <w:r w:rsidRPr="00DB0305">
        <w:rPr>
          <w:rFonts w:ascii="Verdana" w:eastAsia="Calibri" w:hAnsi="Verdana"/>
          <w:sz w:val="20"/>
          <w:szCs w:val="20"/>
        </w:rPr>
        <w:t>Deprecated the use of inHomeDisplayBillingMessage.inHomeDisplayID.</w:t>
      </w:r>
    </w:p>
    <w:p w:rsidR="00DB0305" w:rsidRPr="00DB0305" w:rsidRDefault="00DB0305" w:rsidP="00DB0305">
      <w:pPr>
        <w:spacing w:beforeAutospacing="1" w:after="100" w:afterAutospacing="1"/>
        <w:rPr>
          <w:rFonts w:cs="Arial"/>
          <w:b/>
          <w:bCs/>
        </w:rPr>
      </w:pPr>
      <w:r w:rsidRPr="00DB0305">
        <w:rPr>
          <w:b/>
        </w:rPr>
        <w:t>Web Service Method Changes:</w:t>
      </w:r>
      <w:r w:rsidRPr="00DB0305">
        <w:rPr>
          <w:rFonts w:cs="Arial"/>
          <w:b/>
          <w:bCs/>
        </w:rPr>
        <w:t xml:space="preserve">  </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Added InitiateMeterEventMonitoring to MR_Server and MDM_Server (</w:t>
      </w:r>
      <w:r w:rsidRPr="00DB0305">
        <w:rPr>
          <w:rFonts w:ascii="Verdana" w:eastAsia="Calibri" w:hAnsi="Verdana"/>
          <w:i/>
          <w:sz w:val="20"/>
          <w:szCs w:val="20"/>
        </w:rPr>
        <w:t>for</w:t>
      </w:r>
      <w:r w:rsidRPr="00DB0305">
        <w:rPr>
          <w:rFonts w:ascii="Verdana" w:eastAsia="Calibri" w:hAnsi="Verdana" w:cstheme="minorHAnsi"/>
          <w:i/>
          <w:sz w:val="20"/>
          <w:szCs w:val="20"/>
        </w:rPr>
        <w:t xml:space="preserve"> use case MSP.MR:50.120</w:t>
      </w:r>
      <w:r w:rsidRPr="00DB0305">
        <w:rPr>
          <w:rFonts w:ascii="Verdana" w:eastAsia="Calibri" w:hAnsi="Verdana" w:cstheme="minorHAnsi"/>
          <w:sz w:val="20"/>
          <w:szCs w:val="20"/>
        </w:rPr>
        <w:t>)</w:t>
      </w:r>
      <w:r w:rsidRPr="00DB0305">
        <w:rPr>
          <w:rFonts w:ascii="Verdana" w:eastAsia="Calibri" w:hAnsi="Verdana"/>
          <w:sz w:val="20"/>
          <w:szCs w:val="20"/>
        </w:rPr>
        <w:t xml:space="preserve">. </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Added CancelMeterEventMonitoring to MR_Server and MDM_Server (</w:t>
      </w:r>
      <w:r w:rsidRPr="00DB0305">
        <w:rPr>
          <w:rFonts w:ascii="Verdana" w:eastAsia="Calibri" w:hAnsi="Verdana"/>
          <w:i/>
          <w:sz w:val="20"/>
          <w:szCs w:val="20"/>
        </w:rPr>
        <w:t>for use case MSP.MR:50.130</w:t>
      </w:r>
      <w:r w:rsidRPr="00DB0305">
        <w:rPr>
          <w:rFonts w:ascii="Verdana" w:eastAsia="Calibri" w:hAnsi="Verdana"/>
          <w:sz w:val="20"/>
          <w:szCs w:val="20"/>
        </w:rPr>
        <w: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 a GetMetersByMeterConnectionStatus on CB_Server and MDM_Server. (Use case is for OMS to query CB for meters that have been disconnected for non-payment, </w:t>
      </w:r>
      <w:r w:rsidRPr="00DB0305">
        <w:rPr>
          <w:rFonts w:ascii="Verdana" w:eastAsia="Calibri" w:hAnsi="Verdana"/>
          <w:i/>
          <w:sz w:val="20"/>
          <w:szCs w:val="20"/>
        </w:rPr>
        <w:t>MSP.OM:10.190</w:t>
      </w:r>
      <w:r w:rsidRPr="00DB0305">
        <w:rPr>
          <w:rFonts w:ascii="Verdana" w:eastAsia="Calibri" w:hAnsi="Verdana"/>
          <w:sz w:val="20"/>
          <w:szCs w:val="20"/>
        </w:rPr>
        <w:t xml:space="preserve">). </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 GetMeterByTransponderID on CB_Server and MDM_Server (</w:t>
      </w:r>
      <w:r w:rsidRPr="00DB0305">
        <w:rPr>
          <w:rFonts w:ascii="Verdana" w:eastAsia="Calibri" w:hAnsi="Verdana"/>
          <w:i/>
          <w:sz w:val="20"/>
          <w:szCs w:val="20"/>
        </w:rPr>
        <w:t>to support use case MSP.MR:60.135</w:t>
      </w:r>
      <w:r w:rsidRPr="00DB0305">
        <w:rPr>
          <w:rFonts w:ascii="Verdana" w:eastAsia="Calibri" w:hAnsi="Verdana"/>
          <w:sz w:val="20"/>
          <w:szCs w:val="20"/>
        </w:rPr>
        <w:t xml:space="preserve">).  </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IsCDSupported to CD_Server and MDM_Server </w:t>
      </w:r>
      <w:r w:rsidRPr="00DB0305">
        <w:rPr>
          <w:rFonts w:ascii="Verdana" w:eastAsia="Calibri" w:hAnsi="Verdana"/>
          <w:i/>
          <w:sz w:val="20"/>
          <w:szCs w:val="20"/>
        </w:rPr>
        <w:t>(for MSP.CAM:40.105)</w:t>
      </w:r>
      <w:r w:rsidRPr="00DB0305">
        <w:rPr>
          <w:rFonts w:ascii="Verdana" w:eastAsia="Calibri" w:hAnsi="Verdana"/>
          <w:sz w:val="20"/>
          <w:szCs w:val="20"/>
        </w:rPr>
        <w: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InitiateThresholdMonitoring </w:t>
      </w:r>
      <w:r w:rsidRPr="00DB0305">
        <w:rPr>
          <w:rFonts w:ascii="Verdana" w:eastAsia="Calibri" w:hAnsi="Verdana"/>
          <w:i/>
          <w:sz w:val="20"/>
          <w:szCs w:val="20"/>
        </w:rPr>
        <w:t>(for MSP.CAM:40.220)</w:t>
      </w:r>
      <w:r w:rsidRPr="00DB0305">
        <w:rPr>
          <w:rFonts w:ascii="Verdana" w:eastAsia="Calibri" w:hAnsi="Verdana"/>
          <w:sz w:val="20"/>
          <w:szCs w:val="20"/>
        </w:rPr>
        <w:t xml:space="preserve">, AdjustThresholdMonitoring </w:t>
      </w:r>
      <w:r w:rsidRPr="00DB0305">
        <w:rPr>
          <w:rFonts w:ascii="Verdana" w:eastAsia="Calibri" w:hAnsi="Verdana"/>
          <w:i/>
          <w:sz w:val="20"/>
          <w:szCs w:val="20"/>
        </w:rPr>
        <w:t>(for MSP.CAM:40.230)</w:t>
      </w:r>
      <w:r w:rsidRPr="00DB0305">
        <w:rPr>
          <w:rFonts w:ascii="Verdana" w:eastAsia="Calibri" w:hAnsi="Verdana"/>
          <w:sz w:val="20"/>
          <w:szCs w:val="20"/>
        </w:rPr>
        <w:t xml:space="preserve">, and CancelThresholdMonitoring </w:t>
      </w:r>
      <w:r w:rsidRPr="00DB0305">
        <w:rPr>
          <w:rFonts w:ascii="Verdana" w:eastAsia="Calibri" w:hAnsi="Verdana"/>
          <w:i/>
          <w:sz w:val="20"/>
          <w:szCs w:val="20"/>
        </w:rPr>
        <w:t>(for MSP.CAM:40.240)</w:t>
      </w:r>
      <w:r w:rsidRPr="00DB0305">
        <w:rPr>
          <w:rFonts w:ascii="Verdana" w:eastAsia="Calibri" w:hAnsi="Verdana"/>
          <w:sz w:val="20"/>
          <w:szCs w:val="20"/>
        </w:rPr>
        <w:t xml:space="preserve"> to MR_Server and MDM_Server.</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ThresholdEventNotification to PPM_Server, MDM_Server, and NOT_Server </w:t>
      </w:r>
      <w:r w:rsidRPr="00DB0305">
        <w:rPr>
          <w:rFonts w:ascii="Verdana" w:eastAsia="Calibri" w:hAnsi="Verdana"/>
          <w:i/>
          <w:sz w:val="20"/>
          <w:szCs w:val="20"/>
        </w:rPr>
        <w:t>(for MSP.CAM:40.108)</w:t>
      </w:r>
      <w:r w:rsidRPr="00DB0305">
        <w:rPr>
          <w:rFonts w:ascii="Verdana" w:eastAsia="Calibri" w:hAnsi="Verdana"/>
          <w:sz w:val="20"/>
          <w:szCs w:val="20"/>
        </w:rPr>
        <w: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ReadingChangedNotification </w:t>
      </w:r>
      <w:r w:rsidRPr="00DB0305">
        <w:rPr>
          <w:rFonts w:ascii="Verdana" w:eastAsia="Calibri" w:hAnsi="Verdana"/>
          <w:i/>
          <w:sz w:val="20"/>
          <w:szCs w:val="20"/>
        </w:rPr>
        <w:t>(for MSP.CAM:40.125)</w:t>
      </w:r>
      <w:r w:rsidRPr="00DB0305">
        <w:rPr>
          <w:rFonts w:ascii="Verdana" w:eastAsia="Calibri" w:hAnsi="Verdana"/>
          <w:sz w:val="20"/>
          <w:szCs w:val="20"/>
        </w:rPr>
        <w:t xml:space="preserve">, OutageEventChangedNotification </w:t>
      </w:r>
      <w:r w:rsidRPr="00DB0305">
        <w:rPr>
          <w:rFonts w:ascii="Verdana" w:eastAsia="Calibri" w:hAnsi="Verdana"/>
          <w:i/>
          <w:sz w:val="20"/>
          <w:szCs w:val="20"/>
        </w:rPr>
        <w:t>(for MSP.CAM:40.210)</w:t>
      </w:r>
      <w:r w:rsidRPr="00DB0305">
        <w:rPr>
          <w:rFonts w:ascii="Verdana" w:eastAsia="Calibri" w:hAnsi="Verdana"/>
          <w:sz w:val="20"/>
          <w:szCs w:val="20"/>
        </w:rPr>
        <w:t xml:space="preserve">, and CDStatesChangedNotification </w:t>
      </w:r>
      <w:r w:rsidRPr="00DB0305">
        <w:rPr>
          <w:rFonts w:ascii="Verdana" w:eastAsia="Calibri" w:hAnsi="Verdana"/>
          <w:i/>
          <w:sz w:val="20"/>
          <w:szCs w:val="20"/>
        </w:rPr>
        <w:t>(for numerous use cases including MSP.CAM:40.130)</w:t>
      </w:r>
      <w:r w:rsidRPr="00DB0305">
        <w:rPr>
          <w:rFonts w:ascii="Verdana" w:eastAsia="Calibri" w:hAnsi="Verdana"/>
          <w:sz w:val="20"/>
          <w:szCs w:val="20"/>
        </w:rPr>
        <w:t xml:space="preserve"> to PPM_Server.</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Added AdjustPPMBalance to CB (</w:t>
      </w:r>
      <w:r w:rsidRPr="00DB0305">
        <w:rPr>
          <w:rFonts w:ascii="Verdana" w:eastAsia="Calibri" w:hAnsi="Verdana"/>
          <w:i/>
          <w:sz w:val="20"/>
          <w:szCs w:val="20"/>
        </w:rPr>
        <w:t>for MSP.CAM:40.190</w:t>
      </w:r>
      <w:r w:rsidRPr="00DB0305">
        <w:rPr>
          <w:rFonts w:ascii="Verdana" w:eastAsia="Calibri" w:hAnsi="Verdana"/>
          <w:sz w:val="20"/>
          <w:szCs w:val="20"/>
        </w:rPr>
        <w: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Deprecated InitiateArmCDDevice on all servers (CD_Server and MDM_Server).</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Deprecated MeterExchangeNotification and PPMMeterExchangeNotification on all servers.  They will be replaced with InitiateMeterExchange in Version 4.2</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Deprecated MeterRemoveNotification on all servers.  It will be replaced with MeterUninstalledNotification in Version 4.2.</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DeprecatedMeterRetireNotification on all servers.  It will be replaced by MeterRemovedNotification in Version 4.2.</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Fixed special characters in the annotation for RegisterForService and GetDomainNames.</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Added new InitiateMeterExchange on MDM, OA, PPM and MR servers with the payload of meterExchanges, transactionID and responseURL (</w:t>
      </w:r>
      <w:r w:rsidRPr="00DB0305">
        <w:rPr>
          <w:rFonts w:ascii="Verdana" w:eastAsia="Calibri" w:hAnsi="Verdana"/>
          <w:i/>
          <w:sz w:val="20"/>
          <w:szCs w:val="20"/>
        </w:rPr>
        <w:t>for use case MSP.MR:60.140</w:t>
      </w:r>
      <w:r w:rsidRPr="00DB0305">
        <w:rPr>
          <w:rFonts w:ascii="Verdana" w:eastAsia="Calibri" w:hAnsi="Verdana"/>
          <w:sz w:val="20"/>
          <w:szCs w:val="20"/>
        </w:rPr>
        <w: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 new MeterExchange</w:t>
      </w:r>
      <w:r w:rsidRPr="00DB0305">
        <w:rPr>
          <w:rFonts w:ascii="Verdana" w:eastAsia="Calibri" w:hAnsi="Verdana"/>
          <w:sz w:val="20"/>
          <w:szCs w:val="20"/>
          <w:u w:val="single"/>
        </w:rPr>
        <w:t>d</w:t>
      </w:r>
      <w:r w:rsidRPr="00DB0305">
        <w:rPr>
          <w:rFonts w:ascii="Verdana" w:eastAsia="Calibri" w:hAnsi="Verdana"/>
          <w:sz w:val="20"/>
          <w:szCs w:val="20"/>
        </w:rPr>
        <w:t>Notification on MDM, AM, CB, PPM, and NOT servers with the payload of a meterExchanges and transactionID (</w:t>
      </w:r>
      <w:r w:rsidRPr="00DB0305">
        <w:rPr>
          <w:rFonts w:ascii="Verdana" w:eastAsia="Calibri" w:hAnsi="Verdana"/>
          <w:i/>
          <w:sz w:val="20"/>
          <w:szCs w:val="20"/>
        </w:rPr>
        <w:t>for use case MSP.MR:60.140</w:t>
      </w:r>
      <w:r w:rsidRPr="00DB0305">
        <w:rPr>
          <w:rFonts w:ascii="Verdana" w:eastAsia="Calibri" w:hAnsi="Verdana"/>
          <w:sz w:val="20"/>
          <w:szCs w:val="20"/>
        </w:rPr>
        <w: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 transactionID and responseURL to all instances of InsertMeterInConfigurationGroup. </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lastRenderedPageBreak/>
        <w:t>Add transactionID to all instances of MeterInstalledNotification.</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 MeterConfigurationNotification on CB_Server, MDM_Server, AM_Server and NOT_Server (</w:t>
      </w:r>
      <w:r w:rsidRPr="00DB0305">
        <w:rPr>
          <w:rFonts w:ascii="Verdana" w:eastAsia="Calibri" w:hAnsi="Verdana"/>
          <w:i/>
          <w:sz w:val="20"/>
          <w:szCs w:val="20"/>
        </w:rPr>
        <w:t>for use case MSP.MR:80.50</w:t>
      </w:r>
      <w:r w:rsidRPr="00DB0305">
        <w:rPr>
          <w:rFonts w:ascii="Verdana" w:eastAsia="Calibri" w:hAnsi="Verdana"/>
          <w:sz w:val="20"/>
          <w:szCs w:val="20"/>
        </w:rPr>
        <w: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 RateChangedNotification to PPM_Server, HAN_Server, MR_Server, MDM_Server, and NOT_Server </w:t>
      </w:r>
      <w:r w:rsidRPr="00DB0305">
        <w:rPr>
          <w:rFonts w:ascii="Verdana" w:eastAsia="Calibri" w:hAnsi="Verdana"/>
          <w:i/>
          <w:sz w:val="20"/>
          <w:szCs w:val="20"/>
        </w:rPr>
        <w:t>(for MSP.CAM:30.140)</w:t>
      </w:r>
      <w:r w:rsidRPr="00DB0305">
        <w:rPr>
          <w:rFonts w:ascii="Verdana" w:eastAsia="Calibri" w:hAnsi="Verdana"/>
          <w:sz w:val="20"/>
          <w:szCs w:val="20"/>
        </w:rPr>
        <w: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 InitiateMeterInstallation to MDM_Server, MR_Server, and PPM_Server (</w:t>
      </w:r>
      <w:r w:rsidRPr="00DB0305">
        <w:rPr>
          <w:rFonts w:ascii="Verdana" w:eastAsia="Calibri" w:hAnsi="Verdana"/>
          <w:i/>
          <w:sz w:val="20"/>
          <w:szCs w:val="20"/>
        </w:rPr>
        <w:t>for use case MSP.MR:60.115</w:t>
      </w:r>
      <w:r w:rsidRPr="00DB0305">
        <w:rPr>
          <w:rFonts w:ascii="Verdana" w:eastAsia="Calibri" w:hAnsi="Verdana"/>
          <w:sz w:val="20"/>
          <w:szCs w:val="20"/>
        </w:rPr>
        <w:t>).</w:t>
      </w:r>
    </w:p>
    <w:p w:rsidR="00DB0305" w:rsidRPr="00DB0305" w:rsidRDefault="00DB0305" w:rsidP="00DB0305">
      <w:pPr>
        <w:numPr>
          <w:ilvl w:val="0"/>
          <w:numId w:val="41"/>
        </w:numPr>
        <w:spacing w:after="200" w:line="276" w:lineRule="auto"/>
        <w:contextualSpacing/>
        <w:rPr>
          <w:rFonts w:ascii="Verdana" w:eastAsia="Calibri" w:hAnsi="Verdana"/>
          <w:i/>
          <w:sz w:val="20"/>
          <w:szCs w:val="20"/>
        </w:rPr>
      </w:pPr>
      <w:r w:rsidRPr="00DB0305">
        <w:rPr>
          <w:rFonts w:ascii="Verdana" w:eastAsia="Calibri" w:hAnsi="Verdana"/>
          <w:sz w:val="20"/>
          <w:szCs w:val="20"/>
        </w:rPr>
        <w:t>Deprecate InHomeDisplayBillingMessageNotification in all servers.  Replace it with a new message called InitiateInHomeDisplayBillingMessage (</w:t>
      </w:r>
      <w:r w:rsidRPr="00DB0305">
        <w:rPr>
          <w:rFonts w:ascii="Verdana" w:eastAsia="Calibri" w:hAnsi="Verdana"/>
          <w:i/>
          <w:sz w:val="20"/>
          <w:szCs w:val="20"/>
        </w:rPr>
        <w:t xml:space="preserve">for use case MSP.DR:40.100) </w:t>
      </w:r>
      <w:r w:rsidRPr="00DB0305">
        <w:rPr>
          <w:rFonts w:ascii="Verdana" w:eastAsia="Calibri" w:hAnsi="Verdana"/>
          <w:sz w:val="20"/>
          <w:szCs w:val="20"/>
        </w:rPr>
        <w:t>and CancelInHomeDisplayBillingMessage</w:t>
      </w:r>
      <w:r w:rsidRPr="00DB0305">
        <w:rPr>
          <w:rFonts w:ascii="Verdana" w:eastAsia="Calibri" w:hAnsi="Verdana"/>
          <w:i/>
          <w:sz w:val="20"/>
          <w:szCs w:val="20"/>
        </w:rPr>
        <w:t xml:space="preserve"> (for use case MSP.DR:40.143)</w:t>
      </w:r>
      <w:r w:rsidRPr="00DB0305">
        <w:rPr>
          <w:rFonts w:ascii="Verdana" w:eastAsia="Calibri" w:hAnsi="Verdana"/>
          <w:sz w:val="20"/>
          <w:szCs w:val="20"/>
        </w:rPr>
        <w:t>, both to be added to the HAN_Server, MDM_Server, and PPM_Server</w:t>
      </w:r>
      <w:r w:rsidRPr="00DB0305">
        <w:rPr>
          <w:rFonts w:ascii="Verdana" w:eastAsia="Calibri" w:hAnsi="Verdana"/>
          <w:i/>
          <w:sz w:val="20"/>
          <w:szCs w:val="20"/>
        </w:rPr>
        <w: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Replace HANGroupID with HANDeviceID and HANInterfaceID in calling parameters on CancelInHomeDisplayMessage and correct message annotation (bug fix), on HAN_Server, MDM_Server, and PPM_Server.</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 GetCustomersAffectedByOutage to MDM_Server and interface chart.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 ServiceLocationChangedNotification to HAN_Server and interface chart.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Added DRProgramAddNotification to CB, DR, and NOT (for use case MSP.DR:80.100).</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Added DRProgramChangedNotification to CB, DR, and NOT (for use case MSP.DR:80.110 and MSP.DR:80.130).</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Added DRProgramRescindedNotification to CB, DR, and NOT (for use case MSP.DR:80.120).</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GetAllDRPrograms to SCADA (for use case MSP.DR:80.140). </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Added GetDRProgramsByStatus to SCADA (for use case MSP.DR:80.150).</w:t>
      </w:r>
    </w:p>
    <w:p w:rsidR="00DB0305" w:rsidRPr="00DB0305" w:rsidRDefault="00DB0305" w:rsidP="00DB0305">
      <w:pPr>
        <w:numPr>
          <w:ilvl w:val="0"/>
          <w:numId w:val="41"/>
        </w:numPr>
        <w:spacing w:after="200" w:line="276" w:lineRule="auto"/>
        <w:contextualSpacing/>
        <w:rPr>
          <w:rFonts w:ascii="Verdana" w:eastAsia="Calibri" w:hAnsi="Verdana"/>
          <w:i/>
          <w:sz w:val="20"/>
          <w:szCs w:val="20"/>
        </w:rPr>
      </w:pPr>
      <w:r w:rsidRPr="00DB0305">
        <w:rPr>
          <w:rFonts w:ascii="Verdana" w:eastAsia="Calibri" w:hAnsi="Verdana"/>
          <w:i/>
          <w:sz w:val="20"/>
          <w:szCs w:val="20"/>
        </w:rPr>
        <w:t xml:space="preserve">Added </w:t>
      </w:r>
      <w:r w:rsidRPr="00DB0305">
        <w:rPr>
          <w:rFonts w:ascii="Verdana" w:eastAsia="Calibri" w:hAnsi="Verdana"/>
          <w:sz w:val="20"/>
          <w:szCs w:val="20"/>
        </w:rPr>
        <w:t xml:space="preserve">DRProgramEnrollmentNotification to SCADA, DR and </w:t>
      </w:r>
      <w:proofErr w:type="gramStart"/>
      <w:r w:rsidRPr="00DB0305">
        <w:rPr>
          <w:rFonts w:ascii="Verdana" w:eastAsia="Calibri" w:hAnsi="Verdana"/>
          <w:sz w:val="20"/>
          <w:szCs w:val="20"/>
        </w:rPr>
        <w:t>NOT</w:t>
      </w:r>
      <w:r w:rsidRPr="00DB0305">
        <w:rPr>
          <w:rFonts w:ascii="Verdana" w:eastAsia="Calibri" w:hAnsi="Verdana"/>
          <w:i/>
          <w:sz w:val="20"/>
          <w:szCs w:val="20"/>
        </w:rPr>
        <w:t>(</w:t>
      </w:r>
      <w:proofErr w:type="gramEnd"/>
      <w:r w:rsidRPr="00DB0305">
        <w:rPr>
          <w:rFonts w:ascii="Verdana" w:eastAsia="Calibri" w:hAnsi="Verdana"/>
          <w:i/>
          <w:sz w:val="20"/>
          <w:szCs w:val="20"/>
        </w:rPr>
        <w:t>for use case MSP.DR:80.160).</w:t>
      </w:r>
    </w:p>
    <w:p w:rsidR="00DB0305" w:rsidRPr="00DB0305" w:rsidRDefault="00DB0305" w:rsidP="00DB0305">
      <w:pPr>
        <w:numPr>
          <w:ilvl w:val="0"/>
          <w:numId w:val="41"/>
        </w:numPr>
        <w:spacing w:after="200" w:line="276" w:lineRule="auto"/>
        <w:contextualSpacing/>
        <w:rPr>
          <w:rFonts w:ascii="Verdana" w:eastAsia="Calibri" w:hAnsi="Verdana"/>
          <w:i/>
          <w:sz w:val="20"/>
          <w:szCs w:val="20"/>
        </w:rPr>
      </w:pPr>
      <w:r w:rsidRPr="00DB0305">
        <w:rPr>
          <w:rFonts w:ascii="Verdana" w:eastAsia="Calibri" w:hAnsi="Verdana"/>
          <w:i/>
          <w:sz w:val="20"/>
          <w:szCs w:val="20"/>
        </w:rPr>
        <w:t xml:space="preserve">Added </w:t>
      </w:r>
      <w:r w:rsidRPr="00DB0305">
        <w:rPr>
          <w:rFonts w:ascii="Verdana" w:eastAsia="Calibri" w:hAnsi="Verdana"/>
          <w:sz w:val="20"/>
          <w:szCs w:val="20"/>
        </w:rPr>
        <w:t xml:space="preserve">DRProgramUnenrollmentNotification to SCADA, DR and </w:t>
      </w:r>
      <w:proofErr w:type="gramStart"/>
      <w:r w:rsidRPr="00DB0305">
        <w:rPr>
          <w:rFonts w:ascii="Verdana" w:eastAsia="Calibri" w:hAnsi="Verdana"/>
          <w:sz w:val="20"/>
          <w:szCs w:val="20"/>
        </w:rPr>
        <w:t>NOT</w:t>
      </w:r>
      <w:r w:rsidRPr="00DB0305">
        <w:rPr>
          <w:rFonts w:ascii="Verdana" w:eastAsia="Calibri" w:hAnsi="Verdana"/>
          <w:i/>
          <w:sz w:val="20"/>
          <w:szCs w:val="20"/>
        </w:rPr>
        <w:t>(</w:t>
      </w:r>
      <w:proofErr w:type="gramEnd"/>
      <w:r w:rsidRPr="00DB0305">
        <w:rPr>
          <w:rFonts w:ascii="Verdana" w:eastAsia="Calibri" w:hAnsi="Verdana"/>
          <w:i/>
          <w:sz w:val="20"/>
          <w:szCs w:val="20"/>
        </w:rPr>
        <w:t>for use case MSP.DR:80.170).</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transactionID and meterReading to UsageMonitoringNotification in CB_Server, MDM_Server, and NOT_Server.  The addition of the transactionID permits linking this notification method with the previously sent InitiateUsageMonitoring method call.  The addition of the array of </w:t>
      </w:r>
      <w:proofErr w:type="gramStart"/>
      <w:r w:rsidRPr="00DB0305">
        <w:rPr>
          <w:rFonts w:ascii="Verdana" w:eastAsia="Calibri" w:hAnsi="Verdana"/>
          <w:sz w:val="20"/>
          <w:szCs w:val="20"/>
        </w:rPr>
        <w:t>meterReading  permits</w:t>
      </w:r>
      <w:proofErr w:type="gramEnd"/>
      <w:r w:rsidRPr="00DB0305">
        <w:rPr>
          <w:rFonts w:ascii="Verdana" w:eastAsia="Calibri" w:hAnsi="Verdana"/>
          <w:sz w:val="20"/>
          <w:szCs w:val="20"/>
        </w:rPr>
        <w:t xml:space="preserve"> sending the actual meter dial reading or usage since the InitiateUsageMonitoring call was made.  Ideally the payload would be structured as an array of usageMonitoringItem with a mandatory meterID and an optional meterReading to link the two data elements, but this would be a breaking change for Version 4.1.  The breaking change will be implemented in Version </w:t>
      </w:r>
      <w:proofErr w:type="gramStart"/>
      <w:r w:rsidRPr="00DB0305">
        <w:rPr>
          <w:rFonts w:ascii="Verdana" w:eastAsia="Calibri" w:hAnsi="Verdana"/>
          <w:sz w:val="20"/>
          <w:szCs w:val="20"/>
        </w:rPr>
        <w:t>4.2,</w:t>
      </w:r>
      <w:proofErr w:type="gramEnd"/>
      <w:r w:rsidRPr="00DB0305">
        <w:rPr>
          <w:rFonts w:ascii="Verdana" w:eastAsia="Calibri" w:hAnsi="Verdana"/>
          <w:sz w:val="20"/>
          <w:szCs w:val="20"/>
        </w:rPr>
        <w:t xml:space="preserve"> however, in the meantime, annotation is include that requires the use of the meterReading.meterID element when meterReadings are provided.  This requirement would permit linking the meterReading instances with the instances of meterID also included in the payload. </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 lastReceived parameter to GetBillingData.</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cs="Arial"/>
          <w:sz w:val="20"/>
          <w:szCs w:val="20"/>
        </w:rPr>
        <w:t xml:space="preserve">Add InitiateHistoricalMeterReadingsByMeterIDAndDate to </w:t>
      </w:r>
      <w:proofErr w:type="gramStart"/>
      <w:r w:rsidRPr="00DB0305">
        <w:rPr>
          <w:rFonts w:ascii="Verdana" w:eastAsia="Calibri" w:hAnsi="Verdana" w:cs="Arial"/>
          <w:sz w:val="20"/>
          <w:szCs w:val="20"/>
        </w:rPr>
        <w:t>MR_Server,</w:t>
      </w:r>
      <w:proofErr w:type="gramEnd"/>
      <w:r w:rsidRPr="00DB0305">
        <w:rPr>
          <w:rFonts w:ascii="Verdana" w:eastAsia="Calibri" w:hAnsi="Verdana" w:cs="Arial"/>
          <w:sz w:val="20"/>
          <w:szCs w:val="20"/>
        </w:rPr>
        <w:t xml:space="preserve"> and MDM_Server (for use case MSP.MR:10.170). </w:t>
      </w:r>
    </w:p>
    <w:p w:rsidR="00DB0305" w:rsidRPr="00DB0305" w:rsidRDefault="00DB0305" w:rsidP="00DB0305">
      <w:pPr>
        <w:numPr>
          <w:ilvl w:val="0"/>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Added transactionID to the MeterTestNotification.</w:t>
      </w:r>
    </w:p>
    <w:p w:rsidR="00DB0305" w:rsidRPr="00DB0305" w:rsidRDefault="00DB0305" w:rsidP="00DB0305">
      <w:pPr>
        <w:numPr>
          <w:ilvl w:val="0"/>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lastRenderedPageBreak/>
        <w:t>Added GetSupportedMeterEventCodes to MR and MDM. (for use case MR</w:t>
      </w:r>
      <w:proofErr w:type="gramStart"/>
      <w:r w:rsidRPr="00DB0305">
        <w:rPr>
          <w:rFonts w:ascii="Verdana" w:eastAsia="Calibri" w:hAnsi="Verdana" w:cs="Arial"/>
          <w:sz w:val="20"/>
          <w:szCs w:val="20"/>
        </w:rPr>
        <w:t>:50.140</w:t>
      </w:r>
      <w:proofErr w:type="gramEnd"/>
      <w:r w:rsidRPr="00DB0305">
        <w:rPr>
          <w:rFonts w:ascii="Verdana" w:eastAsia="Calibri" w:hAnsi="Verdana" w:cs="Arial"/>
          <w:sz w:val="20"/>
          <w:szCs w:val="20"/>
        </w:rPr>
        <w:t>).</w:t>
      </w:r>
    </w:p>
    <w:p w:rsidR="00DB0305" w:rsidRPr="00DB0305" w:rsidRDefault="00DB0305" w:rsidP="00DB0305">
      <w:pPr>
        <w:numPr>
          <w:ilvl w:val="0"/>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Added InitiateBillingDeterminants to MDM (for use cases MR</w:t>
      </w:r>
      <w:proofErr w:type="gramStart"/>
      <w:r w:rsidRPr="00DB0305">
        <w:rPr>
          <w:rFonts w:ascii="Verdana" w:eastAsia="Calibri" w:hAnsi="Verdana" w:cs="Arial"/>
          <w:sz w:val="20"/>
          <w:szCs w:val="20"/>
        </w:rPr>
        <w:t>:10.200</w:t>
      </w:r>
      <w:proofErr w:type="gramEnd"/>
      <w:r w:rsidRPr="00DB0305">
        <w:rPr>
          <w:rFonts w:ascii="Verdana" w:eastAsia="Calibri" w:hAnsi="Verdana" w:cs="Arial"/>
          <w:sz w:val="20"/>
          <w:szCs w:val="20"/>
        </w:rPr>
        <w:t xml:space="preserve"> and MR:10.210).</w:t>
      </w:r>
    </w:p>
    <w:p w:rsidR="00DB0305" w:rsidRPr="00DB0305" w:rsidRDefault="00DB0305" w:rsidP="00DB0305">
      <w:pPr>
        <w:numPr>
          <w:ilvl w:val="0"/>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Added LMDeviceInstalledNotification to MDM_Server.</w:t>
      </w:r>
    </w:p>
    <w:p w:rsidR="00DB0305" w:rsidRPr="00DB0305" w:rsidRDefault="00DB0305" w:rsidP="00DB0305">
      <w:pPr>
        <w:numPr>
          <w:ilvl w:val="0"/>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Added responseURL parameter to all instances of the following messages:</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CancelInHomeDisplayMessage</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CancelInHomeDisplayMessageToGroup</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InitiateHANCommissioning</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InitiateHANPricing</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InitiateHANPricingRequest</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InitiateIHDCapabilitySettings</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InitiateIHDCapabilitySettingsToGroup</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InitiateInHomeDisplayMessage</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InitiateInHomeDisplayMessageToGroup</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InitiateManufacturerSpecificCommand</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InitiateManufacturerSpecificCommandToGroup</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InitiateThermostatConfiguration</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InitiateThermostatConfigurationRequest</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InitiateThermostatSchedule</w:t>
      </w:r>
    </w:p>
    <w:p w:rsidR="00DB0305" w:rsidRPr="00DB0305" w:rsidRDefault="00DB0305" w:rsidP="00DB0305">
      <w:pPr>
        <w:numPr>
          <w:ilvl w:val="1"/>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InitiateThermostatScheduleRequest</w:t>
      </w:r>
    </w:p>
    <w:p w:rsidR="00DB0305" w:rsidRPr="00DB0305" w:rsidRDefault="00DB0305" w:rsidP="00DB0305">
      <w:pPr>
        <w:numPr>
          <w:ilvl w:val="0"/>
          <w:numId w:val="41"/>
        </w:numPr>
        <w:spacing w:after="200" w:line="276" w:lineRule="auto"/>
        <w:contextualSpacing/>
        <w:rPr>
          <w:rFonts w:ascii="Verdana" w:eastAsia="Calibri" w:hAnsi="Verdana" w:cs="Arial"/>
          <w:sz w:val="20"/>
          <w:szCs w:val="20"/>
        </w:rPr>
      </w:pPr>
      <w:r w:rsidRPr="00DB0305">
        <w:rPr>
          <w:rFonts w:ascii="Verdana" w:eastAsia="Calibri" w:hAnsi="Verdana" w:cs="Arial"/>
          <w:sz w:val="20"/>
          <w:szCs w:val="20"/>
        </w:rPr>
        <w:t>Added transactionID parameter to all instances of the following messages:</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InitiateHANRegistrationStatusRequest.</w:t>
      </w:r>
    </w:p>
    <w:p w:rsidR="00DB0305" w:rsidRPr="00DB0305" w:rsidRDefault="00DB0305" w:rsidP="00DB0305">
      <w:pPr>
        <w:numPr>
          <w:ilvl w:val="0"/>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Added an optional HANInterfaceID to the following messages:</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DemandResponseSetupNotification</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TemperatureTiersCHangedNotification</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LoadCycleTiersNotification</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ManufacturerSpecificCommandNotification</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ThermostatScheduleConfirmedNotification</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ThermostatConfigurationNotification</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IHDMessageStatusNotification</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IHDMessageConfirmedNotification</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IHDCapabilitySettingsNotification</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CancelCriticalPeakPriceEvent</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InitiateCriticalPeakPriceEvent</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InitiateDemandResponseSetup</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InitiateIHDCapabilitySettings</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InitiateInHomeDisplayMessage</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InitiateManufacturerSpecificCommand</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InitiateThermostatSchedule</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InitiateThermostatScheduleRequest</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InitiateThermostatConfiguration</w:t>
      </w:r>
    </w:p>
    <w:p w:rsidR="00DB0305" w:rsidRPr="00DB0305" w:rsidRDefault="00DB0305" w:rsidP="00DB0305">
      <w:pPr>
        <w:numPr>
          <w:ilvl w:val="1"/>
          <w:numId w:val="41"/>
        </w:numPr>
        <w:spacing w:after="200" w:line="276" w:lineRule="auto"/>
        <w:contextualSpacing/>
        <w:rPr>
          <w:rFonts w:ascii="Verdana" w:eastAsia="Calibri" w:hAnsi="Verdana"/>
          <w:sz w:val="20"/>
          <w:szCs w:val="20"/>
        </w:rPr>
      </w:pPr>
      <w:r w:rsidRPr="00DB0305">
        <w:rPr>
          <w:rFonts w:ascii="Verdana" w:eastAsia="Calibri" w:hAnsi="Verdana"/>
          <w:sz w:val="20"/>
          <w:szCs w:val="20"/>
        </w:rPr>
        <w:t>InitiateThermostatConfigurationRequest</w:t>
      </w:r>
    </w:p>
    <w:p w:rsidR="00DB0305" w:rsidRPr="00DB0305" w:rsidRDefault="00DB0305" w:rsidP="00DB0305">
      <w:pPr>
        <w:rPr>
          <w:rFonts w:cs="Arial"/>
          <w:b/>
          <w:bCs/>
        </w:rPr>
      </w:pPr>
    </w:p>
    <w:p w:rsidR="00DB0305" w:rsidRPr="00DB0305" w:rsidRDefault="00DB0305" w:rsidP="00DB0305">
      <w:pPr>
        <w:rPr>
          <w:rFonts w:cs="Arial"/>
          <w:b/>
          <w:bCs/>
        </w:rPr>
      </w:pPr>
    </w:p>
    <w:p w:rsidR="00DB0305" w:rsidRPr="00DB0305" w:rsidRDefault="00DB0305" w:rsidP="00DB0305">
      <w:pPr>
        <w:rPr>
          <w:rFonts w:cs="Arial"/>
          <w:b/>
          <w:bCs/>
        </w:rPr>
      </w:pPr>
    </w:p>
    <w:p w:rsidR="00DB0305" w:rsidRPr="00DB0305" w:rsidRDefault="00DB0305" w:rsidP="00DB0305">
      <w:pPr>
        <w:rPr>
          <w:rFonts w:cs="Arial"/>
          <w:b/>
          <w:bCs/>
        </w:rPr>
      </w:pPr>
      <w:r w:rsidRPr="00DB0305">
        <w:rPr>
          <w:rFonts w:cs="Arial"/>
          <w:b/>
          <w:bCs/>
        </w:rPr>
        <w:br w:type="page"/>
      </w:r>
      <w:r w:rsidRPr="00DB0305">
        <w:rPr>
          <w:rFonts w:cs="Arial"/>
          <w:b/>
          <w:bCs/>
        </w:rPr>
        <w:lastRenderedPageBreak/>
        <w:t xml:space="preserve">Version 4.1.4 Release Candidate – Issued 10/15/2011.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rPr>
          <w:rFonts w:cs="Arial"/>
          <w:b/>
          <w:bCs/>
        </w:rPr>
      </w:pPr>
    </w:p>
    <w:p w:rsidR="00DB0305" w:rsidRPr="00DB0305" w:rsidRDefault="00DB0305" w:rsidP="00DB0305">
      <w:pPr>
        <w:spacing w:beforeAutospacing="1" w:after="100" w:afterAutospacing="1"/>
        <w:rPr>
          <w:rFonts w:ascii="Verdana" w:hAnsi="Verdana" w:cs="Arial"/>
          <w:b/>
          <w:bCs/>
          <w:sz w:val="20"/>
          <w:szCs w:val="20"/>
        </w:rPr>
      </w:pPr>
      <w:r w:rsidRPr="00DB0305">
        <w:rPr>
          <w:rFonts w:cs="Arial"/>
          <w:b/>
          <w:bCs/>
        </w:rPr>
        <w:t xml:space="preserve">UML and Schema Changes:  </w:t>
      </w:r>
    </w:p>
    <w:p w:rsidR="00DB0305" w:rsidRPr="00DB0305" w:rsidRDefault="00DB0305" w:rsidP="00DB0305">
      <w:pPr>
        <w:numPr>
          <w:ilvl w:val="0"/>
          <w:numId w:val="38"/>
        </w:numPr>
        <w:spacing w:beforeAutospacing="1" w:after="100" w:afterAutospacing="1"/>
        <w:rPr>
          <w:rFonts w:ascii="Verdana" w:hAnsi="Verdana" w:cs="Arial"/>
          <w:sz w:val="20"/>
          <w:szCs w:val="20"/>
        </w:rPr>
      </w:pPr>
      <w:r w:rsidRPr="00DB0305">
        <w:rPr>
          <w:rFonts w:ascii="Verdana" w:hAnsi="Verdana" w:cs="Arial"/>
          <w:sz w:val="20"/>
          <w:szCs w:val="20"/>
        </w:rPr>
        <w:t>Corrected mspCPSM schemaLocation in UML class model.</w:t>
      </w:r>
    </w:p>
    <w:p w:rsidR="00DB0305" w:rsidRPr="00DB0305" w:rsidRDefault="00DB0305" w:rsidP="00DB0305">
      <w:pPr>
        <w:numPr>
          <w:ilvl w:val="0"/>
          <w:numId w:val="38"/>
        </w:numPr>
        <w:spacing w:beforeAutospacing="1" w:after="100" w:afterAutospacing="1"/>
        <w:rPr>
          <w:rFonts w:ascii="Verdana" w:hAnsi="Verdana" w:cs="Arial"/>
          <w:sz w:val="20"/>
          <w:szCs w:val="20"/>
        </w:rPr>
      </w:pPr>
      <w:r w:rsidRPr="00DB0305">
        <w:rPr>
          <w:rFonts w:ascii="Verdana" w:hAnsi="Verdana" w:cs="Arial"/>
          <w:sz w:val="20"/>
          <w:szCs w:val="20"/>
        </w:rPr>
        <w:t xml:space="preserve">Added Customer, Service, Premise and Parcel class diagram to the UML model in EA. </w:t>
      </w:r>
      <w:hyperlink r:id="rId7" w:history="1">
        <w:r w:rsidRPr="00DB0305">
          <w:rPr>
            <w:rFonts w:ascii="Verdana" w:hAnsi="Verdana" w:cs="Arial"/>
            <w:color w:val="0000FF"/>
            <w:sz w:val="20"/>
            <w:szCs w:val="20"/>
            <w:u w:val="single"/>
          </w:rPr>
          <w:t>(ID0000042)</w:t>
        </w:r>
      </w:hyperlink>
    </w:p>
    <w:p w:rsidR="00DB0305" w:rsidRPr="00DB0305" w:rsidRDefault="00DB0305" w:rsidP="00DB0305">
      <w:pPr>
        <w:numPr>
          <w:ilvl w:val="0"/>
          <w:numId w:val="38"/>
        </w:numPr>
        <w:spacing w:beforeAutospacing="1" w:after="100" w:afterAutospacing="1"/>
        <w:rPr>
          <w:rFonts w:ascii="Verdana" w:hAnsi="Verdana" w:cs="Arial"/>
          <w:sz w:val="20"/>
          <w:szCs w:val="20"/>
        </w:rPr>
      </w:pPr>
      <w:r w:rsidRPr="00DB0305">
        <w:rPr>
          <w:rFonts w:ascii="Verdana" w:hAnsi="Verdana" w:cs="Arial"/>
          <w:sz w:val="20"/>
          <w:szCs w:val="20"/>
        </w:rPr>
        <w:t xml:space="preserve">A new UML Class diagram for “Abstract Class Inheritance” has been added to the UML model. </w:t>
      </w:r>
      <w:hyperlink r:id="rId8" w:history="1">
        <w:r w:rsidRPr="00DB0305">
          <w:rPr>
            <w:rFonts w:ascii="Verdana" w:hAnsi="Verdana" w:cs="Arial"/>
            <w:color w:val="0000FF"/>
            <w:sz w:val="20"/>
            <w:szCs w:val="20"/>
            <w:u w:val="single"/>
          </w:rPr>
          <w:t>(ID0000043)</w:t>
        </w:r>
      </w:hyperlink>
    </w:p>
    <w:p w:rsidR="00DB0305" w:rsidRPr="00DB0305" w:rsidRDefault="00DB0305" w:rsidP="00DB0305">
      <w:pPr>
        <w:numPr>
          <w:ilvl w:val="0"/>
          <w:numId w:val="38"/>
        </w:numPr>
        <w:spacing w:beforeAutospacing="1" w:after="100" w:afterAutospacing="1"/>
        <w:rPr>
          <w:rFonts w:ascii="Verdana" w:hAnsi="Verdana" w:cs="Arial"/>
          <w:sz w:val="20"/>
          <w:szCs w:val="20"/>
        </w:rPr>
      </w:pPr>
      <w:r w:rsidRPr="00DB0305">
        <w:rPr>
          <w:rFonts w:ascii="Verdana" w:hAnsi="Verdana" w:cs="Arial"/>
          <w:sz w:val="20"/>
          <w:szCs w:val="20"/>
        </w:rPr>
        <w:t xml:space="preserve">Added TOUSChedules to configuredReadingType </w:t>
      </w:r>
      <w:hyperlink r:id="rId9" w:history="1">
        <w:r w:rsidRPr="00DB0305">
          <w:rPr>
            <w:rFonts w:ascii="Verdana" w:hAnsi="Verdana" w:cs="Arial"/>
            <w:color w:val="0000FF"/>
            <w:sz w:val="20"/>
            <w:szCs w:val="20"/>
            <w:u w:val="single"/>
          </w:rPr>
          <w:t>(ID0000106)</w:t>
        </w:r>
      </w:hyperlink>
    </w:p>
    <w:p w:rsidR="00DB0305" w:rsidRPr="00DB0305" w:rsidRDefault="00DB0305" w:rsidP="00DB0305">
      <w:pPr>
        <w:numPr>
          <w:ilvl w:val="0"/>
          <w:numId w:val="38"/>
        </w:numPr>
        <w:spacing w:beforeAutospacing="1" w:after="100" w:afterAutospacing="1"/>
        <w:rPr>
          <w:rFonts w:ascii="Verdana" w:hAnsi="Verdana" w:cs="Arial"/>
          <w:sz w:val="20"/>
          <w:szCs w:val="20"/>
        </w:rPr>
      </w:pPr>
      <w:r w:rsidRPr="00DB0305">
        <w:rPr>
          <w:rFonts w:ascii="Verdana" w:hAnsi="Verdana" w:cs="Arial"/>
          <w:sz w:val="20"/>
          <w:szCs w:val="20"/>
        </w:rPr>
        <w:t xml:space="preserve">Corrected spelling of usageInstance.unitPrefeix to usageInstance.unitPrefix. </w:t>
      </w:r>
      <w:hyperlink r:id="rId10" w:history="1">
        <w:r w:rsidRPr="00DB0305">
          <w:rPr>
            <w:rFonts w:ascii="Verdana" w:hAnsi="Verdana" w:cs="Arial"/>
            <w:color w:val="0000FF"/>
            <w:sz w:val="20"/>
            <w:szCs w:val="20"/>
            <w:u w:val="single"/>
          </w:rPr>
          <w:t>(ID0000107)</w:t>
        </w:r>
      </w:hyperlink>
    </w:p>
    <w:p w:rsidR="00DB0305" w:rsidRPr="00DB0305" w:rsidRDefault="00DB0305" w:rsidP="00DB0305">
      <w:pPr>
        <w:numPr>
          <w:ilvl w:val="0"/>
          <w:numId w:val="38"/>
        </w:numPr>
        <w:spacing w:beforeAutospacing="1" w:after="100" w:afterAutospacing="1"/>
        <w:rPr>
          <w:rFonts w:ascii="Verdana" w:hAnsi="Verdana" w:cs="Arial"/>
          <w:sz w:val="20"/>
          <w:szCs w:val="20"/>
        </w:rPr>
      </w:pPr>
      <w:r w:rsidRPr="00DB0305">
        <w:rPr>
          <w:rFonts w:ascii="Verdana" w:hAnsi="Verdana" w:cs="Arial"/>
          <w:sz w:val="20"/>
          <w:szCs w:val="20"/>
        </w:rPr>
        <w:t xml:space="preserve">Made objectRef.noun and objectRef.objectID required rather than optional </w:t>
      </w:r>
      <w:hyperlink r:id="rId11" w:history="1">
        <w:r w:rsidRPr="00DB0305">
          <w:rPr>
            <w:rFonts w:ascii="Verdana" w:hAnsi="Verdana" w:cs="Arial"/>
            <w:color w:val="0000FF"/>
            <w:sz w:val="20"/>
            <w:szCs w:val="20"/>
            <w:u w:val="single"/>
          </w:rPr>
          <w:t>(ID0000108)</w:t>
        </w:r>
      </w:hyperlink>
    </w:p>
    <w:p w:rsidR="00DB0305" w:rsidRPr="00DB0305" w:rsidRDefault="00DB0305" w:rsidP="00DB0305">
      <w:pPr>
        <w:numPr>
          <w:ilvl w:val="0"/>
          <w:numId w:val="38"/>
        </w:numPr>
        <w:spacing w:beforeAutospacing="1" w:after="100" w:afterAutospacing="1"/>
        <w:rPr>
          <w:rFonts w:ascii="Verdana" w:hAnsi="Verdana" w:cs="Arial"/>
          <w:sz w:val="20"/>
          <w:szCs w:val="20"/>
        </w:rPr>
      </w:pPr>
      <w:r w:rsidRPr="00DB0305">
        <w:rPr>
          <w:rFonts w:ascii="Verdana" w:hAnsi="Verdana" w:cs="Arial"/>
          <w:sz w:val="20"/>
          <w:szCs w:val="20"/>
        </w:rPr>
        <w:t xml:space="preserve">Added a new assetRef </w:t>
      </w:r>
      <w:hyperlink r:id="rId12" w:history="1">
        <w:r w:rsidRPr="00DB0305">
          <w:rPr>
            <w:rFonts w:ascii="Verdana" w:hAnsi="Verdana" w:cs="Arial"/>
            <w:color w:val="0000FF"/>
            <w:sz w:val="20"/>
            <w:szCs w:val="20"/>
            <w:u w:val="single"/>
          </w:rPr>
          <w:t>(ID0000109)</w:t>
        </w:r>
      </w:hyperlink>
      <w:r w:rsidRPr="00DB0305">
        <w:rPr>
          <w:rFonts w:ascii="Verdana" w:hAnsi="Verdana" w:cs="Arial"/>
          <w:sz w:val="20"/>
          <w:szCs w:val="20"/>
        </w:rPr>
        <w:t xml:space="preserve">, assets container class </w:t>
      </w:r>
      <w:hyperlink r:id="rId13" w:history="1">
        <w:r w:rsidRPr="00DB0305">
          <w:rPr>
            <w:rFonts w:ascii="Verdana" w:hAnsi="Verdana" w:cs="Arial"/>
            <w:color w:val="0000FF"/>
            <w:sz w:val="20"/>
            <w:szCs w:val="20"/>
            <w:u w:val="single"/>
          </w:rPr>
          <w:t>(ID0000110)</w:t>
        </w:r>
      </w:hyperlink>
    </w:p>
    <w:p w:rsidR="00DB0305" w:rsidRPr="00DB0305" w:rsidRDefault="00DB0305" w:rsidP="00DB0305">
      <w:pPr>
        <w:numPr>
          <w:ilvl w:val="0"/>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Added new objects: </w:t>
      </w:r>
    </w:p>
    <w:p w:rsidR="00DB0305" w:rsidRPr="00DB0305" w:rsidRDefault="00DB0305" w:rsidP="00DB0305">
      <w:pPr>
        <w:numPr>
          <w:ilvl w:val="1"/>
          <w:numId w:val="38"/>
        </w:numPr>
        <w:spacing w:beforeAutospacing="1" w:after="100" w:afterAutospacing="1"/>
        <w:rPr>
          <w:rFonts w:ascii="Verdana" w:hAnsi="Verdana" w:cs="Arial"/>
          <w:sz w:val="20"/>
          <w:szCs w:val="20"/>
        </w:rPr>
      </w:pPr>
      <w:r w:rsidRPr="00DB0305">
        <w:rPr>
          <w:rFonts w:ascii="Verdana" w:hAnsi="Verdana" w:cs="Arial"/>
          <w:sz w:val="20"/>
          <w:szCs w:val="20"/>
        </w:rPr>
        <w:t xml:space="preserve">Added TOUSchedules, TOUSchedule, effectiveDate, daysOfWeek, bins, bin, dayLabel, dayNumber, monthNumber, exceptionDays </w:t>
      </w:r>
      <w:hyperlink r:id="rId14" w:history="1">
        <w:r w:rsidRPr="00DB0305">
          <w:rPr>
            <w:rFonts w:ascii="Verdana" w:hAnsi="Verdana" w:cs="Arial"/>
            <w:color w:val="0000FF"/>
            <w:sz w:val="20"/>
            <w:szCs w:val="20"/>
            <w:u w:val="single"/>
          </w:rPr>
          <w:t>(ID0000105)</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HANInterfaceID </w:t>
      </w:r>
      <w:hyperlink r:id="rId15" w:history="1">
        <w:r w:rsidRPr="00DB0305">
          <w:rPr>
            <w:rFonts w:ascii="Verdana" w:hAnsi="Verdana" w:cs="Arial"/>
            <w:color w:val="0000FF"/>
            <w:sz w:val="20"/>
            <w:szCs w:val="20"/>
            <w:u w:val="single"/>
          </w:rPr>
          <w:t>(ID0000131)</w:t>
        </w:r>
      </w:hyperlink>
      <w:r w:rsidRPr="00DB0305">
        <w:rPr>
          <w:rFonts w:ascii="Verdana" w:hAnsi="Verdana" w:cs="Arial"/>
          <w:sz w:val="20"/>
          <w:szCs w:val="20"/>
        </w:rPr>
        <w:t xml:space="preserve"> </w:t>
      </w:r>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HANDeviceID </w:t>
      </w:r>
      <w:hyperlink r:id="rId16" w:history="1">
        <w:r w:rsidRPr="00DB0305">
          <w:rPr>
            <w:rFonts w:ascii="Verdana" w:hAnsi="Verdana" w:cs="Arial"/>
            <w:color w:val="0000FF"/>
            <w:sz w:val="20"/>
            <w:szCs w:val="20"/>
            <w:u w:val="single"/>
          </w:rPr>
          <w:t>(ID0000133)</w:t>
        </w:r>
      </w:hyperlink>
      <w:r w:rsidRPr="00DB0305">
        <w:rPr>
          <w:rFonts w:ascii="Verdana" w:hAnsi="Verdana" w:cs="Arial"/>
          <w:sz w:val="20"/>
          <w:szCs w:val="20"/>
        </w:rPr>
        <w:t xml:space="preserve"> </w:t>
      </w:r>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HANGroupID </w:t>
      </w:r>
      <w:hyperlink r:id="rId17" w:history="1">
        <w:r w:rsidRPr="00DB0305">
          <w:rPr>
            <w:rFonts w:ascii="Verdana" w:hAnsi="Verdana" w:cs="Arial"/>
            <w:color w:val="0000FF"/>
            <w:sz w:val="20"/>
            <w:szCs w:val="20"/>
            <w:u w:val="single"/>
          </w:rPr>
          <w:t>(ID0000134)</w:t>
        </w:r>
      </w:hyperlink>
      <w:r w:rsidRPr="00DB0305">
        <w:rPr>
          <w:rFonts w:ascii="Verdana" w:hAnsi="Verdana" w:cs="Arial"/>
          <w:sz w:val="20"/>
          <w:szCs w:val="20"/>
        </w:rPr>
        <w:t xml:space="preserve"> </w:t>
      </w:r>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HANSecurityToken </w:t>
      </w:r>
      <w:hyperlink r:id="rId18" w:history="1">
        <w:r w:rsidRPr="00DB0305">
          <w:rPr>
            <w:rFonts w:ascii="Verdana" w:hAnsi="Verdana" w:cs="Arial"/>
            <w:color w:val="0000FF"/>
            <w:sz w:val="20"/>
            <w:szCs w:val="20"/>
            <w:u w:val="single"/>
          </w:rPr>
          <w:t>(ID0000135)</w:t>
        </w:r>
      </w:hyperlink>
      <w:r w:rsidRPr="00DB0305">
        <w:rPr>
          <w:rFonts w:ascii="Verdana" w:hAnsi="Verdana" w:cs="Arial"/>
          <w:sz w:val="20"/>
          <w:szCs w:val="20"/>
        </w:rPr>
        <w:t xml:space="preserve"> </w:t>
      </w:r>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HANRegistration, HANRegistrationStatus </w:t>
      </w:r>
      <w:hyperlink r:id="rId19" w:history="1">
        <w:r w:rsidRPr="00DB0305">
          <w:rPr>
            <w:rFonts w:ascii="Verdana" w:hAnsi="Verdana" w:cs="Arial"/>
            <w:color w:val="0000FF"/>
            <w:sz w:val="20"/>
            <w:szCs w:val="20"/>
            <w:u w:val="single"/>
          </w:rPr>
          <w:t>(ID0000140)</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InitiateHANRegistrationStatus </w:t>
      </w:r>
      <w:hyperlink r:id="rId20" w:history="1">
        <w:r w:rsidRPr="00DB0305">
          <w:rPr>
            <w:rFonts w:ascii="Verdana" w:hAnsi="Verdana" w:cs="Arial"/>
            <w:color w:val="0000FF"/>
            <w:sz w:val="20"/>
            <w:szCs w:val="20"/>
            <w:u w:val="single"/>
          </w:rPr>
          <w:t>(ID0000144)</w:t>
        </w:r>
      </w:hyperlink>
      <w:r w:rsidRPr="00DB0305">
        <w:rPr>
          <w:rFonts w:ascii="Verdana" w:hAnsi="Verdana" w:cs="Arial"/>
          <w:sz w:val="20"/>
          <w:szCs w:val="20"/>
        </w:rPr>
        <w:t xml:space="preserve"> </w:t>
      </w:r>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IHDMessageStatus </w:t>
      </w:r>
      <w:hyperlink r:id="rId21" w:history="1">
        <w:r w:rsidRPr="00DB0305">
          <w:rPr>
            <w:rFonts w:ascii="Verdana" w:hAnsi="Verdana" w:cs="Arial"/>
            <w:color w:val="0000FF"/>
            <w:sz w:val="20"/>
            <w:szCs w:val="20"/>
            <w:u w:val="single"/>
          </w:rPr>
          <w:t>(ID0000158)</w:t>
        </w:r>
      </w:hyperlink>
      <w:r w:rsidRPr="00DB0305">
        <w:rPr>
          <w:rFonts w:ascii="Verdana" w:hAnsi="Verdana" w:cs="Arial"/>
          <w:sz w:val="20"/>
          <w:szCs w:val="20"/>
        </w:rPr>
        <w:t xml:space="preserve"> </w:t>
      </w:r>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inHomeDisplayCapabilitySetting </w:t>
      </w:r>
      <w:hyperlink r:id="rId22" w:history="1">
        <w:r w:rsidRPr="00DB0305">
          <w:rPr>
            <w:rFonts w:ascii="Verdana" w:hAnsi="Verdana" w:cs="Arial"/>
            <w:color w:val="0000FF"/>
            <w:sz w:val="20"/>
            <w:szCs w:val="20"/>
            <w:u w:val="single"/>
          </w:rPr>
          <w:t>(ID0000163)</w:t>
        </w:r>
      </w:hyperlink>
      <w:r w:rsidRPr="00DB0305">
        <w:rPr>
          <w:rFonts w:ascii="Verdana" w:hAnsi="Verdana" w:cs="Arial"/>
          <w:sz w:val="20"/>
          <w:szCs w:val="20"/>
        </w:rPr>
        <w:t xml:space="preserve"> </w:t>
      </w:r>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priceBin, priceTier, and priceTierStructure </w:t>
      </w:r>
      <w:hyperlink r:id="rId23" w:history="1">
        <w:r w:rsidRPr="00DB0305">
          <w:rPr>
            <w:rFonts w:ascii="Verdana" w:hAnsi="Verdana" w:cs="Arial"/>
            <w:color w:val="0000FF"/>
            <w:sz w:val="20"/>
            <w:szCs w:val="20"/>
            <w:u w:val="single"/>
          </w:rPr>
          <w:t>(ID0000166)</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temperatureTier and temperatureTierStructure </w:t>
      </w:r>
      <w:hyperlink r:id="rId24" w:history="1">
        <w:r w:rsidRPr="00DB0305">
          <w:rPr>
            <w:rFonts w:ascii="Verdana" w:hAnsi="Verdana" w:cs="Arial"/>
            <w:color w:val="0000FF"/>
            <w:sz w:val="20"/>
            <w:szCs w:val="20"/>
            <w:u w:val="single"/>
          </w:rPr>
          <w:t>(ID0000167)</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loadCycleTier and loadCycleTierStructure </w:t>
      </w:r>
      <w:hyperlink r:id="rId25" w:history="1">
        <w:r w:rsidRPr="00DB0305">
          <w:rPr>
            <w:rFonts w:ascii="Verdana" w:hAnsi="Verdana" w:cs="Arial"/>
            <w:color w:val="0000FF"/>
            <w:sz w:val="20"/>
            <w:szCs w:val="20"/>
            <w:u w:val="single"/>
          </w:rPr>
          <w:t>(ID0000168)</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thermostatSchedule, thermostatScheduleDay, thermostatScheduleTime and days </w:t>
      </w:r>
      <w:hyperlink r:id="rId26" w:history="1">
        <w:r w:rsidRPr="00DB0305">
          <w:rPr>
            <w:rFonts w:ascii="Verdana" w:hAnsi="Verdana" w:cs="Arial"/>
            <w:color w:val="0000FF"/>
            <w:sz w:val="20"/>
            <w:szCs w:val="20"/>
            <w:u w:val="single"/>
          </w:rPr>
          <w:t>(ID0000175)</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thermostatConfiguration </w:t>
      </w:r>
      <w:hyperlink r:id="rId27" w:history="1">
        <w:r w:rsidRPr="00DB0305">
          <w:rPr>
            <w:rFonts w:ascii="Verdana" w:hAnsi="Verdana" w:cs="Arial"/>
            <w:color w:val="0000FF"/>
            <w:sz w:val="20"/>
            <w:szCs w:val="20"/>
            <w:u w:val="single"/>
          </w:rPr>
          <w:t>(ID0000180)</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thermostatCurrentConfiguration </w:t>
      </w:r>
      <w:hyperlink r:id="rId28" w:history="1">
        <w:r w:rsidRPr="00DB0305">
          <w:rPr>
            <w:rFonts w:ascii="Verdana" w:hAnsi="Verdana" w:cs="Arial"/>
            <w:color w:val="0000FF"/>
            <w:sz w:val="20"/>
            <w:szCs w:val="20"/>
            <w:u w:val="single"/>
          </w:rPr>
          <w:t>(ID0000181)</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lastRenderedPageBreak/>
        <w:t xml:space="preserve">tunnelCommandContent </w:t>
      </w:r>
      <w:hyperlink r:id="rId29" w:history="1">
        <w:r w:rsidRPr="00DB0305">
          <w:rPr>
            <w:rFonts w:ascii="Verdana" w:hAnsi="Verdana" w:cs="Arial"/>
            <w:color w:val="0000FF"/>
            <w:sz w:val="20"/>
            <w:szCs w:val="20"/>
            <w:u w:val="single"/>
          </w:rPr>
          <w:t>(ID0000185)</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thermostat </w:t>
      </w:r>
      <w:hyperlink r:id="rId30" w:history="1">
        <w:r w:rsidRPr="00DB0305">
          <w:rPr>
            <w:rFonts w:ascii="Verdana" w:hAnsi="Verdana" w:cs="Arial"/>
            <w:color w:val="0000FF"/>
            <w:sz w:val="20"/>
            <w:szCs w:val="20"/>
            <w:u w:val="single"/>
          </w:rPr>
          <w:t>(ID0000189)</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HANDeviceGroup </w:t>
      </w:r>
      <w:hyperlink r:id="rId31" w:history="1">
        <w:r w:rsidRPr="00DB0305">
          <w:rPr>
            <w:rFonts w:ascii="Verdana" w:hAnsi="Verdana" w:cs="Arial"/>
            <w:color w:val="0000FF"/>
            <w:sz w:val="20"/>
            <w:szCs w:val="20"/>
            <w:u w:val="single"/>
          </w:rPr>
          <w:t>(ID0000203)</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HANCommission and commissionStatus enumeration </w:t>
      </w:r>
      <w:hyperlink r:id="rId32" w:history="1">
        <w:r w:rsidRPr="00DB0305">
          <w:rPr>
            <w:rFonts w:ascii="Verdana" w:hAnsi="Verdana" w:cs="Arial"/>
            <w:color w:val="0000FF"/>
            <w:sz w:val="20"/>
            <w:szCs w:val="20"/>
            <w:u w:val="single"/>
          </w:rPr>
          <w:t>(ID0000212)</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demandRepsonseParameters </w:t>
      </w:r>
      <w:hyperlink r:id="rId33" w:history="1">
        <w:r w:rsidRPr="00DB0305">
          <w:rPr>
            <w:rFonts w:ascii="Verdana" w:hAnsi="Verdana" w:cs="Arial"/>
            <w:color w:val="0000FF"/>
            <w:sz w:val="20"/>
            <w:szCs w:val="20"/>
            <w:u w:val="single"/>
          </w:rPr>
          <w:t>(ID0000215)</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demandResponseEvent </w:t>
      </w:r>
      <w:hyperlink r:id="rId34" w:history="1">
        <w:r w:rsidRPr="00DB0305">
          <w:rPr>
            <w:rFonts w:ascii="Verdana" w:hAnsi="Verdana" w:cs="Arial"/>
            <w:color w:val="0000FF"/>
            <w:sz w:val="20"/>
            <w:szCs w:val="20"/>
            <w:u w:val="single"/>
          </w:rPr>
          <w:t>(ID0000218)</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demandResponseEventStatus </w:t>
      </w:r>
      <w:hyperlink r:id="rId35" w:history="1">
        <w:r w:rsidRPr="00DB0305">
          <w:rPr>
            <w:rFonts w:ascii="Verdana" w:hAnsi="Verdana" w:cs="Arial"/>
            <w:color w:val="0000FF"/>
            <w:sz w:val="20"/>
            <w:szCs w:val="20"/>
            <w:u w:val="single"/>
          </w:rPr>
          <w:t>(ID0000219)</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criticalPeakPriceEvent </w:t>
      </w:r>
      <w:hyperlink r:id="rId36" w:history="1">
        <w:r w:rsidRPr="00DB0305">
          <w:rPr>
            <w:rFonts w:ascii="Verdana" w:hAnsi="Verdana" w:cs="Arial"/>
            <w:color w:val="0000FF"/>
            <w:sz w:val="20"/>
            <w:szCs w:val="20"/>
            <w:u w:val="single"/>
          </w:rPr>
          <w:t>(ID0000229)</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criticalPeakPriceEventStatus </w:t>
      </w:r>
      <w:hyperlink r:id="rId37" w:history="1">
        <w:r w:rsidRPr="00DB0305">
          <w:rPr>
            <w:rFonts w:ascii="Verdana" w:hAnsi="Verdana" w:cs="Arial"/>
            <w:color w:val="0000FF"/>
            <w:sz w:val="20"/>
            <w:szCs w:val="20"/>
            <w:u w:val="single"/>
          </w:rPr>
          <w:t>(ID0000230)</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thermostatMode </w:t>
      </w:r>
      <w:hyperlink r:id="rId38" w:history="1">
        <w:r w:rsidRPr="00DB0305">
          <w:rPr>
            <w:rFonts w:ascii="Verdana" w:hAnsi="Verdana" w:cs="Arial"/>
            <w:color w:val="0000FF"/>
            <w:sz w:val="20"/>
            <w:szCs w:val="20"/>
            <w:u w:val="single"/>
          </w:rPr>
          <w:t>(ID0000279)</w:t>
        </w:r>
      </w:hyperlink>
    </w:p>
    <w:p w:rsidR="00DB0305" w:rsidRPr="00DB0305" w:rsidRDefault="00DB0305" w:rsidP="00DB0305">
      <w:pPr>
        <w:numPr>
          <w:ilvl w:val="1"/>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thermostatFan </w:t>
      </w:r>
      <w:hyperlink r:id="rId39" w:history="1">
        <w:r w:rsidRPr="00DB0305">
          <w:rPr>
            <w:rFonts w:ascii="Verdana" w:hAnsi="Verdana" w:cs="Arial"/>
            <w:color w:val="0000FF"/>
            <w:sz w:val="20"/>
            <w:szCs w:val="20"/>
            <w:u w:val="single"/>
          </w:rPr>
          <w:t>(ID0000280)</w:t>
        </w:r>
      </w:hyperlink>
    </w:p>
    <w:p w:rsidR="00DB0305" w:rsidRPr="00DB0305" w:rsidRDefault="00DB0305" w:rsidP="00DB0305">
      <w:pPr>
        <w:numPr>
          <w:ilvl w:val="0"/>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Add “InTransition” and “PowerLimitation” to RCDState </w:t>
      </w:r>
      <w:hyperlink r:id="rId40" w:history="1">
        <w:r w:rsidRPr="00DB0305">
          <w:rPr>
            <w:rFonts w:ascii="Verdana" w:hAnsi="Verdana" w:cs="Arial"/>
            <w:color w:val="0000FF"/>
            <w:sz w:val="20"/>
            <w:szCs w:val="20"/>
            <w:u w:val="single"/>
          </w:rPr>
          <w:t>(ID0000264)</w:t>
        </w:r>
      </w:hyperlink>
    </w:p>
    <w:p w:rsidR="00DB0305" w:rsidRPr="00DB0305" w:rsidRDefault="00DB0305" w:rsidP="00DB0305">
      <w:pPr>
        <w:numPr>
          <w:ilvl w:val="0"/>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Add optional timestamp element to CDState and CDStateChange classes </w:t>
      </w:r>
      <w:hyperlink r:id="rId41" w:history="1">
        <w:r w:rsidRPr="00DB0305">
          <w:rPr>
            <w:rFonts w:ascii="Verdana" w:hAnsi="Verdana" w:cs="Arial"/>
            <w:color w:val="0000FF"/>
            <w:sz w:val="20"/>
            <w:szCs w:val="20"/>
            <w:u w:val="single"/>
          </w:rPr>
          <w:t>(ID0000265)</w:t>
        </w:r>
      </w:hyperlink>
    </w:p>
    <w:p w:rsidR="00DB0305" w:rsidRPr="00DB0305" w:rsidRDefault="00DB0305" w:rsidP="00DB0305">
      <w:pPr>
        <w:numPr>
          <w:ilvl w:val="0"/>
          <w:numId w:val="38"/>
        </w:numPr>
        <w:spacing w:before="100" w:beforeAutospacing="1" w:after="100" w:afterAutospacing="1"/>
        <w:rPr>
          <w:rFonts w:ascii="Verdana" w:hAnsi="Verdana" w:cs="Arial"/>
          <w:sz w:val="20"/>
          <w:szCs w:val="20"/>
        </w:rPr>
      </w:pPr>
      <w:r w:rsidRPr="00DB0305">
        <w:rPr>
          <w:rFonts w:ascii="Verdana" w:hAnsi="Verdana" w:cs="Arial"/>
          <w:sz w:val="20"/>
          <w:szCs w:val="20"/>
        </w:rPr>
        <w:t xml:space="preserve">Add “CancelPowerLimitation” to loadActionType </w:t>
      </w:r>
      <w:hyperlink r:id="rId42" w:history="1">
        <w:r w:rsidRPr="00DB0305">
          <w:rPr>
            <w:rFonts w:ascii="Verdana" w:hAnsi="Verdana" w:cs="Arial"/>
            <w:color w:val="0000FF"/>
            <w:sz w:val="20"/>
            <w:szCs w:val="20"/>
            <w:u w:val="single"/>
          </w:rPr>
          <w:t>(ID0000281)</w:t>
        </w:r>
      </w:hyperlink>
    </w:p>
    <w:p w:rsidR="00DB0305" w:rsidRPr="00DB0305" w:rsidRDefault="00DB0305" w:rsidP="00DB0305">
      <w:pPr>
        <w:numPr>
          <w:ilvl w:val="0"/>
          <w:numId w:val="38"/>
        </w:numPr>
        <w:spacing w:beforeAutospacing="1" w:after="100" w:afterAutospacing="1"/>
        <w:rPr>
          <w:rFonts w:ascii="Verdana" w:hAnsi="Verdana" w:cs="Arial"/>
          <w:sz w:val="20"/>
          <w:szCs w:val="20"/>
        </w:rPr>
      </w:pPr>
      <w:r w:rsidRPr="00DB0305">
        <w:rPr>
          <w:rFonts w:ascii="Verdana" w:hAnsi="Verdana" w:cs="Arial"/>
          <w:sz w:val="20"/>
          <w:szCs w:val="20"/>
        </w:rPr>
        <w:t xml:space="preserve">Corrected the spelling on both element and class maintenanceOrderList </w:t>
      </w:r>
      <w:hyperlink r:id="rId43" w:history="1">
        <w:r w:rsidRPr="00DB0305">
          <w:rPr>
            <w:rFonts w:ascii="Verdana" w:hAnsi="Verdana" w:cs="Arial"/>
            <w:color w:val="0000FF"/>
            <w:sz w:val="20"/>
            <w:szCs w:val="20"/>
            <w:u w:val="single"/>
          </w:rPr>
          <w:t>(ID0000112)</w:t>
        </w:r>
      </w:hyperlink>
    </w:p>
    <w:p w:rsidR="00DB0305" w:rsidRPr="00DB0305" w:rsidRDefault="00DB0305" w:rsidP="00DB0305">
      <w:pPr>
        <w:numPr>
          <w:ilvl w:val="0"/>
          <w:numId w:val="38"/>
        </w:numPr>
        <w:spacing w:beforeAutospacing="1" w:after="100" w:afterAutospacing="1"/>
        <w:rPr>
          <w:rFonts w:ascii="Verdana" w:hAnsi="Verdana" w:cs="Arial"/>
          <w:sz w:val="20"/>
          <w:szCs w:val="20"/>
        </w:rPr>
      </w:pPr>
      <w:r w:rsidRPr="00DB0305">
        <w:rPr>
          <w:rFonts w:ascii="Verdana" w:hAnsi="Verdana" w:cs="Arial"/>
          <w:sz w:val="20"/>
          <w:szCs w:val="20"/>
        </w:rPr>
        <w:t xml:space="preserve"> Corrected the spelling of priority on phoneNumber.priorityOrder </w:t>
      </w:r>
      <w:hyperlink r:id="rId44" w:history="1">
        <w:r w:rsidRPr="00DB0305">
          <w:rPr>
            <w:rFonts w:ascii="Verdana" w:hAnsi="Verdana" w:cs="Arial"/>
            <w:color w:val="0000FF"/>
            <w:sz w:val="20"/>
            <w:szCs w:val="20"/>
            <w:u w:val="single"/>
          </w:rPr>
          <w:t>(ID0000113)</w:t>
        </w:r>
      </w:hyperlink>
    </w:p>
    <w:p w:rsidR="00DB0305" w:rsidRPr="00DB0305" w:rsidRDefault="00DB0305" w:rsidP="00DB0305">
      <w:pPr>
        <w:numPr>
          <w:ilvl w:val="0"/>
          <w:numId w:val="38"/>
        </w:numPr>
        <w:spacing w:beforeAutospacing="1" w:after="100" w:afterAutospacing="1"/>
        <w:jc w:val="both"/>
        <w:rPr>
          <w:rFonts w:ascii="Verdana" w:hAnsi="Verdana" w:cs="Arial"/>
          <w:b/>
          <w:bCs/>
          <w:sz w:val="20"/>
          <w:szCs w:val="20"/>
        </w:rPr>
      </w:pPr>
      <w:r w:rsidRPr="00DB0305">
        <w:rPr>
          <w:rFonts w:ascii="Verdana" w:hAnsi="Verdana" w:cs="Arial"/>
          <w:sz w:val="20"/>
          <w:szCs w:val="20"/>
        </w:rPr>
        <w:t xml:space="preserve"> Modified bufferedObjectCollection class   </w:t>
      </w:r>
      <w:hyperlink r:id="rId45" w:history="1">
        <w:r w:rsidRPr="00DB0305">
          <w:rPr>
            <w:rFonts w:ascii="Verdana" w:hAnsi="Verdana" w:cs="Arial"/>
            <w:color w:val="0000FF"/>
            <w:sz w:val="20"/>
            <w:szCs w:val="20"/>
            <w:u w:val="single"/>
          </w:rPr>
          <w:t>(ID0000150)</w:t>
        </w:r>
      </w:hyperlink>
    </w:p>
    <w:p w:rsidR="00DB0305" w:rsidRPr="00DB0305" w:rsidRDefault="00DB0305" w:rsidP="00DB0305">
      <w:pPr>
        <w:numPr>
          <w:ilvl w:val="0"/>
          <w:numId w:val="38"/>
        </w:numPr>
        <w:spacing w:beforeAutospacing="1" w:after="100" w:afterAutospacing="1"/>
        <w:jc w:val="both"/>
        <w:rPr>
          <w:rFonts w:ascii="Verdana" w:hAnsi="Verdana" w:cs="Arial"/>
          <w:bCs/>
          <w:sz w:val="20"/>
          <w:szCs w:val="20"/>
        </w:rPr>
      </w:pPr>
      <w:r w:rsidRPr="00DB0305">
        <w:rPr>
          <w:rFonts w:ascii="Verdana" w:hAnsi="Verdana" w:cs="Arial"/>
          <w:bCs/>
          <w:sz w:val="20"/>
          <w:szCs w:val="20"/>
        </w:rPr>
        <w:t xml:space="preserve"> Corrected assignment.timeToLive to be of type msp</w:t>
      </w:r>
      <w:proofErr w:type="gramStart"/>
      <w:r w:rsidRPr="00DB0305">
        <w:rPr>
          <w:rFonts w:ascii="Verdana" w:hAnsi="Verdana" w:cs="Arial"/>
          <w:bCs/>
          <w:sz w:val="20"/>
          <w:szCs w:val="20"/>
        </w:rPr>
        <w:t>:duration</w:t>
      </w:r>
      <w:proofErr w:type="gramEnd"/>
      <w:r w:rsidRPr="00DB0305">
        <w:rPr>
          <w:rFonts w:ascii="Verdana" w:hAnsi="Verdana" w:cs="Arial"/>
          <w:bCs/>
          <w:sz w:val="20"/>
          <w:szCs w:val="20"/>
        </w:rPr>
        <w:t xml:space="preserve"> rather than xs:duration.</w:t>
      </w:r>
    </w:p>
    <w:p w:rsidR="00DB0305" w:rsidRPr="00DB0305" w:rsidRDefault="00DB0305" w:rsidP="00DB0305">
      <w:pPr>
        <w:numPr>
          <w:ilvl w:val="0"/>
          <w:numId w:val="38"/>
        </w:numPr>
        <w:spacing w:beforeAutospacing="1" w:after="100" w:afterAutospacing="1"/>
        <w:jc w:val="both"/>
        <w:rPr>
          <w:rFonts w:ascii="Verdana" w:hAnsi="Verdana" w:cs="Arial"/>
          <w:bCs/>
          <w:sz w:val="20"/>
          <w:szCs w:val="20"/>
        </w:rPr>
      </w:pPr>
      <w:r w:rsidRPr="00DB0305">
        <w:rPr>
          <w:rFonts w:ascii="Verdana" w:hAnsi="Verdana" w:cs="Arial"/>
          <w:b/>
          <w:bCs/>
          <w:sz w:val="20"/>
          <w:szCs w:val="20"/>
        </w:rPr>
        <w:t xml:space="preserve"> </w:t>
      </w:r>
      <w:r w:rsidRPr="00DB0305">
        <w:rPr>
          <w:rFonts w:ascii="Verdana" w:hAnsi="Verdana" w:cs="Arial"/>
          <w:bCs/>
          <w:sz w:val="20"/>
          <w:szCs w:val="20"/>
        </w:rPr>
        <w:t>Corrected sectionalizerEntry.resetTime to be of type msp</w:t>
      </w:r>
      <w:proofErr w:type="gramStart"/>
      <w:r w:rsidRPr="00DB0305">
        <w:rPr>
          <w:rFonts w:ascii="Verdana" w:hAnsi="Verdana" w:cs="Arial"/>
          <w:bCs/>
          <w:sz w:val="20"/>
          <w:szCs w:val="20"/>
        </w:rPr>
        <w:t>:duration</w:t>
      </w:r>
      <w:proofErr w:type="gramEnd"/>
      <w:r w:rsidRPr="00DB0305">
        <w:rPr>
          <w:rFonts w:ascii="Verdana" w:hAnsi="Verdana" w:cs="Arial"/>
          <w:bCs/>
          <w:sz w:val="20"/>
          <w:szCs w:val="20"/>
        </w:rPr>
        <w:t xml:space="preserve"> rather than xs:duration.</w:t>
      </w:r>
    </w:p>
    <w:p w:rsidR="00DB0305" w:rsidRPr="00DB0305" w:rsidRDefault="00DB0305" w:rsidP="00DB0305">
      <w:pPr>
        <w:numPr>
          <w:ilvl w:val="0"/>
          <w:numId w:val="38"/>
        </w:numPr>
        <w:rPr>
          <w:rFonts w:ascii="Verdana" w:hAnsi="Verdana" w:cs="Arial"/>
          <w:bCs/>
          <w:sz w:val="20"/>
          <w:szCs w:val="20"/>
        </w:rPr>
      </w:pPr>
      <w:r w:rsidRPr="00DB0305">
        <w:rPr>
          <w:rFonts w:ascii="Verdana" w:hAnsi="Verdana" w:cs="Arial"/>
          <w:bCs/>
          <w:sz w:val="20"/>
          <w:szCs w:val="20"/>
        </w:rPr>
        <w:t xml:space="preserve">Renamed V4.1.3 demandResponseEvent to be demandResponseEventDeprecated and changed annotation. </w:t>
      </w:r>
      <w:hyperlink r:id="rId46" w:history="1">
        <w:r w:rsidRPr="00DB0305">
          <w:rPr>
            <w:rFonts w:ascii="Verdana" w:hAnsi="Verdana"/>
            <w:color w:val="0000FF"/>
            <w:sz w:val="20"/>
            <w:szCs w:val="20"/>
            <w:u w:val="single"/>
          </w:rPr>
          <w:t>(ID0000216)</w:t>
        </w:r>
      </w:hyperlink>
    </w:p>
    <w:p w:rsidR="00DB0305" w:rsidRPr="00DB0305" w:rsidRDefault="00DB0305" w:rsidP="00DB0305">
      <w:pPr>
        <w:numPr>
          <w:ilvl w:val="0"/>
          <w:numId w:val="38"/>
        </w:numPr>
        <w:rPr>
          <w:rFonts w:ascii="Verdana" w:hAnsi="Verdana" w:cs="Arial"/>
          <w:bCs/>
          <w:sz w:val="20"/>
          <w:szCs w:val="20"/>
        </w:rPr>
      </w:pPr>
      <w:r w:rsidRPr="00DB0305">
        <w:rPr>
          <w:rFonts w:ascii="Verdana" w:hAnsi="Verdana" w:cs="Arial"/>
          <w:bCs/>
          <w:sz w:val="20"/>
          <w:szCs w:val="20"/>
        </w:rPr>
        <w:t xml:space="preserve">Deprecated the ZigBee* elements. </w:t>
      </w:r>
      <w:hyperlink r:id="rId47" w:history="1">
        <w:r w:rsidRPr="00DB0305">
          <w:rPr>
            <w:rFonts w:ascii="Verdana" w:hAnsi="Verdana"/>
            <w:color w:val="0000FF"/>
            <w:sz w:val="20"/>
            <w:szCs w:val="20"/>
            <w:u w:val="single"/>
          </w:rPr>
          <w:t>(ID0000217)</w:t>
        </w:r>
      </w:hyperlink>
    </w:p>
    <w:p w:rsidR="00DB0305" w:rsidRPr="00DB0305" w:rsidRDefault="00DB0305" w:rsidP="00DB0305">
      <w:pPr>
        <w:ind w:left="720"/>
        <w:rPr>
          <w:rFonts w:ascii="Verdana" w:hAnsi="Verdana" w:cs="Arial"/>
          <w:bCs/>
          <w:sz w:val="20"/>
          <w:szCs w:val="20"/>
        </w:rPr>
      </w:pPr>
    </w:p>
    <w:p w:rsidR="00DB0305" w:rsidRPr="00DB0305" w:rsidRDefault="00DB0305" w:rsidP="00DB0305">
      <w:pPr>
        <w:spacing w:beforeAutospacing="1" w:after="100" w:afterAutospacing="1"/>
        <w:rPr>
          <w:rFonts w:cs="Arial"/>
          <w:b/>
          <w:bCs/>
        </w:rPr>
      </w:pPr>
      <w:r w:rsidRPr="00DB0305">
        <w:rPr>
          <w:b/>
        </w:rPr>
        <w:t>Web Service Method Changes:</w:t>
      </w:r>
      <w:r w:rsidRPr="00DB0305">
        <w:rPr>
          <w:rFonts w:cs="Arial"/>
          <w:b/>
          <w:bCs/>
        </w:rPr>
        <w:t xml:space="preserve">  </w:t>
      </w:r>
    </w:p>
    <w:p w:rsidR="00DB0305" w:rsidRPr="00DB0305" w:rsidRDefault="00DB0305" w:rsidP="00DB0305">
      <w:pPr>
        <w:numPr>
          <w:ilvl w:val="0"/>
          <w:numId w:val="37"/>
        </w:numPr>
        <w:spacing w:beforeAutospacing="1" w:after="100" w:afterAutospacing="1"/>
        <w:rPr>
          <w:rFonts w:ascii="Verdana" w:hAnsi="Verdana"/>
          <w:color w:val="000000"/>
          <w:sz w:val="20"/>
          <w:szCs w:val="20"/>
        </w:rPr>
      </w:pPr>
      <w:r w:rsidRPr="00DB0305">
        <w:rPr>
          <w:rFonts w:ascii="Verdana" w:hAnsi="Verdana"/>
          <w:color w:val="000000"/>
          <w:sz w:val="20"/>
          <w:szCs w:val="20"/>
        </w:rPr>
        <w:t xml:space="preserve">The return type for the GetConfigurationGroupMembers has been changed to configurationGroup </w:t>
      </w:r>
      <w:hyperlink r:id="rId48" w:history="1">
        <w:r w:rsidRPr="00DB0305">
          <w:rPr>
            <w:rFonts w:ascii="Verdana" w:hAnsi="Verdana"/>
            <w:color w:val="0000FF"/>
            <w:sz w:val="20"/>
            <w:szCs w:val="20"/>
            <w:u w:val="single"/>
          </w:rPr>
          <w:t>(ID0000054)</w:t>
        </w:r>
      </w:hyperlink>
    </w:p>
    <w:p w:rsidR="00DB0305" w:rsidRPr="00DB0305" w:rsidRDefault="00DB0305" w:rsidP="00DB0305">
      <w:pPr>
        <w:numPr>
          <w:ilvl w:val="0"/>
          <w:numId w:val="37"/>
        </w:numPr>
        <w:spacing w:beforeAutospacing="1" w:after="100" w:afterAutospacing="1"/>
        <w:rPr>
          <w:rFonts w:ascii="Verdana" w:hAnsi="Verdana"/>
          <w:color w:val="000000"/>
          <w:sz w:val="20"/>
          <w:szCs w:val="20"/>
        </w:rPr>
      </w:pPr>
      <w:r w:rsidRPr="00DB0305">
        <w:rPr>
          <w:rFonts w:ascii="Verdana" w:hAnsi="Verdana"/>
          <w:color w:val="000000"/>
          <w:sz w:val="20"/>
          <w:szCs w:val="20"/>
        </w:rPr>
        <w:t xml:space="preserve">Renamed the method GetAccountByMeterIDAndServiceType on CB_server to GetAccountByMeterID to match the usage on MDM Server </w:t>
      </w:r>
      <w:hyperlink r:id="rId49" w:history="1">
        <w:r w:rsidRPr="00DB0305">
          <w:rPr>
            <w:rFonts w:ascii="Verdana" w:hAnsi="Verdana"/>
            <w:color w:val="0000FF"/>
            <w:sz w:val="20"/>
            <w:szCs w:val="20"/>
            <w:u w:val="single"/>
          </w:rPr>
          <w:t>(ID0000055)</w:t>
        </w:r>
      </w:hyperlink>
    </w:p>
    <w:p w:rsidR="00DB0305" w:rsidRPr="00DB0305" w:rsidRDefault="00DB0305" w:rsidP="00DB0305">
      <w:pPr>
        <w:numPr>
          <w:ilvl w:val="0"/>
          <w:numId w:val="37"/>
        </w:numPr>
        <w:spacing w:beforeAutospacing="1" w:after="100" w:afterAutospacing="1"/>
        <w:rPr>
          <w:rFonts w:ascii="Verdana" w:hAnsi="Verdana"/>
          <w:color w:val="000000"/>
          <w:sz w:val="20"/>
          <w:szCs w:val="20"/>
        </w:rPr>
      </w:pPr>
      <w:r w:rsidRPr="00DB0305">
        <w:rPr>
          <w:rFonts w:ascii="Verdana" w:hAnsi="Verdana"/>
          <w:color w:val="000000"/>
          <w:sz w:val="20"/>
          <w:szCs w:val="20"/>
        </w:rPr>
        <w:t xml:space="preserve">Added missing methods to MDM Server from PPM Server </w:t>
      </w:r>
      <w:hyperlink r:id="rId50" w:history="1">
        <w:r w:rsidRPr="00DB0305">
          <w:rPr>
            <w:rFonts w:ascii="Verdana" w:hAnsi="Verdana"/>
            <w:color w:val="0000FF"/>
            <w:sz w:val="20"/>
            <w:szCs w:val="20"/>
            <w:u w:val="single"/>
          </w:rPr>
          <w:t>(ID0000056)</w:t>
        </w:r>
      </w:hyperlink>
      <w:r w:rsidRPr="00DB0305">
        <w:rPr>
          <w:rFonts w:ascii="Verdana" w:hAnsi="Verdana"/>
          <w:sz w:val="20"/>
          <w:szCs w:val="20"/>
        </w:rPr>
        <w:t xml:space="preserve"> </w:t>
      </w:r>
    </w:p>
    <w:p w:rsidR="00DB0305" w:rsidRPr="00DB0305" w:rsidRDefault="00DB0305" w:rsidP="00DB0305">
      <w:pPr>
        <w:numPr>
          <w:ilvl w:val="1"/>
          <w:numId w:val="37"/>
        </w:numPr>
        <w:spacing w:beforeAutospacing="1" w:after="100" w:afterAutospacing="1"/>
        <w:rPr>
          <w:rFonts w:ascii="Verdana" w:hAnsi="Verdana"/>
          <w:color w:val="000000"/>
          <w:sz w:val="20"/>
          <w:szCs w:val="20"/>
        </w:rPr>
      </w:pPr>
      <w:r w:rsidRPr="00DB0305">
        <w:rPr>
          <w:rFonts w:ascii="Verdana" w:hAnsi="Verdana"/>
          <w:sz w:val="20"/>
          <w:szCs w:val="20"/>
        </w:rPr>
        <w:t>AdjustPPMBalance</w:t>
      </w:r>
    </w:p>
    <w:p w:rsidR="00DB0305" w:rsidRPr="00DB0305" w:rsidRDefault="00DB0305" w:rsidP="00DB0305">
      <w:pPr>
        <w:numPr>
          <w:ilvl w:val="1"/>
          <w:numId w:val="37"/>
        </w:numPr>
        <w:spacing w:beforeAutospacing="1" w:after="100" w:afterAutospacing="1"/>
        <w:rPr>
          <w:rFonts w:ascii="Verdana" w:hAnsi="Verdana"/>
          <w:color w:val="000000"/>
          <w:sz w:val="20"/>
          <w:szCs w:val="20"/>
        </w:rPr>
      </w:pPr>
      <w:r w:rsidRPr="00DB0305">
        <w:rPr>
          <w:rFonts w:ascii="Verdana" w:hAnsi="Verdana"/>
          <w:sz w:val="20"/>
          <w:szCs w:val="20"/>
        </w:rPr>
        <w:t>ChargeableDeviceChangedNotification</w:t>
      </w:r>
    </w:p>
    <w:p w:rsidR="00DB0305" w:rsidRPr="00DB0305" w:rsidRDefault="00DB0305" w:rsidP="00DB0305">
      <w:pPr>
        <w:numPr>
          <w:ilvl w:val="1"/>
          <w:numId w:val="37"/>
        </w:numPr>
        <w:spacing w:beforeAutospacing="1" w:after="100" w:afterAutospacing="1"/>
        <w:rPr>
          <w:rFonts w:ascii="Verdana" w:hAnsi="Verdana"/>
          <w:color w:val="000000"/>
          <w:sz w:val="20"/>
          <w:szCs w:val="20"/>
        </w:rPr>
      </w:pPr>
      <w:r w:rsidRPr="00DB0305">
        <w:rPr>
          <w:rFonts w:ascii="Verdana" w:hAnsi="Verdana"/>
          <w:sz w:val="20"/>
          <w:szCs w:val="20"/>
        </w:rPr>
        <w:t>CommitPaymentTransaction</w:t>
      </w:r>
    </w:p>
    <w:p w:rsidR="00DB0305" w:rsidRPr="00DB0305" w:rsidRDefault="00DB0305" w:rsidP="00DB0305">
      <w:pPr>
        <w:numPr>
          <w:ilvl w:val="1"/>
          <w:numId w:val="37"/>
        </w:numPr>
        <w:spacing w:beforeAutospacing="1" w:after="100" w:afterAutospacing="1"/>
        <w:rPr>
          <w:rFonts w:ascii="Verdana" w:hAnsi="Verdana"/>
          <w:color w:val="000000"/>
          <w:sz w:val="20"/>
          <w:szCs w:val="20"/>
        </w:rPr>
      </w:pPr>
      <w:r w:rsidRPr="00DB0305">
        <w:rPr>
          <w:rFonts w:ascii="Verdana" w:hAnsi="Verdana"/>
          <w:sz w:val="20"/>
          <w:szCs w:val="20"/>
        </w:rPr>
        <w:t>EnrollPPMCustomer</w:t>
      </w:r>
    </w:p>
    <w:p w:rsidR="00DB0305" w:rsidRPr="00DB0305" w:rsidRDefault="00DB0305" w:rsidP="00DB0305">
      <w:pPr>
        <w:numPr>
          <w:ilvl w:val="1"/>
          <w:numId w:val="37"/>
        </w:numPr>
        <w:spacing w:beforeAutospacing="1" w:after="100" w:afterAutospacing="1"/>
        <w:rPr>
          <w:rFonts w:ascii="Verdana" w:hAnsi="Verdana"/>
          <w:color w:val="000000"/>
          <w:sz w:val="20"/>
          <w:szCs w:val="20"/>
        </w:rPr>
      </w:pPr>
      <w:r w:rsidRPr="00DB0305">
        <w:rPr>
          <w:rFonts w:ascii="Verdana" w:hAnsi="Verdana"/>
          <w:sz w:val="20"/>
          <w:szCs w:val="20"/>
        </w:rPr>
        <w:t>PPMMeterExchangeNotification</w:t>
      </w:r>
    </w:p>
    <w:p w:rsidR="00DB0305" w:rsidRPr="00DB0305" w:rsidRDefault="00DB0305" w:rsidP="00DB0305">
      <w:pPr>
        <w:numPr>
          <w:ilvl w:val="1"/>
          <w:numId w:val="37"/>
        </w:numPr>
        <w:spacing w:beforeAutospacing="1" w:after="100" w:afterAutospacing="1"/>
        <w:rPr>
          <w:rFonts w:ascii="Verdana" w:hAnsi="Verdana"/>
          <w:color w:val="000000"/>
          <w:sz w:val="20"/>
          <w:szCs w:val="20"/>
        </w:rPr>
      </w:pPr>
      <w:r w:rsidRPr="00DB0305">
        <w:rPr>
          <w:rFonts w:ascii="Verdana" w:hAnsi="Verdana"/>
          <w:sz w:val="20"/>
          <w:szCs w:val="20"/>
        </w:rPr>
        <w:t>UnenrollPPMCustomer</w:t>
      </w:r>
    </w:p>
    <w:p w:rsidR="00DB0305" w:rsidRPr="00DB0305" w:rsidRDefault="00DB0305" w:rsidP="00DB0305">
      <w:pPr>
        <w:numPr>
          <w:ilvl w:val="1"/>
          <w:numId w:val="37"/>
        </w:numPr>
        <w:spacing w:beforeAutospacing="1" w:after="100" w:afterAutospacing="1"/>
        <w:rPr>
          <w:rFonts w:ascii="Verdana" w:hAnsi="Verdana"/>
          <w:color w:val="000000"/>
          <w:sz w:val="20"/>
          <w:szCs w:val="20"/>
        </w:rPr>
      </w:pPr>
      <w:r w:rsidRPr="00DB0305">
        <w:rPr>
          <w:rFonts w:ascii="Verdana" w:hAnsi="Verdana"/>
          <w:sz w:val="20"/>
          <w:szCs w:val="20"/>
        </w:rPr>
        <w:t>GetPrePayStatus</w:t>
      </w:r>
    </w:p>
    <w:p w:rsidR="00DB0305" w:rsidRPr="00DB0305" w:rsidRDefault="00DB0305" w:rsidP="00DB0305">
      <w:pPr>
        <w:numPr>
          <w:ilvl w:val="0"/>
          <w:numId w:val="37"/>
        </w:numPr>
        <w:spacing w:beforeAutospacing="1"/>
        <w:rPr>
          <w:rFonts w:ascii="Verdana" w:hAnsi="Verdana"/>
          <w:color w:val="000000"/>
          <w:sz w:val="20"/>
          <w:szCs w:val="20"/>
        </w:rPr>
      </w:pPr>
      <w:r w:rsidRPr="00DB0305">
        <w:rPr>
          <w:rFonts w:ascii="Verdana" w:hAnsi="Verdana"/>
          <w:color w:val="000000"/>
          <w:sz w:val="20"/>
          <w:szCs w:val="20"/>
        </w:rPr>
        <w:t xml:space="preserve">Added missing methods to MDM Server from CB Server </w:t>
      </w:r>
      <w:hyperlink r:id="rId51" w:history="1">
        <w:r w:rsidRPr="00DB0305">
          <w:rPr>
            <w:rFonts w:ascii="Verdana" w:hAnsi="Verdana"/>
            <w:color w:val="0000FF"/>
            <w:sz w:val="20"/>
            <w:szCs w:val="20"/>
            <w:u w:val="single"/>
          </w:rPr>
          <w:t>(ID0000057)</w:t>
        </w:r>
      </w:hyperlink>
    </w:p>
    <w:p w:rsidR="00DB0305" w:rsidRPr="00DB0305" w:rsidRDefault="00DB0305" w:rsidP="00DB0305">
      <w:pPr>
        <w:numPr>
          <w:ilvl w:val="0"/>
          <w:numId w:val="39"/>
        </w:numPr>
        <w:ind w:left="1440"/>
        <w:contextualSpacing/>
        <w:rPr>
          <w:rFonts w:ascii="Verdana" w:eastAsia="Calibri" w:hAnsi="Verdana"/>
          <w:color w:val="000000"/>
          <w:sz w:val="20"/>
          <w:szCs w:val="20"/>
        </w:rPr>
      </w:pPr>
      <w:r w:rsidRPr="00DB0305">
        <w:rPr>
          <w:rFonts w:ascii="Verdana" w:eastAsia="Calibri" w:hAnsi="Verdana"/>
          <w:color w:val="000000"/>
          <w:sz w:val="20"/>
          <w:szCs w:val="20"/>
        </w:rPr>
        <w:t>GetAllOtherMeters</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GetAllServiceLocations</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GetBilledUsage</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GetBillingData</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GetBillingDetail</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GetChargeableDevicesByAccountNumber</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GetIHDGroupMembers</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GetIHDGroupNames</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lastRenderedPageBreak/>
        <w:t>GetIHDGroupNamesbyInHomeDisplayID</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GetMeterHistoryByMeterID</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GetPPMBalanceAdjustments</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GetPPMCustomer</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GetPPMPayments</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GetServiceOrderByServiceOrderID</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GetServiceOrdersByServiceLocation</w:t>
      </w:r>
    </w:p>
    <w:p w:rsidR="00DB0305" w:rsidRPr="00DB0305" w:rsidRDefault="00DB0305" w:rsidP="00DB0305">
      <w:pPr>
        <w:numPr>
          <w:ilvl w:val="0"/>
          <w:numId w:val="39"/>
        </w:numPr>
        <w:spacing w:line="276" w:lineRule="auto"/>
        <w:ind w:left="1440"/>
        <w:contextualSpacing/>
        <w:rPr>
          <w:rFonts w:ascii="Verdana" w:eastAsia="Calibri" w:hAnsi="Verdana"/>
          <w:color w:val="000000"/>
          <w:sz w:val="20"/>
          <w:szCs w:val="20"/>
        </w:rPr>
      </w:pPr>
      <w:r w:rsidRPr="00DB0305">
        <w:rPr>
          <w:rFonts w:ascii="Verdana" w:eastAsia="Calibri" w:hAnsi="Verdana"/>
          <w:color w:val="000000"/>
          <w:sz w:val="20"/>
          <w:szCs w:val="20"/>
        </w:rPr>
        <w:t>GetServiceOrdersByStatus</w:t>
      </w:r>
    </w:p>
    <w:p w:rsidR="00DB0305" w:rsidRPr="00DB0305" w:rsidRDefault="00DB0305" w:rsidP="00DB0305">
      <w:pPr>
        <w:numPr>
          <w:ilvl w:val="0"/>
          <w:numId w:val="37"/>
        </w:numPr>
        <w:rPr>
          <w:rFonts w:ascii="Verdana" w:hAnsi="Verdana"/>
          <w:color w:val="000000"/>
          <w:sz w:val="20"/>
          <w:szCs w:val="20"/>
        </w:rPr>
      </w:pPr>
      <w:r w:rsidRPr="00DB0305">
        <w:rPr>
          <w:rFonts w:ascii="Verdana" w:hAnsi="Verdana"/>
          <w:color w:val="000000"/>
          <w:sz w:val="20"/>
          <w:szCs w:val="20"/>
        </w:rPr>
        <w:t>Added missing methods to MDM Server from SCADA Server</w:t>
      </w:r>
      <w:r w:rsidRPr="00DB0305">
        <w:rPr>
          <w:rFonts w:ascii="Verdana" w:hAnsi="Verdana"/>
          <w:sz w:val="20"/>
          <w:szCs w:val="20"/>
        </w:rPr>
        <w:t xml:space="preserve"> </w:t>
      </w:r>
      <w:hyperlink r:id="rId52" w:history="1">
        <w:r w:rsidRPr="00DB0305">
          <w:rPr>
            <w:rFonts w:ascii="Verdana" w:hAnsi="Verdana"/>
            <w:color w:val="0000FF"/>
            <w:sz w:val="20"/>
            <w:szCs w:val="20"/>
            <w:u w:val="single"/>
          </w:rPr>
          <w:t>(ID0000058)</w:t>
        </w:r>
      </w:hyperlink>
      <w:r w:rsidRPr="00DB0305">
        <w:rPr>
          <w:rFonts w:ascii="Verdana" w:hAnsi="Verdana"/>
          <w:sz w:val="20"/>
          <w:szCs w:val="20"/>
        </w:rPr>
        <w:t xml:space="preserve">, </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SCADAAnalogChangedNotification</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SCADAAnalogChangedNotificationByPointID</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SCADAAnalogChangedNotificationForPower</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SCADAAnalogChangedNotificationForVoltage</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SCADAPointChangedNotification</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SCADAPointChangedNotificationForAnalog</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SCADAPointChangedNotificationForStatus</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SCADAStatusChangedNotification</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SCADAStatusChangedNotificationByPointID</w:t>
      </w:r>
    </w:p>
    <w:p w:rsidR="00DB0305" w:rsidRPr="00DB0305" w:rsidRDefault="00DB0305" w:rsidP="00DB0305">
      <w:pPr>
        <w:numPr>
          <w:ilvl w:val="0"/>
          <w:numId w:val="37"/>
        </w:numPr>
        <w:rPr>
          <w:rFonts w:ascii="Verdana" w:hAnsi="Verdana"/>
          <w:color w:val="000000"/>
          <w:sz w:val="20"/>
          <w:szCs w:val="20"/>
        </w:rPr>
      </w:pPr>
      <w:r w:rsidRPr="00DB0305">
        <w:rPr>
          <w:rFonts w:ascii="Verdana" w:hAnsi="Verdana"/>
          <w:color w:val="000000"/>
          <w:sz w:val="20"/>
          <w:szCs w:val="20"/>
        </w:rPr>
        <w:t xml:space="preserve">Added missing methods to MDM Server from DR Server </w:t>
      </w:r>
      <w:hyperlink r:id="rId53" w:history="1">
        <w:r w:rsidRPr="00DB0305">
          <w:rPr>
            <w:rFonts w:ascii="Verdana" w:hAnsi="Verdana"/>
            <w:color w:val="0000FF"/>
            <w:sz w:val="20"/>
            <w:szCs w:val="20"/>
            <w:u w:val="single"/>
          </w:rPr>
          <w:t>(ID0000059)</w:t>
        </w:r>
      </w:hyperlink>
      <w:r w:rsidRPr="00DB0305">
        <w:rPr>
          <w:rFonts w:ascii="Verdana" w:hAnsi="Verdana"/>
          <w:sz w:val="20"/>
          <w:szCs w:val="20"/>
        </w:rPr>
        <w:t xml:space="preserve">, </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GetAllLoadManagementDevices</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GetAllSubstationLoadControlStatuses</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GetAmountOfControllableLoad</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GetAmountOfControlledLoad</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GetLoadManagementDeviceByMeterID</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GetLoadManagementDeviceByServiceLocationID</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IsLoadManagementActive</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LMDeviceAddNotification</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LMDeviceChangedNotification</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LMDeviceExchangeNotification</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LMDeviceInstalledNotification</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LMDeviceRemoveNotification</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 xml:space="preserve"> LMDeviceRetireNotification</w:t>
      </w:r>
    </w:p>
    <w:p w:rsidR="00DB0305" w:rsidRPr="00DB0305" w:rsidRDefault="00DB0305" w:rsidP="00DB0305">
      <w:pPr>
        <w:numPr>
          <w:ilvl w:val="0"/>
          <w:numId w:val="37"/>
        </w:numPr>
        <w:rPr>
          <w:rFonts w:ascii="Verdana" w:hAnsi="Verdana"/>
          <w:color w:val="000000"/>
          <w:sz w:val="20"/>
          <w:szCs w:val="20"/>
        </w:rPr>
      </w:pPr>
      <w:r w:rsidRPr="00DB0305">
        <w:rPr>
          <w:rFonts w:ascii="Verdana" w:hAnsi="Verdana"/>
          <w:color w:val="000000"/>
          <w:sz w:val="20"/>
          <w:szCs w:val="20"/>
        </w:rPr>
        <w:t xml:space="preserve">Added missing methods to MDM Server from EA Server </w:t>
      </w:r>
      <w:hyperlink r:id="rId54" w:history="1">
        <w:r w:rsidRPr="00DB0305">
          <w:rPr>
            <w:rFonts w:ascii="Verdana" w:hAnsi="Verdana"/>
            <w:color w:val="0000FF"/>
            <w:sz w:val="20"/>
            <w:szCs w:val="20"/>
            <w:u w:val="single"/>
          </w:rPr>
          <w:t>(ID0000060)</w:t>
        </w:r>
      </w:hyperlink>
      <w:r w:rsidRPr="00DB0305">
        <w:rPr>
          <w:rFonts w:ascii="Verdana" w:hAnsi="Verdana"/>
          <w:sz w:val="20"/>
          <w:szCs w:val="20"/>
        </w:rPr>
        <w:t xml:space="preserve">+ </w:t>
      </w:r>
      <w:hyperlink r:id="rId55" w:history="1">
        <w:r w:rsidRPr="00DB0305">
          <w:rPr>
            <w:rFonts w:ascii="Verdana" w:hAnsi="Verdana"/>
            <w:color w:val="0000FF"/>
            <w:sz w:val="20"/>
            <w:szCs w:val="20"/>
            <w:u w:val="single"/>
          </w:rPr>
          <w:t>(ID0000062)</w:t>
        </w:r>
      </w:hyperlink>
      <w:r w:rsidRPr="00DB0305">
        <w:rPr>
          <w:rFonts w:ascii="Verdana" w:hAnsi="Verdana"/>
          <w:sz w:val="20"/>
          <w:szCs w:val="20"/>
        </w:rPr>
        <w:t xml:space="preserve">, </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GetCircuitElementByObject</w:t>
      </w:r>
    </w:p>
    <w:p w:rsidR="00DB0305" w:rsidRPr="00DB0305" w:rsidRDefault="00DB0305" w:rsidP="00DB0305">
      <w:pPr>
        <w:numPr>
          <w:ilvl w:val="1"/>
          <w:numId w:val="37"/>
        </w:numPr>
        <w:rPr>
          <w:rFonts w:ascii="Verdana" w:hAnsi="Verdana"/>
          <w:color w:val="000000"/>
          <w:sz w:val="20"/>
          <w:szCs w:val="20"/>
        </w:rPr>
      </w:pPr>
      <w:r w:rsidRPr="00DB0305">
        <w:rPr>
          <w:rFonts w:ascii="Verdana" w:hAnsi="Verdana"/>
          <w:color w:val="000000"/>
          <w:sz w:val="20"/>
          <w:szCs w:val="20"/>
        </w:rPr>
        <w:t>GetMeterConnectivityByMeterID</w:t>
      </w:r>
    </w:p>
    <w:p w:rsidR="00DB0305" w:rsidRPr="00DB0305" w:rsidRDefault="00DB0305" w:rsidP="00DB0305">
      <w:pPr>
        <w:numPr>
          <w:ilvl w:val="0"/>
          <w:numId w:val="37"/>
        </w:numPr>
        <w:rPr>
          <w:rFonts w:ascii="Verdana" w:hAnsi="Verdana"/>
          <w:color w:val="000000"/>
          <w:sz w:val="20"/>
          <w:szCs w:val="20"/>
        </w:rPr>
      </w:pPr>
      <w:r w:rsidRPr="00DB0305">
        <w:rPr>
          <w:rFonts w:ascii="Verdana" w:hAnsi="Verdana"/>
          <w:color w:val="000000"/>
          <w:sz w:val="20"/>
          <w:szCs w:val="20"/>
        </w:rPr>
        <w:t xml:space="preserve">Added missing methods to MDM Server from OA Server </w:t>
      </w:r>
      <w:hyperlink r:id="rId56" w:history="1">
        <w:r w:rsidRPr="00DB0305">
          <w:rPr>
            <w:rFonts w:ascii="Verdana" w:hAnsi="Verdana"/>
            <w:color w:val="0000FF"/>
            <w:sz w:val="20"/>
            <w:szCs w:val="20"/>
            <w:u w:val="single"/>
          </w:rPr>
          <w:t>(ID0000061)</w:t>
        </w:r>
      </w:hyperlink>
      <w:r w:rsidRPr="00DB0305">
        <w:rPr>
          <w:rFonts w:ascii="Verdana" w:hAnsi="Verdana"/>
          <w:sz w:val="20"/>
          <w:szCs w:val="20"/>
        </w:rPr>
        <w:t>.</w:t>
      </w:r>
    </w:p>
    <w:p w:rsidR="00DB0305" w:rsidRPr="00DB0305" w:rsidRDefault="00DB0305" w:rsidP="00DB0305">
      <w:pPr>
        <w:numPr>
          <w:ilvl w:val="1"/>
          <w:numId w:val="37"/>
        </w:numPr>
        <w:spacing w:beforeAutospacing="1" w:after="100" w:afterAutospacing="1"/>
        <w:rPr>
          <w:rFonts w:ascii="Verdana" w:hAnsi="Verdana"/>
          <w:color w:val="000000"/>
          <w:sz w:val="20"/>
          <w:szCs w:val="20"/>
        </w:rPr>
      </w:pPr>
      <w:r w:rsidRPr="00DB0305">
        <w:rPr>
          <w:rFonts w:ascii="Verdana" w:hAnsi="Verdana"/>
          <w:color w:val="000000"/>
          <w:sz w:val="20"/>
          <w:szCs w:val="20"/>
        </w:rPr>
        <w:t>GetAllActiveOutageEvents</w:t>
      </w:r>
    </w:p>
    <w:p w:rsidR="00DB0305" w:rsidRPr="00DB0305" w:rsidRDefault="00DB0305" w:rsidP="00DB0305">
      <w:pPr>
        <w:numPr>
          <w:ilvl w:val="1"/>
          <w:numId w:val="37"/>
        </w:numPr>
        <w:spacing w:beforeAutospacing="1" w:after="100" w:afterAutospacing="1"/>
        <w:rPr>
          <w:rFonts w:ascii="Verdana" w:hAnsi="Verdana"/>
          <w:color w:val="000000"/>
          <w:sz w:val="20"/>
          <w:szCs w:val="20"/>
        </w:rPr>
      </w:pPr>
      <w:r w:rsidRPr="00DB0305">
        <w:rPr>
          <w:rFonts w:ascii="Verdana" w:hAnsi="Verdana"/>
          <w:color w:val="000000"/>
          <w:sz w:val="20"/>
          <w:szCs w:val="20"/>
        </w:rPr>
        <w:t>GetOutageEvent</w:t>
      </w:r>
    </w:p>
    <w:p w:rsidR="00DB0305" w:rsidRPr="00DB0305" w:rsidRDefault="00DB0305" w:rsidP="00DB0305">
      <w:pPr>
        <w:numPr>
          <w:ilvl w:val="0"/>
          <w:numId w:val="37"/>
        </w:numPr>
        <w:spacing w:beforeAutospacing="1" w:after="100" w:afterAutospacing="1"/>
        <w:rPr>
          <w:rFonts w:ascii="Verdana" w:hAnsi="Verdana"/>
          <w:color w:val="000000"/>
          <w:sz w:val="20"/>
          <w:szCs w:val="20"/>
        </w:rPr>
      </w:pPr>
      <w:r w:rsidRPr="00DB0305">
        <w:rPr>
          <w:rFonts w:ascii="Verdana" w:hAnsi="Verdana"/>
          <w:color w:val="000000"/>
          <w:sz w:val="20"/>
          <w:szCs w:val="20"/>
        </w:rPr>
        <w:t xml:space="preserve">Added missing methods to GIS Server from EA Server </w:t>
      </w:r>
      <w:hyperlink r:id="rId57" w:history="1">
        <w:r w:rsidRPr="00DB0305">
          <w:rPr>
            <w:rFonts w:ascii="Verdana" w:hAnsi="Verdana"/>
            <w:color w:val="0000FF"/>
            <w:sz w:val="20"/>
            <w:szCs w:val="20"/>
            <w:u w:val="single"/>
          </w:rPr>
          <w:t>(ID0000062)</w:t>
        </w:r>
      </w:hyperlink>
    </w:p>
    <w:p w:rsidR="00DB0305" w:rsidRPr="00DB0305" w:rsidRDefault="00DB0305" w:rsidP="00DB0305">
      <w:pPr>
        <w:numPr>
          <w:ilvl w:val="1"/>
          <w:numId w:val="37"/>
        </w:numPr>
        <w:spacing w:beforeAutospacing="1" w:after="100" w:afterAutospacing="1"/>
        <w:rPr>
          <w:rFonts w:ascii="Verdana" w:hAnsi="Verdana"/>
          <w:color w:val="000000"/>
          <w:sz w:val="20"/>
          <w:szCs w:val="20"/>
        </w:rPr>
      </w:pPr>
      <w:r w:rsidRPr="00DB0305">
        <w:rPr>
          <w:rFonts w:ascii="Verdana" w:hAnsi="Verdana"/>
          <w:color w:val="000000"/>
          <w:sz w:val="20"/>
          <w:szCs w:val="20"/>
        </w:rPr>
        <w:t>GetMeterConnectivityByMeterID</w:t>
      </w:r>
    </w:p>
    <w:p w:rsidR="00DB0305" w:rsidRPr="00DB0305" w:rsidRDefault="00DB0305" w:rsidP="00DB0305">
      <w:pPr>
        <w:numPr>
          <w:ilvl w:val="0"/>
          <w:numId w:val="37"/>
        </w:numPr>
        <w:spacing w:beforeAutospacing="1" w:after="100" w:afterAutospacing="1"/>
        <w:rPr>
          <w:rFonts w:ascii="Verdana" w:hAnsi="Verdana" w:cs="Arial"/>
          <w:b/>
          <w:bCs/>
          <w:sz w:val="20"/>
          <w:szCs w:val="20"/>
        </w:rPr>
      </w:pPr>
      <w:r w:rsidRPr="00DB0305">
        <w:rPr>
          <w:rFonts w:ascii="Verdana" w:hAnsi="Verdana"/>
          <w:color w:val="000000"/>
          <w:sz w:val="20"/>
          <w:szCs w:val="20"/>
        </w:rPr>
        <w:t>Changed the  Method/Service Names</w:t>
      </w:r>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EnableReadingSchedule to EnableReadingSchedules (on MDM_Server to match usage on MR_Server) </w:t>
      </w:r>
      <w:hyperlink r:id="rId58" w:history="1">
        <w:r w:rsidRPr="00DB0305">
          <w:rPr>
            <w:rFonts w:ascii="Verdana" w:eastAsia="Calibri" w:hAnsi="Verdana"/>
            <w:color w:val="0000FF"/>
            <w:sz w:val="20"/>
            <w:szCs w:val="20"/>
            <w:u w:val="single"/>
          </w:rPr>
          <w:t>(ID0000063)</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GetAccountByCustomerID to GetAccountsByCustomerID (on MDM_Server to match usage on CB_Server) </w:t>
      </w:r>
      <w:hyperlink r:id="rId59" w:history="1">
        <w:r w:rsidRPr="00DB0305">
          <w:rPr>
            <w:rFonts w:ascii="Verdana" w:eastAsia="Calibri" w:hAnsi="Verdana"/>
            <w:color w:val="0000FF"/>
            <w:sz w:val="20"/>
            <w:szCs w:val="20"/>
            <w:u w:val="single"/>
          </w:rPr>
          <w:t>(ID0000064)</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ModifyCBDataForServiceLocation to ModifyCBDataServiceLocations (on MDM_Server to match usage on CB_Server) </w:t>
      </w:r>
      <w:hyperlink r:id="rId60" w:history="1">
        <w:r w:rsidRPr="00DB0305">
          <w:rPr>
            <w:rFonts w:ascii="Verdana" w:eastAsia="Calibri" w:hAnsi="Verdana"/>
            <w:color w:val="0000FF"/>
            <w:sz w:val="20"/>
            <w:szCs w:val="20"/>
            <w:u w:val="single"/>
          </w:rPr>
          <w:t>(ID0000065)</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ModifyCBDataForMeter to  ModifyCBDataForMeters (on MDM_Server to match usage on CB_Server) </w:t>
      </w:r>
      <w:hyperlink r:id="rId61" w:history="1">
        <w:r w:rsidRPr="00DB0305">
          <w:rPr>
            <w:rFonts w:ascii="Verdana" w:eastAsia="Calibri" w:hAnsi="Verdana"/>
            <w:color w:val="0000FF"/>
            <w:sz w:val="20"/>
            <w:szCs w:val="20"/>
            <w:u w:val="single"/>
          </w:rPr>
          <w:t>(ID0000066)</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Changed AnalogChangedNotificationByPointID method on all Servers to generalize publisher/subscriber relationships </w:t>
      </w:r>
      <w:hyperlink r:id="rId62" w:history="1">
        <w:r w:rsidRPr="00DB0305">
          <w:rPr>
            <w:rFonts w:ascii="Verdana" w:eastAsia="Calibri" w:hAnsi="Verdana"/>
            <w:color w:val="0000FF"/>
            <w:sz w:val="20"/>
            <w:szCs w:val="20"/>
            <w:u w:val="single"/>
          </w:rPr>
          <w:t>(ID0000116)</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lastRenderedPageBreak/>
        <w:t xml:space="preserve">Changed StatusChangedNotificationByPointID method on all Servers to generalize publisher/subscriber relationships </w:t>
      </w:r>
      <w:hyperlink r:id="rId63" w:history="1">
        <w:r w:rsidRPr="00DB0305">
          <w:rPr>
            <w:rFonts w:ascii="Verdana" w:eastAsia="Calibri" w:hAnsi="Verdana"/>
            <w:color w:val="0000FF"/>
            <w:sz w:val="20"/>
            <w:szCs w:val="20"/>
            <w:u w:val="single"/>
          </w:rPr>
          <w:t>(ID0000117)</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Corrected misspelling of “Accumulated”  from AccumulatedValueChangedNotification method name in various servers (SCADA, DA and NOT Servers) </w:t>
      </w:r>
      <w:hyperlink r:id="rId64" w:history="1">
        <w:r w:rsidRPr="00DB0305">
          <w:rPr>
            <w:rFonts w:ascii="Verdana" w:eastAsia="Calibri" w:hAnsi="Verdana"/>
            <w:color w:val="0000FF"/>
            <w:sz w:val="20"/>
            <w:szCs w:val="20"/>
            <w:u w:val="single"/>
          </w:rPr>
          <w:t>(ID0000119)</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Corrected misspelling of “GetLatestReading”  from method name in MDM_Server </w:t>
      </w:r>
      <w:hyperlink r:id="rId65" w:history="1">
        <w:r w:rsidRPr="00DB0305">
          <w:rPr>
            <w:rFonts w:ascii="Verdana" w:eastAsia="Calibri" w:hAnsi="Verdana"/>
            <w:color w:val="0000FF"/>
            <w:sz w:val="20"/>
            <w:szCs w:val="20"/>
            <w:u w:val="single"/>
          </w:rPr>
          <w:t>(ID0000120)</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Corrected the spelling of GetCircuitElementNearLatLong on OA_Server </w:t>
      </w:r>
      <w:hyperlink r:id="rId66" w:history="1">
        <w:r w:rsidRPr="00DB0305">
          <w:rPr>
            <w:rFonts w:ascii="Verdana" w:eastAsia="Calibri" w:hAnsi="Verdana"/>
            <w:color w:val="0000FF"/>
            <w:sz w:val="20"/>
            <w:szCs w:val="20"/>
            <w:u w:val="single"/>
          </w:rPr>
          <w:t>(ID0000137)</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Changed the method from GetPropaneMeterByAccountNumber to GetPropaneMetersByAccountNumber on CB and MDM Servers </w:t>
      </w:r>
      <w:hyperlink r:id="rId67" w:history="1">
        <w:r w:rsidRPr="00DB0305">
          <w:rPr>
            <w:rFonts w:ascii="Verdana" w:eastAsia="Calibri" w:hAnsi="Verdana"/>
            <w:color w:val="0000FF"/>
            <w:sz w:val="20"/>
            <w:szCs w:val="20"/>
            <w:u w:val="single"/>
          </w:rPr>
          <w:t>(ID0000139)</w:t>
        </w:r>
      </w:hyperlink>
      <w:r w:rsidRPr="00DB0305">
        <w:rPr>
          <w:rFonts w:ascii="Verdana" w:eastAsia="Calibri" w:hAnsi="Verdana"/>
          <w:color w:val="000000"/>
          <w:sz w:val="20"/>
          <w:szCs w:val="20"/>
        </w:rPr>
        <w:t xml:space="preserve"> and change the spelling of GetPropaneMeterByAccountNumber entry on the CB and MDM Server interface charts </w:t>
      </w:r>
      <w:hyperlink r:id="rId68" w:history="1">
        <w:r w:rsidRPr="00DB0305">
          <w:rPr>
            <w:rFonts w:ascii="Verdana" w:eastAsia="Calibri" w:hAnsi="Verdana"/>
            <w:color w:val="0000FF"/>
            <w:sz w:val="20"/>
            <w:szCs w:val="20"/>
            <w:u w:val="single"/>
          </w:rPr>
          <w:t>(ID0000148)</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Replace InitiateTaskGeneration with InitiateWorkRequest on WTG_Server </w:t>
      </w:r>
      <w:hyperlink r:id="rId69" w:history="1">
        <w:r w:rsidRPr="00DB0305">
          <w:rPr>
            <w:rFonts w:ascii="Verdana" w:eastAsia="Calibri" w:hAnsi="Verdana"/>
            <w:color w:val="0000FF"/>
            <w:sz w:val="20"/>
            <w:szCs w:val="20"/>
            <w:u w:val="single"/>
          </w:rPr>
          <w:t>(ID0000145)</w:t>
        </w:r>
      </w:hyperlink>
    </w:p>
    <w:p w:rsidR="00DB0305" w:rsidRPr="00DB0305" w:rsidRDefault="00DB0305" w:rsidP="00DB0305">
      <w:pPr>
        <w:ind w:left="1440"/>
        <w:contextualSpacing/>
        <w:rPr>
          <w:rFonts w:ascii="Verdana" w:eastAsia="Calibri" w:hAnsi="Verdana"/>
          <w:sz w:val="20"/>
          <w:szCs w:val="20"/>
        </w:rPr>
      </w:pPr>
    </w:p>
    <w:p w:rsidR="00DB0305" w:rsidRPr="00DB0305" w:rsidRDefault="00DB0305" w:rsidP="00DB0305">
      <w:pPr>
        <w:numPr>
          <w:ilvl w:val="0"/>
          <w:numId w:val="37"/>
        </w:numPr>
        <w:rPr>
          <w:rFonts w:ascii="Verdana" w:hAnsi="Verdana" w:cs="Arial"/>
          <w:b/>
          <w:bCs/>
          <w:sz w:val="20"/>
          <w:szCs w:val="20"/>
        </w:rPr>
      </w:pPr>
      <w:r w:rsidRPr="00DB0305">
        <w:rPr>
          <w:rFonts w:ascii="Verdana" w:hAnsi="Verdana"/>
          <w:color w:val="000000"/>
          <w:sz w:val="20"/>
          <w:szCs w:val="20"/>
        </w:rPr>
        <w:t xml:space="preserve">  Changes to AM_Server </w:t>
      </w:r>
    </w:p>
    <w:p w:rsidR="00DB0305" w:rsidRPr="00DB0305" w:rsidRDefault="00DB0305" w:rsidP="00DB0305">
      <w:pPr>
        <w:numPr>
          <w:ilvl w:val="1"/>
          <w:numId w:val="37"/>
        </w:numPr>
        <w:contextualSpacing/>
        <w:rPr>
          <w:rFonts w:ascii="Verdana" w:eastAsia="Calibri" w:hAnsi="Verdana" w:cstheme="minorHAnsi"/>
          <w:sz w:val="20"/>
          <w:szCs w:val="20"/>
        </w:rPr>
      </w:pPr>
      <w:r w:rsidRPr="00DB0305">
        <w:rPr>
          <w:rFonts w:ascii="Verdana" w:eastAsia="Calibri" w:hAnsi="Verdana" w:cstheme="minorHAnsi"/>
          <w:color w:val="000000"/>
          <w:sz w:val="20"/>
          <w:szCs w:val="20"/>
        </w:rPr>
        <w:t xml:space="preserve">Added new method </w:t>
      </w:r>
      <w:r w:rsidRPr="00DB0305">
        <w:rPr>
          <w:rFonts w:ascii="Verdana" w:eastAsia="Calibri" w:hAnsi="Verdana" w:cstheme="minorHAnsi"/>
          <w:sz w:val="20"/>
          <w:szCs w:val="20"/>
        </w:rPr>
        <w:t xml:space="preserve">GetMeterHistoryByMeterID  </w:t>
      </w:r>
      <w:hyperlink r:id="rId70" w:history="1">
        <w:r w:rsidRPr="00DB0305">
          <w:rPr>
            <w:rFonts w:ascii="Verdana" w:eastAsia="Calibri" w:hAnsi="Verdana" w:cstheme="minorHAnsi"/>
            <w:color w:val="0000FF"/>
            <w:sz w:val="20"/>
            <w:szCs w:val="20"/>
            <w:u w:val="single"/>
          </w:rPr>
          <w:t>(ID0000068)</w:t>
        </w:r>
      </w:hyperlink>
    </w:p>
    <w:p w:rsidR="00DB0305" w:rsidRPr="00DB0305" w:rsidRDefault="00DB0305" w:rsidP="00DB0305">
      <w:pPr>
        <w:numPr>
          <w:ilvl w:val="1"/>
          <w:numId w:val="37"/>
        </w:numPr>
        <w:contextualSpacing/>
        <w:rPr>
          <w:rFonts w:ascii="Verdana" w:eastAsia="Calibri" w:hAnsi="Verdana" w:cstheme="minorHAnsi"/>
          <w:sz w:val="20"/>
          <w:szCs w:val="20"/>
        </w:rPr>
      </w:pPr>
      <w:r w:rsidRPr="00DB0305">
        <w:rPr>
          <w:rFonts w:ascii="Verdana" w:eastAsia="Calibri" w:hAnsi="Verdana" w:cstheme="minorHAnsi"/>
          <w:color w:val="000000"/>
          <w:sz w:val="20"/>
          <w:szCs w:val="20"/>
        </w:rPr>
        <w:t xml:space="preserve">Added new method </w:t>
      </w:r>
      <w:r w:rsidRPr="00DB0305">
        <w:rPr>
          <w:rFonts w:ascii="Verdana" w:eastAsia="Calibri" w:hAnsi="Verdana" w:cstheme="minorHAnsi"/>
          <w:sz w:val="20"/>
          <w:szCs w:val="20"/>
        </w:rPr>
        <w:t xml:space="preserve">GetAssetRefByObjectRef  </w:t>
      </w:r>
      <w:hyperlink r:id="rId71" w:history="1">
        <w:r w:rsidRPr="00DB0305">
          <w:rPr>
            <w:rFonts w:ascii="Verdana" w:eastAsia="Calibri" w:hAnsi="Verdana" w:cstheme="minorHAnsi"/>
            <w:color w:val="0000FF"/>
            <w:sz w:val="20"/>
            <w:szCs w:val="20"/>
            <w:u w:val="single"/>
          </w:rPr>
          <w:t>(ID0000111)</w:t>
        </w:r>
      </w:hyperlink>
    </w:p>
    <w:p w:rsidR="00DB0305" w:rsidRPr="00DB0305" w:rsidRDefault="00DB0305" w:rsidP="00DB0305">
      <w:pPr>
        <w:numPr>
          <w:ilvl w:val="1"/>
          <w:numId w:val="37"/>
        </w:numPr>
        <w:contextualSpacing/>
        <w:rPr>
          <w:rFonts w:ascii="Verdana" w:eastAsia="Calibri" w:hAnsi="Verdana" w:cstheme="minorHAnsi"/>
          <w:sz w:val="20"/>
          <w:szCs w:val="20"/>
        </w:rPr>
      </w:pPr>
      <w:r w:rsidRPr="00DB0305">
        <w:rPr>
          <w:rFonts w:ascii="Verdana" w:eastAsia="Calibri" w:hAnsi="Verdana" w:cstheme="minorHAnsi"/>
          <w:color w:val="000000"/>
          <w:sz w:val="20"/>
          <w:szCs w:val="20"/>
        </w:rPr>
        <w:t xml:space="preserve">Added new method </w:t>
      </w:r>
      <w:r w:rsidRPr="00DB0305">
        <w:rPr>
          <w:rFonts w:ascii="Verdana" w:eastAsia="Calibri" w:hAnsi="Verdana" w:cstheme="minorHAnsi"/>
          <w:sz w:val="20"/>
          <w:szCs w:val="20"/>
        </w:rPr>
        <w:t xml:space="preserve">GetAssetByAssetRef          </w:t>
      </w:r>
      <w:hyperlink r:id="rId72" w:history="1">
        <w:r w:rsidRPr="00DB0305">
          <w:rPr>
            <w:rFonts w:ascii="Verdana" w:eastAsia="Calibri" w:hAnsi="Verdana" w:cstheme="minorHAnsi"/>
            <w:color w:val="0000FF"/>
            <w:sz w:val="20"/>
            <w:szCs w:val="20"/>
            <w:u w:val="single"/>
          </w:rPr>
          <w:t>(ID0000111)</w:t>
        </w:r>
      </w:hyperlink>
    </w:p>
    <w:p w:rsidR="00DB0305" w:rsidRPr="00DB0305" w:rsidRDefault="00DB0305" w:rsidP="00DB0305">
      <w:pPr>
        <w:numPr>
          <w:ilvl w:val="1"/>
          <w:numId w:val="37"/>
        </w:numPr>
        <w:contextualSpacing/>
        <w:rPr>
          <w:rFonts w:ascii="Verdana" w:eastAsia="Calibri" w:hAnsi="Verdana" w:cstheme="minorHAnsi"/>
          <w:sz w:val="20"/>
          <w:szCs w:val="20"/>
        </w:rPr>
      </w:pPr>
      <w:r w:rsidRPr="00DB0305">
        <w:rPr>
          <w:rFonts w:ascii="Verdana" w:eastAsia="Calibri" w:hAnsi="Verdana" w:cstheme="minorHAnsi"/>
          <w:color w:val="000000"/>
          <w:sz w:val="20"/>
          <w:szCs w:val="20"/>
        </w:rPr>
        <w:t xml:space="preserve">Added new method </w:t>
      </w:r>
      <w:r w:rsidRPr="00DB0305">
        <w:rPr>
          <w:rFonts w:ascii="Verdana" w:eastAsia="Calibri" w:hAnsi="Verdana" w:cstheme="minorHAnsi"/>
          <w:sz w:val="20"/>
          <w:szCs w:val="20"/>
        </w:rPr>
        <w:t xml:space="preserve">GetAssetsByAssetField     </w:t>
      </w:r>
      <w:hyperlink r:id="rId73" w:history="1">
        <w:r w:rsidRPr="00DB0305">
          <w:rPr>
            <w:rFonts w:ascii="Verdana" w:eastAsia="Calibri" w:hAnsi="Verdana" w:cstheme="minorHAnsi"/>
            <w:color w:val="0000FF"/>
            <w:sz w:val="20"/>
            <w:szCs w:val="20"/>
            <w:u w:val="single"/>
          </w:rPr>
          <w:t>(ID0000111)</w:t>
        </w:r>
      </w:hyperlink>
    </w:p>
    <w:p w:rsidR="00DB0305" w:rsidRPr="00DB0305" w:rsidRDefault="00DB0305" w:rsidP="00DB0305">
      <w:pPr>
        <w:numPr>
          <w:ilvl w:val="1"/>
          <w:numId w:val="37"/>
        </w:numPr>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ThermostatAddNotification </w:t>
      </w:r>
      <w:hyperlink r:id="rId74" w:history="1">
        <w:r w:rsidRPr="00DB0305">
          <w:rPr>
            <w:rFonts w:ascii="Verdana" w:eastAsia="Calibri" w:hAnsi="Verdana" w:cstheme="minorHAnsi"/>
            <w:color w:val="0000FF"/>
            <w:sz w:val="20"/>
            <w:szCs w:val="20"/>
            <w:u w:val="single"/>
          </w:rPr>
          <w:t>(ID0000190)</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 xml:space="preserve">Added new method ThermostatRemoveNotification </w:t>
      </w:r>
      <w:hyperlink r:id="rId75" w:history="1">
        <w:r w:rsidRPr="00DB0305">
          <w:rPr>
            <w:rFonts w:ascii="Verdana" w:hAnsi="Verdana" w:cstheme="minorHAnsi"/>
            <w:color w:val="0000FF"/>
            <w:sz w:val="20"/>
            <w:szCs w:val="20"/>
            <w:u w:val="single"/>
          </w:rPr>
          <w:t>(ID0000191)</w:t>
        </w:r>
      </w:hyperlink>
      <w:r w:rsidRPr="00DB0305">
        <w:rPr>
          <w:rFonts w:ascii="Verdana" w:hAnsi="Verdana" w:cstheme="minorHAnsi"/>
          <w:bCs/>
          <w:sz w:val="20"/>
          <w:szCs w:val="20"/>
        </w:rPr>
        <w:t xml:space="preserve"> </w:t>
      </w:r>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 xml:space="preserve">Added new method </w:t>
      </w:r>
      <w:r w:rsidRPr="00DB0305">
        <w:rPr>
          <w:rFonts w:ascii="Verdana" w:hAnsi="Verdana" w:cstheme="minorHAnsi"/>
          <w:bCs/>
          <w:sz w:val="20"/>
          <w:szCs w:val="20"/>
        </w:rPr>
        <w:t xml:space="preserve">EstablishHANDeviceGroup </w:t>
      </w:r>
      <w:hyperlink r:id="rId76" w:history="1">
        <w:r w:rsidRPr="00DB0305">
          <w:rPr>
            <w:rFonts w:ascii="Verdana" w:hAnsi="Verdana" w:cstheme="minorHAnsi"/>
            <w:color w:val="0000FF"/>
            <w:sz w:val="20"/>
            <w:szCs w:val="20"/>
            <w:u w:val="single"/>
          </w:rPr>
          <w:t>(ID0000197)</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DeleteHANDeviceGroup </w:t>
      </w:r>
      <w:hyperlink r:id="rId77" w:history="1">
        <w:r w:rsidRPr="00DB0305">
          <w:rPr>
            <w:rFonts w:ascii="Verdana" w:hAnsi="Verdana" w:cstheme="minorHAnsi"/>
            <w:color w:val="0000FF"/>
            <w:sz w:val="20"/>
            <w:szCs w:val="20"/>
            <w:u w:val="single"/>
          </w:rPr>
          <w:t>(ID0000198)</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InsertIntoHANDeviceGroup </w:t>
      </w:r>
      <w:hyperlink r:id="rId78" w:history="1">
        <w:r w:rsidRPr="00DB0305">
          <w:rPr>
            <w:rFonts w:ascii="Verdana" w:hAnsi="Verdana" w:cstheme="minorHAnsi"/>
            <w:color w:val="0000FF"/>
            <w:sz w:val="20"/>
            <w:szCs w:val="20"/>
            <w:u w:val="single"/>
          </w:rPr>
          <w:t>(ID0000199)</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RemoveFromHANDeviceGroup </w:t>
      </w:r>
      <w:hyperlink r:id="rId79" w:history="1">
        <w:r w:rsidRPr="00DB0305">
          <w:rPr>
            <w:rFonts w:ascii="Verdana" w:hAnsi="Verdana" w:cstheme="minorHAnsi"/>
            <w:color w:val="0000FF"/>
            <w:sz w:val="20"/>
            <w:szCs w:val="20"/>
            <w:u w:val="single"/>
          </w:rPr>
          <w:t>(ID0000200)</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EstablishIHDGroup </w:t>
      </w:r>
      <w:hyperlink r:id="rId80" w:history="1">
        <w:r w:rsidRPr="00DB0305">
          <w:rPr>
            <w:rFonts w:ascii="Verdana" w:hAnsi="Verdana" w:cstheme="minorHAnsi"/>
            <w:color w:val="0000FF"/>
            <w:sz w:val="20"/>
            <w:szCs w:val="20"/>
            <w:u w:val="single"/>
          </w:rPr>
          <w:t>(ID0000205)</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DeleteIHDGroup </w:t>
      </w:r>
      <w:hyperlink r:id="rId81" w:history="1">
        <w:r w:rsidRPr="00DB0305">
          <w:rPr>
            <w:rFonts w:ascii="Verdana" w:hAnsi="Verdana" w:cstheme="minorHAnsi"/>
            <w:color w:val="0000FF"/>
            <w:sz w:val="20"/>
            <w:szCs w:val="20"/>
            <w:u w:val="single"/>
          </w:rPr>
          <w:t>(ID0000206)</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w:t>
      </w:r>
      <w:r w:rsidRPr="00DB0305">
        <w:rPr>
          <w:rFonts w:ascii="Verdana" w:hAnsi="Verdana" w:cs="Arial"/>
          <w:bCs/>
          <w:sz w:val="20"/>
          <w:szCs w:val="20"/>
        </w:rPr>
        <w:t xml:space="preserve">InsertInHomeDisplayInIHDGroup </w:t>
      </w:r>
      <w:hyperlink r:id="rId82" w:history="1">
        <w:r w:rsidRPr="00DB0305">
          <w:rPr>
            <w:rFonts w:ascii="Verdana" w:hAnsi="Verdana"/>
            <w:color w:val="0000FF"/>
            <w:sz w:val="20"/>
            <w:szCs w:val="20"/>
            <w:u w:val="single"/>
          </w:rPr>
          <w:t>(ID0000207)</w:t>
        </w:r>
      </w:hyperlink>
    </w:p>
    <w:p w:rsidR="00DB0305" w:rsidRPr="00DB0305" w:rsidRDefault="00DB0305" w:rsidP="00DB0305">
      <w:pPr>
        <w:numPr>
          <w:ilvl w:val="1"/>
          <w:numId w:val="37"/>
        </w:numPr>
        <w:spacing w:before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RemoveInHomeDisplayFromIHDGroup </w:t>
      </w:r>
      <w:hyperlink r:id="rId83" w:history="1">
        <w:r w:rsidRPr="00DB0305">
          <w:rPr>
            <w:rFonts w:ascii="Verdana" w:hAnsi="Verdana"/>
            <w:color w:val="0000FF"/>
            <w:sz w:val="20"/>
            <w:szCs w:val="20"/>
            <w:u w:val="single"/>
          </w:rPr>
          <w:t>(ID0000208)</w:t>
        </w:r>
      </w:hyperlink>
    </w:p>
    <w:p w:rsidR="00DB0305" w:rsidRPr="00DB0305" w:rsidRDefault="00DB0305" w:rsidP="00DB0305">
      <w:pPr>
        <w:ind w:left="1440"/>
        <w:rPr>
          <w:rFonts w:ascii="Verdana" w:hAnsi="Verdana" w:cs="Arial"/>
          <w:bCs/>
          <w:sz w:val="20"/>
          <w:szCs w:val="20"/>
        </w:rPr>
      </w:pPr>
    </w:p>
    <w:p w:rsidR="00DB0305" w:rsidRPr="00DB0305" w:rsidRDefault="00DB0305" w:rsidP="00DB0305">
      <w:pPr>
        <w:numPr>
          <w:ilvl w:val="0"/>
          <w:numId w:val="37"/>
        </w:numPr>
        <w:rPr>
          <w:rFonts w:ascii="Verdana" w:hAnsi="Verdana" w:cstheme="minorHAnsi"/>
          <w:b/>
          <w:bCs/>
          <w:sz w:val="20"/>
          <w:szCs w:val="20"/>
        </w:rPr>
      </w:pPr>
      <w:r w:rsidRPr="00DB0305">
        <w:rPr>
          <w:rFonts w:ascii="Verdana" w:hAnsi="Verdana" w:cstheme="minorHAnsi"/>
          <w:color w:val="000000"/>
          <w:sz w:val="20"/>
          <w:szCs w:val="20"/>
        </w:rPr>
        <w:t xml:space="preserve">Changes to CB_Server </w:t>
      </w:r>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HANRegistrationNotification  </w:t>
      </w:r>
      <w:hyperlink r:id="rId84" w:history="1">
        <w:r w:rsidRPr="00DB0305">
          <w:rPr>
            <w:rFonts w:ascii="Verdana" w:eastAsia="Calibri" w:hAnsi="Verdana"/>
            <w:color w:val="0000FF"/>
            <w:sz w:val="20"/>
            <w:szCs w:val="20"/>
            <w:u w:val="single"/>
          </w:rPr>
          <w:t>(ID0000141)</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IHDMessageStatusNotification </w:t>
      </w:r>
      <w:hyperlink r:id="rId85" w:history="1">
        <w:r w:rsidRPr="00DB0305">
          <w:rPr>
            <w:rFonts w:ascii="Verdana" w:eastAsia="Calibri" w:hAnsi="Verdana"/>
            <w:color w:val="0000FF"/>
            <w:sz w:val="20"/>
            <w:szCs w:val="20"/>
            <w:u w:val="single"/>
          </w:rPr>
          <w:t>(ID0000159)</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IHDMessageConfirmedNotification </w:t>
      </w:r>
      <w:hyperlink r:id="rId86" w:history="1">
        <w:r w:rsidRPr="00DB0305">
          <w:rPr>
            <w:rFonts w:ascii="Verdana" w:eastAsia="Calibri" w:hAnsi="Verdana"/>
            <w:color w:val="0000FF"/>
            <w:sz w:val="20"/>
            <w:szCs w:val="20"/>
            <w:u w:val="single"/>
          </w:rPr>
          <w:t>(ID0000162)</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IHDCapabilitySettingsNotification </w:t>
      </w:r>
      <w:hyperlink r:id="rId87" w:history="1">
        <w:r w:rsidRPr="00DB0305">
          <w:rPr>
            <w:rFonts w:ascii="Verdana" w:eastAsia="Calibri" w:hAnsi="Verdana"/>
            <w:color w:val="0000FF"/>
            <w:sz w:val="20"/>
            <w:szCs w:val="20"/>
            <w:u w:val="single"/>
          </w:rPr>
          <w:t>(ID0000165)</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PricingTiersChangedNotification </w:t>
      </w:r>
      <w:hyperlink r:id="rId88" w:history="1">
        <w:r w:rsidRPr="00DB0305">
          <w:rPr>
            <w:rFonts w:ascii="Verdana" w:eastAsia="Calibri" w:hAnsi="Verdana"/>
            <w:color w:val="0000FF"/>
            <w:sz w:val="20"/>
            <w:szCs w:val="20"/>
            <w:u w:val="single"/>
          </w:rPr>
          <w:t>(ID0000170)</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Added new method TemperatureTiersChangedNotification</w:t>
      </w:r>
      <w:hyperlink r:id="rId89" w:history="1">
        <w:r w:rsidRPr="00DB0305">
          <w:rPr>
            <w:rFonts w:ascii="Verdana" w:eastAsia="Calibri" w:hAnsi="Verdana"/>
            <w:color w:val="0000FF"/>
            <w:sz w:val="20"/>
            <w:szCs w:val="20"/>
            <w:u w:val="single"/>
          </w:rPr>
          <w:t>(ID0000171)</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LoadCycleTiersChangedNotification </w:t>
      </w:r>
      <w:hyperlink r:id="rId90" w:history="1">
        <w:r w:rsidRPr="00DB0305">
          <w:rPr>
            <w:rFonts w:ascii="Verdana" w:eastAsia="Calibri" w:hAnsi="Verdana"/>
            <w:color w:val="0000FF"/>
            <w:sz w:val="20"/>
            <w:szCs w:val="20"/>
            <w:u w:val="single"/>
          </w:rPr>
          <w:t>(ID0000172)</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HANPricingNotification </w:t>
      </w:r>
      <w:hyperlink r:id="rId91" w:history="1">
        <w:r w:rsidRPr="00DB0305">
          <w:rPr>
            <w:rFonts w:ascii="Verdana" w:eastAsia="Calibri" w:hAnsi="Verdana"/>
            <w:color w:val="0000FF"/>
            <w:sz w:val="20"/>
            <w:szCs w:val="20"/>
            <w:u w:val="single"/>
          </w:rPr>
          <w:t>(ID0000174)</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ThermostatScheduleNotification </w:t>
      </w:r>
      <w:hyperlink r:id="rId92" w:history="1">
        <w:r w:rsidRPr="00DB0305">
          <w:rPr>
            <w:rFonts w:ascii="Verdana" w:eastAsia="Calibri" w:hAnsi="Verdana"/>
            <w:color w:val="0000FF"/>
            <w:sz w:val="20"/>
            <w:szCs w:val="20"/>
            <w:u w:val="single"/>
          </w:rPr>
          <w:t>(ID0000177)</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ThermostatConfigurationNotification </w:t>
      </w:r>
      <w:hyperlink r:id="rId93" w:history="1">
        <w:r w:rsidRPr="00DB0305">
          <w:rPr>
            <w:rFonts w:ascii="Verdana" w:eastAsia="Calibri" w:hAnsi="Verdana"/>
            <w:color w:val="0000FF"/>
            <w:sz w:val="20"/>
            <w:szCs w:val="20"/>
            <w:u w:val="single"/>
          </w:rPr>
          <w:t>(ID0000183)</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ManufacturerSpecificCommandNotification </w:t>
      </w:r>
      <w:hyperlink r:id="rId94" w:history="1">
        <w:r w:rsidRPr="00DB0305">
          <w:rPr>
            <w:rFonts w:ascii="Verdana" w:eastAsia="Calibri" w:hAnsi="Verdana"/>
            <w:color w:val="0000FF"/>
            <w:sz w:val="20"/>
            <w:szCs w:val="20"/>
            <w:u w:val="single"/>
          </w:rPr>
          <w:t>(ID0000187)</w:t>
        </w:r>
      </w:hyperlink>
    </w:p>
    <w:p w:rsidR="00DB0305" w:rsidRPr="00DB0305" w:rsidRDefault="00DB0305" w:rsidP="00DB0305">
      <w:pPr>
        <w:numPr>
          <w:ilvl w:val="1"/>
          <w:numId w:val="37"/>
        </w:numPr>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ThermostatScheduleConfirmedNotification </w:t>
      </w:r>
      <w:hyperlink r:id="rId95" w:history="1">
        <w:r w:rsidRPr="00DB0305">
          <w:rPr>
            <w:rFonts w:ascii="Verdana" w:eastAsia="Calibri" w:hAnsi="Verdana" w:cstheme="minorHAnsi"/>
            <w:color w:val="0000FF"/>
            <w:sz w:val="20"/>
            <w:szCs w:val="20"/>
            <w:u w:val="single"/>
          </w:rPr>
          <w:t>(ID0000188)</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 xml:space="preserve">Added new method GetHANDeviceGroupNames </w:t>
      </w:r>
      <w:hyperlink r:id="rId96" w:history="1">
        <w:r w:rsidRPr="00DB0305">
          <w:rPr>
            <w:rFonts w:ascii="Verdana" w:hAnsi="Verdana" w:cstheme="minorHAnsi"/>
            <w:color w:val="0000FF"/>
            <w:sz w:val="20"/>
            <w:szCs w:val="20"/>
            <w:u w:val="single"/>
          </w:rPr>
          <w:t>(ID0000201)</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bCs/>
          <w:sz w:val="20"/>
          <w:szCs w:val="20"/>
        </w:rPr>
        <w:t xml:space="preserve">Added new method GetHANDeviceGroupMembers </w:t>
      </w:r>
      <w:hyperlink r:id="rId97" w:history="1">
        <w:r w:rsidRPr="00DB0305">
          <w:rPr>
            <w:rFonts w:ascii="Verdana" w:hAnsi="Verdana" w:cstheme="minorHAnsi"/>
            <w:color w:val="0000FF"/>
            <w:sz w:val="20"/>
            <w:szCs w:val="20"/>
            <w:u w:val="single"/>
          </w:rPr>
          <w:t>(ID0000202)</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bCs/>
          <w:sz w:val="20"/>
          <w:szCs w:val="20"/>
        </w:rPr>
        <w:t xml:space="preserve">Added new method GetHANDeviceGroupNamesByHANDeviceID </w:t>
      </w:r>
      <w:hyperlink r:id="rId98" w:history="1">
        <w:r w:rsidRPr="00DB0305">
          <w:rPr>
            <w:rFonts w:ascii="Verdana" w:hAnsi="Verdana" w:cstheme="minorHAnsi"/>
            <w:color w:val="0000FF"/>
            <w:sz w:val="20"/>
            <w:szCs w:val="20"/>
            <w:u w:val="single"/>
          </w:rPr>
          <w:t>(ID0000204)</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lastRenderedPageBreak/>
        <w:t>Added new method</w:t>
      </w:r>
      <w:r w:rsidRPr="00DB0305">
        <w:rPr>
          <w:rFonts w:ascii="Verdana" w:hAnsi="Verdana" w:cstheme="minorHAnsi"/>
          <w:bCs/>
          <w:sz w:val="20"/>
          <w:szCs w:val="20"/>
        </w:rPr>
        <w:t xml:space="preserve"> GetIHDGroupNames </w:t>
      </w:r>
      <w:hyperlink r:id="rId99" w:history="1">
        <w:r w:rsidRPr="00DB0305">
          <w:rPr>
            <w:rFonts w:ascii="Verdana" w:hAnsi="Verdana" w:cstheme="minorHAnsi"/>
            <w:color w:val="0000FF"/>
            <w:sz w:val="20"/>
            <w:szCs w:val="20"/>
            <w:u w:val="single"/>
          </w:rPr>
          <w:t>(ID0000209)</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GetIHDGroupMembers </w:t>
      </w:r>
      <w:hyperlink r:id="rId100" w:history="1">
        <w:r w:rsidRPr="00DB0305">
          <w:rPr>
            <w:rFonts w:ascii="Verdana" w:hAnsi="Verdana" w:cstheme="minorHAnsi"/>
            <w:color w:val="0000FF"/>
            <w:sz w:val="20"/>
            <w:szCs w:val="20"/>
            <w:u w:val="single"/>
          </w:rPr>
          <w:t>(ID0000210)</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GetIHDGroupNamesByInHomeDisplayID </w:t>
      </w:r>
      <w:hyperlink r:id="rId101" w:history="1">
        <w:r w:rsidRPr="00DB0305">
          <w:rPr>
            <w:rFonts w:ascii="Verdana" w:hAnsi="Verdana" w:cstheme="minorHAnsi"/>
            <w:color w:val="0000FF"/>
            <w:sz w:val="20"/>
            <w:szCs w:val="20"/>
            <w:u w:val="single"/>
          </w:rPr>
          <w:t>(ID0000211)</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bCs/>
          <w:sz w:val="20"/>
          <w:szCs w:val="20"/>
        </w:rPr>
        <w:t>Added new method</w:t>
      </w:r>
      <w:r w:rsidRPr="00DB0305">
        <w:rPr>
          <w:rFonts w:ascii="Verdana" w:hAnsi="Verdana" w:cs="Arial"/>
          <w:bCs/>
          <w:sz w:val="20"/>
          <w:szCs w:val="20"/>
        </w:rPr>
        <w:t xml:space="preserve"> HANCommissioningNotification </w:t>
      </w:r>
      <w:hyperlink r:id="rId102" w:history="1">
        <w:r w:rsidRPr="00DB0305">
          <w:rPr>
            <w:rFonts w:ascii="Verdana" w:hAnsi="Verdana"/>
            <w:color w:val="0000FF"/>
            <w:sz w:val="20"/>
            <w:szCs w:val="20"/>
            <w:u w:val="single"/>
          </w:rPr>
          <w:t>(ID0000214)</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bCs/>
          <w:sz w:val="20"/>
          <w:szCs w:val="20"/>
        </w:rPr>
        <w:t>Added new method</w:t>
      </w:r>
      <w:r w:rsidRPr="00DB0305">
        <w:rPr>
          <w:rFonts w:ascii="Verdana" w:hAnsi="Verdana" w:cs="Arial"/>
          <w:bCs/>
          <w:sz w:val="20"/>
          <w:szCs w:val="20"/>
        </w:rPr>
        <w:t xml:space="preserve"> DemandResponseSetupNotification </w:t>
      </w:r>
      <w:hyperlink r:id="rId103" w:history="1">
        <w:r w:rsidRPr="00DB0305">
          <w:rPr>
            <w:rFonts w:ascii="Verdana" w:hAnsi="Verdana"/>
            <w:color w:val="0000FF"/>
            <w:sz w:val="20"/>
            <w:szCs w:val="20"/>
            <w:u w:val="single"/>
          </w:rPr>
          <w:t>(ID0000221)</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bCs/>
          <w:sz w:val="20"/>
          <w:szCs w:val="20"/>
        </w:rPr>
        <w:t>Added new method</w:t>
      </w:r>
      <w:r w:rsidRPr="00DB0305">
        <w:rPr>
          <w:rFonts w:ascii="Verdana" w:hAnsi="Verdana" w:cs="Arial"/>
          <w:bCs/>
          <w:sz w:val="20"/>
          <w:szCs w:val="20"/>
        </w:rPr>
        <w:t xml:space="preserve"> DemandResponseEventNotification </w:t>
      </w:r>
      <w:hyperlink r:id="rId104" w:history="1">
        <w:r w:rsidRPr="00DB0305">
          <w:rPr>
            <w:rFonts w:ascii="Verdana" w:hAnsi="Verdana"/>
            <w:color w:val="0000FF"/>
            <w:sz w:val="20"/>
            <w:szCs w:val="20"/>
            <w:u w:val="single"/>
          </w:rPr>
          <w:t>(ID0000223)</w:t>
        </w:r>
      </w:hyperlink>
    </w:p>
    <w:p w:rsidR="00DB0305" w:rsidRPr="00DB0305" w:rsidRDefault="00DB0305" w:rsidP="00DB0305">
      <w:pPr>
        <w:numPr>
          <w:ilvl w:val="1"/>
          <w:numId w:val="37"/>
        </w:numPr>
        <w:rPr>
          <w:rFonts w:ascii="Verdana" w:hAnsi="Verdana" w:cs="Arial"/>
          <w:bCs/>
          <w:sz w:val="20"/>
          <w:szCs w:val="20"/>
        </w:rPr>
      </w:pPr>
      <w:r w:rsidRPr="00DB0305">
        <w:rPr>
          <w:rFonts w:ascii="Verdana" w:hAnsi="Verdana" w:cstheme="minorHAnsi"/>
          <w:bCs/>
          <w:sz w:val="20"/>
          <w:szCs w:val="20"/>
        </w:rPr>
        <w:t>Added new method</w:t>
      </w:r>
      <w:r w:rsidRPr="00DB0305">
        <w:rPr>
          <w:rFonts w:ascii="Verdana" w:hAnsi="Verdana" w:cs="Arial"/>
          <w:bCs/>
          <w:sz w:val="20"/>
          <w:szCs w:val="20"/>
        </w:rPr>
        <w:t xml:space="preserve"> CriticalPeakPriceEventNotification </w:t>
      </w:r>
      <w:hyperlink r:id="rId105" w:history="1">
        <w:r w:rsidRPr="00DB0305">
          <w:rPr>
            <w:rFonts w:ascii="Verdana" w:hAnsi="Verdana"/>
            <w:color w:val="0000FF"/>
            <w:sz w:val="20"/>
            <w:szCs w:val="20"/>
            <w:u w:val="single"/>
          </w:rPr>
          <w:t>(ID0000234)</w:t>
        </w:r>
      </w:hyperlink>
    </w:p>
    <w:p w:rsidR="00DB0305" w:rsidRPr="00DB0305" w:rsidRDefault="00DB0305" w:rsidP="00DB0305">
      <w:pPr>
        <w:ind w:left="1440"/>
        <w:contextualSpacing/>
        <w:rPr>
          <w:rFonts w:ascii="Verdana" w:eastAsia="Calibri" w:hAnsi="Verdana" w:cstheme="minorHAnsi"/>
          <w:sz w:val="20"/>
          <w:szCs w:val="20"/>
        </w:rPr>
      </w:pPr>
    </w:p>
    <w:p w:rsidR="00DB0305" w:rsidRPr="00DB0305" w:rsidRDefault="00DB0305" w:rsidP="00DB0305">
      <w:pPr>
        <w:numPr>
          <w:ilvl w:val="0"/>
          <w:numId w:val="37"/>
        </w:numPr>
        <w:rPr>
          <w:rFonts w:ascii="Verdana" w:hAnsi="Verdana" w:cs="Arial"/>
          <w:b/>
          <w:bCs/>
          <w:sz w:val="20"/>
          <w:szCs w:val="20"/>
        </w:rPr>
      </w:pPr>
      <w:r w:rsidRPr="00DB0305">
        <w:rPr>
          <w:rFonts w:ascii="Verdana" w:hAnsi="Verdana"/>
          <w:color w:val="000000"/>
          <w:sz w:val="20"/>
          <w:szCs w:val="20"/>
        </w:rPr>
        <w:t>Changes to DR_Server</w:t>
      </w:r>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color w:val="000000"/>
          <w:sz w:val="20"/>
          <w:szCs w:val="20"/>
        </w:rPr>
        <w:t>Added new method</w:t>
      </w:r>
      <w:r w:rsidRPr="00DB0305">
        <w:rPr>
          <w:rFonts w:ascii="Verdana" w:eastAsia="Calibri" w:hAnsi="Verdana" w:cstheme="minorHAnsi"/>
          <w:sz w:val="20"/>
          <w:szCs w:val="20"/>
        </w:rPr>
        <w:t xml:space="preserve"> AnalogChangedNotificationByPointID </w:t>
      </w:r>
      <w:hyperlink r:id="rId106" w:history="1">
        <w:r w:rsidRPr="00DB0305">
          <w:rPr>
            <w:rFonts w:ascii="Verdana" w:eastAsia="Calibri" w:hAnsi="Verdana" w:cstheme="minorHAnsi"/>
            <w:color w:val="0000FF"/>
            <w:sz w:val="20"/>
            <w:szCs w:val="20"/>
            <w:u w:val="single"/>
          </w:rPr>
          <w:t>(ID0000118)</w:t>
        </w:r>
      </w:hyperlink>
    </w:p>
    <w:p w:rsidR="00DB0305" w:rsidRPr="00DB0305" w:rsidRDefault="00DB0305" w:rsidP="00DB0305">
      <w:pPr>
        <w:numPr>
          <w:ilvl w:val="1"/>
          <w:numId w:val="37"/>
        </w:numPr>
        <w:contextualSpacing/>
        <w:rPr>
          <w:rFonts w:ascii="Verdana" w:eastAsia="Calibri" w:hAnsi="Verdana" w:cstheme="minorHAnsi"/>
          <w:sz w:val="20"/>
          <w:szCs w:val="20"/>
        </w:rPr>
      </w:pPr>
      <w:r w:rsidRPr="00DB0305">
        <w:rPr>
          <w:rFonts w:ascii="Verdana" w:eastAsia="Calibri" w:hAnsi="Verdana" w:cstheme="minorHAnsi"/>
          <w:color w:val="000000"/>
          <w:sz w:val="20"/>
          <w:szCs w:val="20"/>
        </w:rPr>
        <w:t>Added new method</w:t>
      </w:r>
      <w:r w:rsidRPr="00DB0305">
        <w:rPr>
          <w:rFonts w:ascii="Verdana" w:eastAsia="Calibri" w:hAnsi="Verdana" w:cstheme="minorHAnsi"/>
          <w:sz w:val="20"/>
          <w:szCs w:val="20"/>
        </w:rPr>
        <w:t xml:space="preserve"> StatusChangedNotificationByPointID  </w:t>
      </w:r>
      <w:hyperlink r:id="rId107" w:history="1">
        <w:r w:rsidRPr="00DB0305">
          <w:rPr>
            <w:rFonts w:ascii="Verdana" w:eastAsia="Calibri" w:hAnsi="Verdana" w:cstheme="minorHAnsi"/>
            <w:color w:val="0000FF"/>
            <w:sz w:val="20"/>
            <w:szCs w:val="20"/>
            <w:u w:val="single"/>
          </w:rPr>
          <w:t>(ID0000118)</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 xml:space="preserve">Added new method </w:t>
      </w:r>
      <w:r w:rsidRPr="00DB0305">
        <w:rPr>
          <w:rFonts w:ascii="Verdana" w:hAnsi="Verdana" w:cstheme="minorHAnsi"/>
          <w:bCs/>
          <w:sz w:val="20"/>
          <w:szCs w:val="20"/>
        </w:rPr>
        <w:t xml:space="preserve">EstablishHANDeviceGroup </w:t>
      </w:r>
      <w:hyperlink r:id="rId108" w:history="1">
        <w:r w:rsidRPr="00DB0305">
          <w:rPr>
            <w:rFonts w:ascii="Verdana" w:hAnsi="Verdana" w:cstheme="minorHAnsi"/>
            <w:color w:val="0000FF"/>
            <w:sz w:val="20"/>
            <w:szCs w:val="20"/>
            <w:u w:val="single"/>
          </w:rPr>
          <w:t>(ID0000197)</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DeleteHANDeviceGroup </w:t>
      </w:r>
      <w:hyperlink r:id="rId109" w:history="1">
        <w:r w:rsidRPr="00DB0305">
          <w:rPr>
            <w:rFonts w:ascii="Verdana" w:hAnsi="Verdana" w:cstheme="minorHAnsi"/>
            <w:color w:val="0000FF"/>
            <w:sz w:val="20"/>
            <w:szCs w:val="20"/>
            <w:u w:val="single"/>
          </w:rPr>
          <w:t>(ID0000198)</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InsertIntoHANDeviceGroup </w:t>
      </w:r>
      <w:hyperlink r:id="rId110" w:history="1">
        <w:r w:rsidRPr="00DB0305">
          <w:rPr>
            <w:rFonts w:ascii="Verdana" w:hAnsi="Verdana" w:cstheme="minorHAnsi"/>
            <w:color w:val="0000FF"/>
            <w:sz w:val="20"/>
            <w:szCs w:val="20"/>
            <w:u w:val="single"/>
          </w:rPr>
          <w:t>(ID0000199)</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RemoveFromHANDeviceGroup </w:t>
      </w:r>
      <w:hyperlink r:id="rId111" w:history="1">
        <w:r w:rsidRPr="00DB0305">
          <w:rPr>
            <w:rFonts w:ascii="Verdana" w:hAnsi="Verdana" w:cstheme="minorHAnsi"/>
            <w:color w:val="0000FF"/>
            <w:sz w:val="20"/>
            <w:szCs w:val="20"/>
            <w:u w:val="single"/>
          </w:rPr>
          <w:t>(ID0000200)</w:t>
        </w:r>
      </w:hyperlink>
    </w:p>
    <w:p w:rsidR="00DB0305" w:rsidRPr="00DB0305" w:rsidRDefault="00DB0305" w:rsidP="00DB0305">
      <w:pPr>
        <w:numPr>
          <w:ilvl w:val="1"/>
          <w:numId w:val="37"/>
        </w:numPr>
        <w:spacing w:beforeAutospacing="1"/>
        <w:rPr>
          <w:rFonts w:ascii="Verdana" w:hAnsi="Verdana" w:cstheme="minorHAnsi"/>
          <w:bCs/>
          <w:sz w:val="20"/>
          <w:szCs w:val="20"/>
        </w:rPr>
      </w:pPr>
      <w:r w:rsidRPr="00DB0305">
        <w:rPr>
          <w:rFonts w:ascii="Verdana" w:hAnsi="Verdana" w:cstheme="minorHAnsi"/>
          <w:sz w:val="20"/>
          <w:szCs w:val="20"/>
        </w:rPr>
        <w:t xml:space="preserve">Added new method GetHANDeviceGroupNames </w:t>
      </w:r>
      <w:hyperlink r:id="rId112" w:history="1">
        <w:r w:rsidRPr="00DB0305">
          <w:rPr>
            <w:rFonts w:ascii="Verdana" w:hAnsi="Verdana" w:cstheme="minorHAnsi"/>
            <w:color w:val="0000FF"/>
            <w:sz w:val="20"/>
            <w:szCs w:val="20"/>
            <w:u w:val="single"/>
          </w:rPr>
          <w:t>(ID0000201)</w:t>
        </w:r>
      </w:hyperlink>
      <w:r w:rsidRPr="00DB0305">
        <w:rPr>
          <w:rFonts w:ascii="Verdana" w:hAnsi="Verdana" w:cstheme="minorHAnsi"/>
          <w:bCs/>
          <w:sz w:val="20"/>
          <w:szCs w:val="20"/>
        </w:rPr>
        <w:t xml:space="preserve"> </w:t>
      </w:r>
    </w:p>
    <w:p w:rsidR="00DB0305" w:rsidRPr="00DB0305" w:rsidRDefault="00DB0305" w:rsidP="00DB0305">
      <w:pPr>
        <w:numPr>
          <w:ilvl w:val="1"/>
          <w:numId w:val="37"/>
        </w:numPr>
        <w:spacing w:beforeAutospacing="1"/>
        <w:rPr>
          <w:rFonts w:ascii="Verdana" w:hAnsi="Verdana" w:cstheme="minorHAnsi"/>
          <w:sz w:val="20"/>
          <w:szCs w:val="20"/>
        </w:rPr>
      </w:pPr>
      <w:r w:rsidRPr="00DB0305">
        <w:rPr>
          <w:rFonts w:ascii="Verdana" w:hAnsi="Verdana" w:cstheme="minorHAnsi"/>
          <w:bCs/>
          <w:sz w:val="20"/>
          <w:szCs w:val="20"/>
        </w:rPr>
        <w:t xml:space="preserve">Added new method GetHANDeviceGroupMembers </w:t>
      </w:r>
      <w:hyperlink r:id="rId113" w:history="1">
        <w:r w:rsidRPr="00DB0305">
          <w:rPr>
            <w:rFonts w:ascii="Verdana" w:hAnsi="Verdana" w:cstheme="minorHAnsi"/>
            <w:color w:val="0000FF"/>
            <w:sz w:val="20"/>
            <w:szCs w:val="20"/>
            <w:u w:val="single"/>
          </w:rPr>
          <w:t>(ID0000202)</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bCs/>
          <w:sz w:val="20"/>
          <w:szCs w:val="20"/>
        </w:rPr>
        <w:t xml:space="preserve">Added new method GetHANDeviceGroupNamesByHANDeviceID </w:t>
      </w:r>
      <w:hyperlink r:id="rId114" w:history="1">
        <w:r w:rsidRPr="00DB0305">
          <w:rPr>
            <w:rFonts w:ascii="Verdana" w:hAnsi="Verdana" w:cstheme="minorHAnsi"/>
            <w:color w:val="0000FF"/>
            <w:sz w:val="20"/>
            <w:szCs w:val="20"/>
            <w:u w:val="single"/>
          </w:rPr>
          <w:t>(ID0000204)</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GetIHDGroupNames </w:t>
      </w:r>
      <w:hyperlink r:id="rId115" w:history="1">
        <w:r w:rsidRPr="00DB0305">
          <w:rPr>
            <w:rFonts w:ascii="Verdana" w:hAnsi="Verdana" w:cstheme="minorHAnsi"/>
            <w:color w:val="0000FF"/>
            <w:sz w:val="20"/>
            <w:szCs w:val="20"/>
            <w:u w:val="single"/>
          </w:rPr>
          <w:t>(ID0000209)</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GetIHDGroupMembers </w:t>
      </w:r>
      <w:hyperlink r:id="rId116" w:history="1">
        <w:r w:rsidRPr="00DB0305">
          <w:rPr>
            <w:rFonts w:ascii="Verdana" w:hAnsi="Verdana" w:cstheme="minorHAnsi"/>
            <w:color w:val="0000FF"/>
            <w:sz w:val="20"/>
            <w:szCs w:val="20"/>
            <w:u w:val="single"/>
          </w:rPr>
          <w:t>(ID0000210)</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GetIHDGroupNamesByInHomeDisplayID </w:t>
      </w:r>
      <w:hyperlink r:id="rId117" w:history="1">
        <w:r w:rsidRPr="00DB0305">
          <w:rPr>
            <w:rFonts w:ascii="Verdana" w:hAnsi="Verdana" w:cstheme="minorHAnsi"/>
            <w:color w:val="0000FF"/>
            <w:sz w:val="20"/>
            <w:szCs w:val="20"/>
            <w:u w:val="single"/>
          </w:rPr>
          <w:t>(ID0000211)</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w:t>
      </w:r>
      <w:r w:rsidRPr="00DB0305">
        <w:rPr>
          <w:rFonts w:ascii="Verdana" w:hAnsi="Verdana" w:cs="Arial"/>
          <w:bCs/>
          <w:sz w:val="20"/>
          <w:szCs w:val="20"/>
        </w:rPr>
        <w:t xml:space="preserve">InitiateDemandResponseSetup </w:t>
      </w:r>
      <w:hyperlink r:id="rId118" w:history="1">
        <w:r w:rsidRPr="00DB0305">
          <w:rPr>
            <w:rFonts w:ascii="Verdana" w:hAnsi="Verdana"/>
            <w:color w:val="0000FF"/>
            <w:sz w:val="20"/>
            <w:szCs w:val="20"/>
            <w:u w:val="single"/>
          </w:rPr>
          <w:t>(ID0000220)</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w:t>
      </w:r>
      <w:r w:rsidRPr="00DB0305">
        <w:rPr>
          <w:rFonts w:ascii="Verdana" w:hAnsi="Verdana" w:cs="Arial"/>
          <w:bCs/>
          <w:sz w:val="20"/>
          <w:szCs w:val="20"/>
        </w:rPr>
        <w:t xml:space="preserve">InitiateDemandResponseEvent </w:t>
      </w:r>
      <w:hyperlink r:id="rId119" w:history="1">
        <w:r w:rsidRPr="00DB0305">
          <w:rPr>
            <w:rFonts w:ascii="Verdana" w:hAnsi="Verdana"/>
            <w:color w:val="0000FF"/>
            <w:sz w:val="20"/>
            <w:szCs w:val="20"/>
            <w:u w:val="single"/>
          </w:rPr>
          <w:t>(ID0000222)</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CancelDemandResponseEvent </w:t>
      </w:r>
      <w:hyperlink r:id="rId120" w:history="1">
        <w:r w:rsidRPr="00DB0305">
          <w:rPr>
            <w:rFonts w:ascii="Verdana" w:hAnsi="Verdana"/>
            <w:color w:val="0000FF"/>
            <w:sz w:val="20"/>
            <w:szCs w:val="20"/>
            <w:u w:val="single"/>
          </w:rPr>
          <w:t>(ID0000224)</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InitiateDemandResponseEventStatusRequest </w:t>
      </w:r>
      <w:hyperlink r:id="rId121" w:history="1">
        <w:r w:rsidRPr="00DB0305">
          <w:rPr>
            <w:rFonts w:ascii="Verdana" w:hAnsi="Verdana"/>
            <w:color w:val="0000FF"/>
            <w:sz w:val="20"/>
            <w:szCs w:val="20"/>
            <w:u w:val="single"/>
          </w:rPr>
          <w:t>(ID0000225)</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InitiateDemandResponseEventToGroup </w:t>
      </w:r>
      <w:hyperlink r:id="rId122" w:history="1">
        <w:r w:rsidRPr="00DB0305">
          <w:rPr>
            <w:rFonts w:ascii="Verdana" w:hAnsi="Verdana"/>
            <w:color w:val="0000FF"/>
            <w:sz w:val="20"/>
            <w:szCs w:val="20"/>
            <w:u w:val="single"/>
          </w:rPr>
          <w:t>(ID0000226)</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CancelDemandResponseEventToGroup </w:t>
      </w:r>
      <w:hyperlink r:id="rId123" w:history="1">
        <w:r w:rsidRPr="00DB0305">
          <w:rPr>
            <w:rFonts w:ascii="Verdana" w:hAnsi="Verdana"/>
            <w:color w:val="0000FF"/>
            <w:sz w:val="20"/>
            <w:szCs w:val="20"/>
            <w:u w:val="single"/>
          </w:rPr>
          <w:t>(ID0000227)</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InitiateDemandResponseEventStatusRequestToGroup </w:t>
      </w:r>
      <w:hyperlink r:id="rId124" w:history="1">
        <w:r w:rsidRPr="00DB0305">
          <w:rPr>
            <w:rFonts w:ascii="Verdana" w:hAnsi="Verdana"/>
            <w:color w:val="0000FF"/>
            <w:sz w:val="20"/>
            <w:szCs w:val="20"/>
            <w:u w:val="single"/>
          </w:rPr>
          <w:t>(ID0000228)</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InitiateCriticalPeakPriceEvent </w:t>
      </w:r>
      <w:hyperlink r:id="rId125" w:history="1">
        <w:r w:rsidRPr="00DB0305">
          <w:rPr>
            <w:rFonts w:ascii="Verdana" w:hAnsi="Verdana"/>
            <w:color w:val="0000FF"/>
            <w:sz w:val="20"/>
            <w:szCs w:val="20"/>
            <w:u w:val="single"/>
          </w:rPr>
          <w:t>(ID0000233)</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CancelCriticalPeakPriceEvent </w:t>
      </w:r>
      <w:hyperlink r:id="rId126" w:history="1">
        <w:r w:rsidRPr="00DB0305">
          <w:rPr>
            <w:rFonts w:ascii="Verdana" w:hAnsi="Verdana"/>
            <w:color w:val="0000FF"/>
            <w:sz w:val="20"/>
            <w:szCs w:val="20"/>
            <w:u w:val="single"/>
          </w:rPr>
          <w:t>(ID0000235)</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InitiateCriticalPeakPriceEventToGroup </w:t>
      </w:r>
      <w:hyperlink r:id="rId127" w:history="1">
        <w:r w:rsidRPr="00DB0305">
          <w:rPr>
            <w:rFonts w:ascii="Verdana" w:hAnsi="Verdana"/>
            <w:color w:val="0000FF"/>
            <w:sz w:val="20"/>
            <w:szCs w:val="20"/>
            <w:u w:val="single"/>
          </w:rPr>
          <w:t>(ID0000236)</w:t>
        </w:r>
      </w:hyperlink>
    </w:p>
    <w:p w:rsidR="00DB0305" w:rsidRPr="00DB0305" w:rsidRDefault="00DB0305" w:rsidP="00DB0305">
      <w:pPr>
        <w:numPr>
          <w:ilvl w:val="1"/>
          <w:numId w:val="37"/>
        </w:numPr>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CancelCriticalPeakPriceEventToGroup </w:t>
      </w:r>
      <w:hyperlink r:id="rId128" w:history="1">
        <w:r w:rsidRPr="00DB0305">
          <w:rPr>
            <w:rFonts w:ascii="Verdana" w:hAnsi="Verdana"/>
            <w:color w:val="0000FF"/>
            <w:sz w:val="20"/>
            <w:szCs w:val="20"/>
            <w:u w:val="single"/>
          </w:rPr>
          <w:t>(ID0000237)</w:t>
        </w:r>
      </w:hyperlink>
    </w:p>
    <w:p w:rsidR="00DB0305" w:rsidRPr="00DB0305" w:rsidRDefault="00DB0305" w:rsidP="00DB0305">
      <w:pPr>
        <w:ind w:left="1440"/>
        <w:rPr>
          <w:rFonts w:ascii="Verdana" w:hAnsi="Verdana" w:cs="Arial"/>
          <w:bCs/>
          <w:sz w:val="20"/>
          <w:szCs w:val="20"/>
        </w:rPr>
      </w:pPr>
    </w:p>
    <w:p w:rsidR="00DB0305" w:rsidRPr="00DB0305" w:rsidRDefault="00DB0305" w:rsidP="00DB0305">
      <w:pPr>
        <w:numPr>
          <w:ilvl w:val="0"/>
          <w:numId w:val="37"/>
        </w:numPr>
        <w:rPr>
          <w:rFonts w:ascii="Verdana" w:hAnsi="Verdana" w:cs="Arial"/>
          <w:bCs/>
          <w:sz w:val="20"/>
          <w:szCs w:val="20"/>
        </w:rPr>
      </w:pPr>
      <w:r w:rsidRPr="00DB0305">
        <w:rPr>
          <w:rFonts w:ascii="Verdana" w:hAnsi="Verdana" w:cs="Arial"/>
          <w:bCs/>
          <w:sz w:val="20"/>
          <w:szCs w:val="20"/>
        </w:rPr>
        <w:t>Changes to GV_Server</w:t>
      </w:r>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AnalogChangedNotificationByPointID </w:t>
      </w:r>
      <w:hyperlink r:id="rId129" w:history="1">
        <w:r w:rsidRPr="00DB0305">
          <w:rPr>
            <w:rFonts w:ascii="Verdana" w:eastAsia="Calibri" w:hAnsi="Verdana"/>
            <w:color w:val="0000FF"/>
            <w:sz w:val="20"/>
            <w:szCs w:val="20"/>
            <w:u w:val="single"/>
          </w:rPr>
          <w:t>(ID0000118)</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StatusChangedNotificationByPointID </w:t>
      </w:r>
      <w:hyperlink r:id="rId130" w:history="1">
        <w:r w:rsidRPr="00DB0305">
          <w:rPr>
            <w:rFonts w:ascii="Verdana" w:eastAsia="Calibri" w:hAnsi="Verdana"/>
            <w:color w:val="0000FF"/>
            <w:sz w:val="20"/>
            <w:szCs w:val="20"/>
            <w:u w:val="single"/>
          </w:rPr>
          <w:t>(ID0000118)</w:t>
        </w:r>
      </w:hyperlink>
    </w:p>
    <w:p w:rsidR="00DB0305" w:rsidRPr="00DB0305" w:rsidRDefault="00DB0305" w:rsidP="00DB0305">
      <w:pPr>
        <w:numPr>
          <w:ilvl w:val="0"/>
          <w:numId w:val="37"/>
        </w:numPr>
        <w:rPr>
          <w:rFonts w:ascii="Verdana" w:hAnsi="Verdana" w:cs="Arial"/>
          <w:b/>
          <w:bCs/>
          <w:sz w:val="20"/>
          <w:szCs w:val="20"/>
        </w:rPr>
      </w:pPr>
      <w:r w:rsidRPr="00DB0305">
        <w:rPr>
          <w:rFonts w:ascii="Verdana" w:hAnsi="Verdana"/>
          <w:color w:val="000000"/>
          <w:sz w:val="20"/>
          <w:szCs w:val="20"/>
        </w:rPr>
        <w:t>Changes to HAN_Server</w:t>
      </w:r>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InitiateHANRegistration     </w:t>
      </w:r>
      <w:hyperlink r:id="rId131" w:history="1">
        <w:r w:rsidRPr="00DB0305">
          <w:rPr>
            <w:rFonts w:ascii="Verdana" w:eastAsia="Calibri" w:hAnsi="Verdana"/>
            <w:color w:val="0000FF"/>
            <w:sz w:val="20"/>
            <w:szCs w:val="20"/>
            <w:u w:val="single"/>
          </w:rPr>
          <w:t>(ID0000138)</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color w:val="000000"/>
          <w:sz w:val="20"/>
          <w:szCs w:val="20"/>
        </w:rPr>
        <w:t>Added new method</w:t>
      </w:r>
      <w:r w:rsidRPr="00DB0305">
        <w:rPr>
          <w:rFonts w:ascii="Verdana" w:eastAsia="Calibri" w:hAnsi="Verdana" w:cstheme="minorHAnsi"/>
          <w:sz w:val="20"/>
          <w:szCs w:val="20"/>
        </w:rPr>
        <w:t xml:space="preserve"> CancelHANRegistration</w:t>
      </w:r>
      <w:r w:rsidRPr="00DB0305">
        <w:rPr>
          <w:rFonts w:ascii="Verdana" w:eastAsia="Calibri" w:hAnsi="Verdana" w:cstheme="minorHAnsi"/>
          <w:sz w:val="20"/>
          <w:szCs w:val="20"/>
        </w:rPr>
        <w:tab/>
      </w:r>
      <w:hyperlink r:id="rId132" w:history="1">
        <w:r w:rsidRPr="00DB0305">
          <w:rPr>
            <w:rFonts w:ascii="Verdana" w:eastAsia="Calibri" w:hAnsi="Verdana" w:cstheme="minorHAnsi"/>
            <w:color w:val="0000FF"/>
            <w:sz w:val="20"/>
            <w:szCs w:val="20"/>
            <w:u w:val="single"/>
          </w:rPr>
          <w:t>(ID0000142)</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color w:val="000000"/>
          <w:sz w:val="20"/>
          <w:szCs w:val="20"/>
        </w:rPr>
        <w:t>Added new method</w:t>
      </w:r>
      <w:r w:rsidRPr="00DB0305">
        <w:rPr>
          <w:rFonts w:ascii="Verdana" w:eastAsia="Calibri" w:hAnsi="Verdana" w:cstheme="minorHAnsi"/>
          <w:sz w:val="20"/>
          <w:szCs w:val="20"/>
        </w:rPr>
        <w:t xml:space="preserve"> InitiateHANRegistrationStatusRequest </w:t>
      </w:r>
      <w:hyperlink r:id="rId133" w:history="1">
        <w:r w:rsidRPr="00DB0305">
          <w:rPr>
            <w:rFonts w:ascii="Verdana" w:eastAsia="Calibri" w:hAnsi="Verdana" w:cstheme="minorHAnsi"/>
            <w:color w:val="0000FF"/>
            <w:sz w:val="20"/>
            <w:szCs w:val="20"/>
            <w:u w:val="single"/>
          </w:rPr>
          <w:t>(ID0000143)</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Deprecated InHomeDisplayMessageNotification  </w:t>
      </w:r>
      <w:hyperlink r:id="rId134" w:history="1">
        <w:r w:rsidRPr="00DB0305">
          <w:rPr>
            <w:rFonts w:ascii="Verdana" w:eastAsia="Calibri" w:hAnsi="Verdana" w:cstheme="minorHAnsi"/>
            <w:color w:val="0000FF"/>
            <w:sz w:val="20"/>
            <w:szCs w:val="20"/>
            <w:u w:val="single"/>
          </w:rPr>
          <w:t>(ID0000156)</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InitiateInHomeDisplayMessage  </w:t>
      </w:r>
      <w:hyperlink r:id="rId135" w:history="1">
        <w:r w:rsidRPr="00DB0305">
          <w:rPr>
            <w:rFonts w:ascii="Verdana" w:eastAsia="Calibri" w:hAnsi="Verdana" w:cstheme="minorHAnsi"/>
            <w:color w:val="0000FF"/>
            <w:sz w:val="20"/>
            <w:szCs w:val="20"/>
            <w:u w:val="single"/>
          </w:rPr>
          <w:t>(ID0000157)</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CancelInHomeDisplayMessage </w:t>
      </w:r>
      <w:hyperlink r:id="rId136" w:history="1">
        <w:r w:rsidRPr="00DB0305">
          <w:rPr>
            <w:rFonts w:ascii="Verdana" w:eastAsia="Calibri" w:hAnsi="Verdana" w:cstheme="minorHAnsi"/>
            <w:color w:val="0000FF"/>
            <w:sz w:val="20"/>
            <w:szCs w:val="20"/>
            <w:u w:val="single"/>
          </w:rPr>
          <w:t>(ID0000160)</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lastRenderedPageBreak/>
        <w:t>Added new method InitiateInHomeDisplayMessageToGroup</w:t>
      </w:r>
      <w:hyperlink r:id="rId137" w:history="1">
        <w:r w:rsidRPr="00DB0305">
          <w:rPr>
            <w:rFonts w:ascii="Verdana" w:eastAsia="Calibri" w:hAnsi="Verdana" w:cstheme="minorHAnsi"/>
            <w:color w:val="0000FF"/>
            <w:sz w:val="20"/>
            <w:szCs w:val="20"/>
            <w:u w:val="single"/>
          </w:rPr>
          <w:t>(ID0000161)</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InitiateIHDCapabilitySettings </w:t>
      </w:r>
      <w:hyperlink r:id="rId138" w:history="1">
        <w:r w:rsidRPr="00DB0305">
          <w:rPr>
            <w:rFonts w:ascii="Verdana" w:eastAsia="Calibri" w:hAnsi="Verdana" w:cstheme="minorHAnsi"/>
            <w:color w:val="0000FF"/>
            <w:sz w:val="20"/>
            <w:szCs w:val="20"/>
            <w:u w:val="single"/>
          </w:rPr>
          <w:t>(ID0000164)</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InitiateHANPricing </w:t>
      </w:r>
      <w:hyperlink r:id="rId139" w:history="1">
        <w:r w:rsidRPr="00DB0305">
          <w:rPr>
            <w:rFonts w:ascii="Verdana" w:eastAsia="Calibri" w:hAnsi="Verdana" w:cstheme="minorHAnsi"/>
            <w:color w:val="0000FF"/>
            <w:sz w:val="20"/>
            <w:szCs w:val="20"/>
            <w:u w:val="single"/>
          </w:rPr>
          <w:t>(ID0000168)</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Added new method InitiateHANPricingRequest</w:t>
      </w:r>
      <w:hyperlink r:id="rId140" w:history="1">
        <w:r w:rsidRPr="00DB0305">
          <w:rPr>
            <w:rFonts w:ascii="Verdana" w:eastAsia="Calibri" w:hAnsi="Verdana" w:cstheme="minorHAnsi"/>
            <w:color w:val="0000FF"/>
            <w:sz w:val="20"/>
            <w:szCs w:val="20"/>
            <w:u w:val="single"/>
          </w:rPr>
          <w:t>(ID0000173)</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InitiateThermostatSchedule </w:t>
      </w:r>
      <w:hyperlink r:id="rId141" w:history="1">
        <w:r w:rsidRPr="00DB0305">
          <w:rPr>
            <w:rFonts w:ascii="Verdana" w:eastAsia="Calibri" w:hAnsi="Verdana" w:cstheme="minorHAnsi"/>
            <w:color w:val="0000FF"/>
            <w:sz w:val="20"/>
            <w:szCs w:val="20"/>
            <w:u w:val="single"/>
          </w:rPr>
          <w:t>(ID0000176)</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InitiateThermostatScheduleRequest  </w:t>
      </w:r>
      <w:hyperlink r:id="rId142" w:history="1">
        <w:r w:rsidRPr="00DB0305">
          <w:rPr>
            <w:rFonts w:ascii="Verdana" w:eastAsia="Calibri" w:hAnsi="Verdana" w:cstheme="minorHAnsi"/>
            <w:color w:val="0000FF"/>
            <w:sz w:val="20"/>
            <w:szCs w:val="20"/>
            <w:u w:val="single"/>
          </w:rPr>
          <w:t>(ID0000178)</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CancelInHomeDisplayMessageToGroup </w:t>
      </w:r>
      <w:hyperlink r:id="rId143" w:history="1">
        <w:r w:rsidRPr="00DB0305">
          <w:rPr>
            <w:rFonts w:ascii="Verdana" w:eastAsia="Calibri" w:hAnsi="Verdana" w:cstheme="minorHAnsi"/>
            <w:color w:val="0000FF"/>
            <w:sz w:val="20"/>
            <w:szCs w:val="20"/>
            <w:u w:val="single"/>
          </w:rPr>
          <w:t>(ID0000179)</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InitiateThermostatConfiguration </w:t>
      </w:r>
      <w:hyperlink r:id="rId144" w:history="1">
        <w:r w:rsidRPr="00DB0305">
          <w:rPr>
            <w:rFonts w:ascii="Verdana" w:eastAsia="Calibri" w:hAnsi="Verdana" w:cstheme="minorHAnsi"/>
            <w:color w:val="0000FF"/>
            <w:sz w:val="20"/>
            <w:szCs w:val="20"/>
            <w:u w:val="single"/>
          </w:rPr>
          <w:t>(ID0000182)</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InitiateThermostatConfigurationRequest </w:t>
      </w:r>
      <w:hyperlink r:id="rId145" w:history="1">
        <w:r w:rsidRPr="00DB0305">
          <w:rPr>
            <w:rFonts w:ascii="Verdana" w:eastAsia="Calibri" w:hAnsi="Verdana" w:cstheme="minorHAnsi"/>
            <w:color w:val="0000FF"/>
            <w:sz w:val="20"/>
            <w:szCs w:val="20"/>
            <w:u w:val="single"/>
          </w:rPr>
          <w:t>(ID0000184)</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InitiateManufacturerSpecificCommand </w:t>
      </w:r>
      <w:hyperlink r:id="rId146" w:history="1">
        <w:r w:rsidRPr="00DB0305">
          <w:rPr>
            <w:rFonts w:ascii="Verdana" w:eastAsia="Calibri" w:hAnsi="Verdana" w:cstheme="minorHAnsi"/>
            <w:color w:val="0000FF"/>
            <w:sz w:val="20"/>
            <w:szCs w:val="20"/>
            <w:u w:val="single"/>
          </w:rPr>
          <w:t>(ID0000186)</w:t>
        </w:r>
      </w:hyperlink>
    </w:p>
    <w:p w:rsidR="00DB0305" w:rsidRPr="00DB0305" w:rsidRDefault="00DB0305" w:rsidP="00DB0305">
      <w:pPr>
        <w:numPr>
          <w:ilvl w:val="1"/>
          <w:numId w:val="37"/>
        </w:numPr>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ThermostatAddNotification </w:t>
      </w:r>
      <w:hyperlink r:id="rId147" w:history="1">
        <w:r w:rsidRPr="00DB0305">
          <w:rPr>
            <w:rFonts w:ascii="Verdana" w:eastAsia="Calibri" w:hAnsi="Verdana" w:cstheme="minorHAnsi"/>
            <w:color w:val="0000FF"/>
            <w:sz w:val="20"/>
            <w:szCs w:val="20"/>
            <w:u w:val="single"/>
          </w:rPr>
          <w:t>(ID0000190)</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 xml:space="preserve">Added new method ThermostatRemoveNotification </w:t>
      </w:r>
      <w:hyperlink r:id="rId148" w:history="1">
        <w:r w:rsidRPr="00DB0305">
          <w:rPr>
            <w:rFonts w:ascii="Verdana" w:hAnsi="Verdana" w:cstheme="minorHAnsi"/>
            <w:color w:val="0000FF"/>
            <w:sz w:val="20"/>
            <w:szCs w:val="20"/>
            <w:u w:val="single"/>
          </w:rPr>
          <w:t>(ID0000191)</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 xml:space="preserve">Added new method </w:t>
      </w:r>
      <w:r w:rsidRPr="00DB0305">
        <w:rPr>
          <w:rFonts w:ascii="Verdana" w:hAnsi="Verdana" w:cstheme="minorHAnsi"/>
          <w:bCs/>
          <w:sz w:val="20"/>
          <w:szCs w:val="20"/>
        </w:rPr>
        <w:t xml:space="preserve">EstablishHANDeviceGroup </w:t>
      </w:r>
      <w:hyperlink r:id="rId149" w:history="1">
        <w:r w:rsidRPr="00DB0305">
          <w:rPr>
            <w:rFonts w:ascii="Verdana" w:hAnsi="Verdana" w:cstheme="minorHAnsi"/>
            <w:color w:val="0000FF"/>
            <w:sz w:val="20"/>
            <w:szCs w:val="20"/>
            <w:u w:val="single"/>
          </w:rPr>
          <w:t>(ID0000197)</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DeleteHANDeviceGroup </w:t>
      </w:r>
      <w:hyperlink r:id="rId150" w:history="1">
        <w:r w:rsidRPr="00DB0305">
          <w:rPr>
            <w:rFonts w:ascii="Verdana" w:hAnsi="Verdana" w:cstheme="minorHAnsi"/>
            <w:color w:val="0000FF"/>
            <w:sz w:val="20"/>
            <w:szCs w:val="20"/>
            <w:u w:val="single"/>
          </w:rPr>
          <w:t>(ID0000198)</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InsertIntoHANDeviceGroup </w:t>
      </w:r>
      <w:hyperlink r:id="rId151" w:history="1">
        <w:r w:rsidRPr="00DB0305">
          <w:rPr>
            <w:rFonts w:ascii="Verdana" w:hAnsi="Verdana" w:cstheme="minorHAnsi"/>
            <w:color w:val="0000FF"/>
            <w:sz w:val="20"/>
            <w:szCs w:val="20"/>
            <w:u w:val="single"/>
          </w:rPr>
          <w:t>(ID0000199)</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RemoveFromHANDeviceGroup </w:t>
      </w:r>
      <w:hyperlink r:id="rId152" w:history="1">
        <w:r w:rsidRPr="00DB0305">
          <w:rPr>
            <w:rFonts w:ascii="Verdana" w:hAnsi="Verdana" w:cstheme="minorHAnsi"/>
            <w:color w:val="0000FF"/>
            <w:sz w:val="20"/>
            <w:szCs w:val="20"/>
            <w:u w:val="single"/>
          </w:rPr>
          <w:t>(ID0000200)</w:t>
        </w:r>
      </w:hyperlink>
    </w:p>
    <w:p w:rsidR="00DB0305" w:rsidRPr="00DB0305" w:rsidRDefault="00DB0305" w:rsidP="00DB0305">
      <w:pPr>
        <w:numPr>
          <w:ilvl w:val="1"/>
          <w:numId w:val="37"/>
        </w:numPr>
        <w:spacing w:beforeAutospacing="1"/>
        <w:rPr>
          <w:rFonts w:ascii="Verdana" w:hAnsi="Verdana" w:cstheme="minorHAnsi"/>
          <w:bCs/>
          <w:sz w:val="20"/>
          <w:szCs w:val="20"/>
        </w:rPr>
      </w:pPr>
      <w:r w:rsidRPr="00DB0305">
        <w:rPr>
          <w:rFonts w:ascii="Verdana" w:hAnsi="Verdana" w:cstheme="minorHAnsi"/>
          <w:sz w:val="20"/>
          <w:szCs w:val="20"/>
        </w:rPr>
        <w:t xml:space="preserve">Added new method GetHANDeviceGroupNames </w:t>
      </w:r>
      <w:hyperlink r:id="rId153" w:history="1">
        <w:r w:rsidRPr="00DB0305">
          <w:rPr>
            <w:rFonts w:ascii="Verdana" w:hAnsi="Verdana" w:cstheme="minorHAnsi"/>
            <w:color w:val="0000FF"/>
            <w:sz w:val="20"/>
            <w:szCs w:val="20"/>
            <w:u w:val="single"/>
          </w:rPr>
          <w:t>(ID0000201)</w:t>
        </w:r>
      </w:hyperlink>
      <w:r w:rsidRPr="00DB0305">
        <w:rPr>
          <w:rFonts w:ascii="Verdana" w:hAnsi="Verdana" w:cstheme="minorHAnsi"/>
          <w:bCs/>
          <w:sz w:val="20"/>
          <w:szCs w:val="20"/>
        </w:rPr>
        <w:t xml:space="preserve"> </w:t>
      </w:r>
    </w:p>
    <w:p w:rsidR="00DB0305" w:rsidRPr="00DB0305" w:rsidRDefault="00DB0305" w:rsidP="00DB0305">
      <w:pPr>
        <w:numPr>
          <w:ilvl w:val="1"/>
          <w:numId w:val="37"/>
        </w:numPr>
        <w:spacing w:beforeAutospacing="1"/>
        <w:rPr>
          <w:rFonts w:ascii="Verdana" w:hAnsi="Verdana" w:cstheme="minorHAnsi"/>
          <w:sz w:val="20"/>
          <w:szCs w:val="20"/>
        </w:rPr>
      </w:pPr>
      <w:r w:rsidRPr="00DB0305">
        <w:rPr>
          <w:rFonts w:ascii="Verdana" w:hAnsi="Verdana" w:cstheme="minorHAnsi"/>
          <w:bCs/>
          <w:sz w:val="20"/>
          <w:szCs w:val="20"/>
        </w:rPr>
        <w:t xml:space="preserve">Added new method GetHANDeviceGroupMembers </w:t>
      </w:r>
      <w:hyperlink r:id="rId154" w:history="1">
        <w:r w:rsidRPr="00DB0305">
          <w:rPr>
            <w:rFonts w:ascii="Verdana" w:hAnsi="Verdana" w:cstheme="minorHAnsi"/>
            <w:color w:val="0000FF"/>
            <w:sz w:val="20"/>
            <w:szCs w:val="20"/>
            <w:u w:val="single"/>
          </w:rPr>
          <w:t>(ID0000202)</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bCs/>
          <w:sz w:val="20"/>
          <w:szCs w:val="20"/>
        </w:rPr>
        <w:t xml:space="preserve">Added new method GetHANDeviceGroupNamesByHANDeviceID </w:t>
      </w:r>
      <w:hyperlink r:id="rId155" w:history="1">
        <w:r w:rsidRPr="00DB0305">
          <w:rPr>
            <w:rFonts w:ascii="Verdana" w:hAnsi="Verdana" w:cstheme="minorHAnsi"/>
            <w:color w:val="0000FF"/>
            <w:sz w:val="20"/>
            <w:szCs w:val="20"/>
            <w:u w:val="single"/>
          </w:rPr>
          <w:t>(ID0000204)</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GetIHDGroupNames </w:t>
      </w:r>
      <w:hyperlink r:id="rId156" w:history="1">
        <w:r w:rsidRPr="00DB0305">
          <w:rPr>
            <w:rFonts w:ascii="Verdana" w:hAnsi="Verdana" w:cstheme="minorHAnsi"/>
            <w:color w:val="0000FF"/>
            <w:sz w:val="20"/>
            <w:szCs w:val="20"/>
            <w:u w:val="single"/>
          </w:rPr>
          <w:t>(ID0000209)</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GetIHDGroupMembers </w:t>
      </w:r>
      <w:hyperlink r:id="rId157" w:history="1">
        <w:r w:rsidRPr="00DB0305">
          <w:rPr>
            <w:rFonts w:ascii="Verdana" w:hAnsi="Verdana" w:cstheme="minorHAnsi"/>
            <w:color w:val="0000FF"/>
            <w:sz w:val="20"/>
            <w:szCs w:val="20"/>
            <w:u w:val="single"/>
          </w:rPr>
          <w:t>(ID0000210)</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GetIHDGroupNamesByInHomeDisplayID </w:t>
      </w:r>
      <w:hyperlink r:id="rId158" w:history="1">
        <w:r w:rsidRPr="00DB0305">
          <w:rPr>
            <w:rFonts w:ascii="Verdana" w:hAnsi="Verdana" w:cstheme="minorHAnsi"/>
            <w:color w:val="0000FF"/>
            <w:sz w:val="20"/>
            <w:szCs w:val="20"/>
            <w:u w:val="single"/>
          </w:rPr>
          <w:t>(ID0000211)</w:t>
        </w:r>
      </w:hyperlink>
      <w:r w:rsidRPr="00DB0305">
        <w:rPr>
          <w:rFonts w:ascii="Verdana" w:hAnsi="Verdana" w:cstheme="minorHAnsi"/>
          <w:bCs/>
          <w:sz w:val="20"/>
          <w:szCs w:val="20"/>
        </w:rPr>
        <w:t xml:space="preserve"> </w:t>
      </w:r>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InitiateHANCommissioning </w:t>
      </w:r>
      <w:hyperlink r:id="rId159" w:history="1">
        <w:r w:rsidRPr="00DB0305">
          <w:rPr>
            <w:rFonts w:ascii="Verdana" w:hAnsi="Verdana" w:cstheme="minorHAnsi"/>
            <w:color w:val="0000FF"/>
            <w:sz w:val="20"/>
            <w:szCs w:val="20"/>
            <w:u w:val="single"/>
          </w:rPr>
          <w:t>(ID0000213)</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InitiateManufacturerSpecificCommandToGroup </w:t>
      </w:r>
      <w:hyperlink r:id="rId160" w:history="1">
        <w:r w:rsidRPr="00DB0305">
          <w:rPr>
            <w:rFonts w:ascii="Verdana" w:hAnsi="Verdana"/>
            <w:color w:val="0000FF"/>
            <w:sz w:val="20"/>
            <w:szCs w:val="20"/>
            <w:u w:val="single"/>
          </w:rPr>
          <w:t>(ID0000231)</w:t>
        </w:r>
      </w:hyperlink>
    </w:p>
    <w:p w:rsidR="00DB0305" w:rsidRPr="00DB0305" w:rsidRDefault="00DB0305" w:rsidP="00DB0305">
      <w:pPr>
        <w:numPr>
          <w:ilvl w:val="1"/>
          <w:numId w:val="37"/>
        </w:numPr>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InitiateIHDCapabilitySettingsToGroup </w:t>
      </w:r>
      <w:hyperlink r:id="rId161" w:history="1">
        <w:r w:rsidRPr="00DB0305">
          <w:rPr>
            <w:rFonts w:ascii="Verdana" w:hAnsi="Verdana"/>
            <w:color w:val="0000FF"/>
            <w:sz w:val="20"/>
            <w:szCs w:val="20"/>
            <w:u w:val="single"/>
          </w:rPr>
          <w:t>(ID0000232)</w:t>
        </w:r>
      </w:hyperlink>
    </w:p>
    <w:p w:rsidR="00DB0305" w:rsidRPr="00DB0305" w:rsidRDefault="00DB0305" w:rsidP="00DB0305">
      <w:pPr>
        <w:ind w:left="1440"/>
        <w:contextualSpacing/>
        <w:rPr>
          <w:rFonts w:ascii="Verdana" w:eastAsia="Calibri" w:hAnsi="Verdana"/>
          <w:sz w:val="20"/>
          <w:szCs w:val="20"/>
        </w:rPr>
      </w:pPr>
    </w:p>
    <w:p w:rsidR="00DB0305" w:rsidRPr="00DB0305" w:rsidRDefault="00DB0305" w:rsidP="00DB0305">
      <w:pPr>
        <w:numPr>
          <w:ilvl w:val="0"/>
          <w:numId w:val="37"/>
        </w:numPr>
        <w:rPr>
          <w:rFonts w:ascii="Verdana" w:hAnsi="Verdana" w:cs="Arial"/>
          <w:b/>
          <w:bCs/>
          <w:sz w:val="20"/>
          <w:szCs w:val="20"/>
        </w:rPr>
      </w:pPr>
      <w:r w:rsidRPr="00DB0305">
        <w:rPr>
          <w:rFonts w:ascii="Verdana" w:hAnsi="Verdana"/>
          <w:color w:val="000000"/>
          <w:sz w:val="20"/>
          <w:szCs w:val="20"/>
        </w:rPr>
        <w:t xml:space="preserve"> Changes to INSP_Server</w:t>
      </w:r>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GetActiveAssessmentLocations   </w:t>
      </w:r>
      <w:hyperlink r:id="rId162" w:history="1">
        <w:r w:rsidRPr="00DB0305">
          <w:rPr>
            <w:rFonts w:ascii="Verdana" w:eastAsia="Calibri" w:hAnsi="Verdana"/>
            <w:color w:val="0000FF"/>
            <w:sz w:val="20"/>
            <w:szCs w:val="20"/>
            <w:u w:val="single"/>
          </w:rPr>
          <w:t>(ID0000146)</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Removed GetCircuitElementNearLatLong </w:t>
      </w:r>
      <w:hyperlink r:id="rId163" w:history="1">
        <w:r w:rsidRPr="00DB0305">
          <w:rPr>
            <w:rFonts w:ascii="Verdana" w:eastAsia="Calibri" w:hAnsi="Verdana"/>
            <w:color w:val="0000FF"/>
            <w:sz w:val="20"/>
            <w:szCs w:val="20"/>
            <w:u w:val="single"/>
          </w:rPr>
          <w:t>(ID0000151)</w:t>
        </w:r>
      </w:hyperlink>
    </w:p>
    <w:p w:rsidR="00DB0305" w:rsidRPr="00DB0305" w:rsidRDefault="00DB0305" w:rsidP="00DB0305">
      <w:pPr>
        <w:numPr>
          <w:ilvl w:val="0"/>
          <w:numId w:val="37"/>
        </w:numPr>
        <w:spacing w:before="100" w:beforeAutospacing="1" w:after="100" w:afterAutospacing="1"/>
        <w:rPr>
          <w:rFonts w:ascii="Verdana" w:hAnsi="Verdana" w:cs="Arial"/>
          <w:b/>
          <w:bCs/>
          <w:sz w:val="20"/>
          <w:szCs w:val="20"/>
        </w:rPr>
      </w:pPr>
      <w:r w:rsidRPr="00DB0305">
        <w:rPr>
          <w:rFonts w:ascii="Verdana" w:hAnsi="Verdana"/>
          <w:color w:val="000000"/>
          <w:sz w:val="20"/>
          <w:szCs w:val="20"/>
        </w:rPr>
        <w:t>Changes to MDM_Server</w:t>
      </w:r>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AnalogChangedNotificationByPointID </w:t>
      </w:r>
      <w:hyperlink r:id="rId164" w:history="1">
        <w:r w:rsidRPr="00DB0305">
          <w:rPr>
            <w:rFonts w:ascii="Verdana" w:eastAsia="Calibri" w:hAnsi="Verdana"/>
            <w:color w:val="0000FF"/>
            <w:sz w:val="20"/>
            <w:szCs w:val="20"/>
            <w:u w:val="single"/>
          </w:rPr>
          <w:t>(ID0000118)</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StatusChangedNotificationByPointID </w:t>
      </w:r>
      <w:hyperlink r:id="rId165" w:history="1">
        <w:r w:rsidRPr="00DB0305">
          <w:rPr>
            <w:rFonts w:ascii="Verdana" w:eastAsia="Calibri" w:hAnsi="Verdana"/>
            <w:color w:val="0000FF"/>
            <w:sz w:val="20"/>
            <w:szCs w:val="20"/>
            <w:u w:val="single"/>
          </w:rPr>
          <w:t>(ID0000118)</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InitiateHANRegistration     </w:t>
      </w:r>
      <w:hyperlink r:id="rId166" w:history="1">
        <w:r w:rsidRPr="00DB0305">
          <w:rPr>
            <w:rFonts w:ascii="Verdana" w:eastAsia="Calibri" w:hAnsi="Verdana"/>
            <w:color w:val="0000FF"/>
            <w:sz w:val="20"/>
            <w:szCs w:val="20"/>
            <w:u w:val="single"/>
          </w:rPr>
          <w:t>(ID0000138)</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HANRegistrationNotification </w:t>
      </w:r>
      <w:hyperlink r:id="rId167" w:history="1">
        <w:r w:rsidRPr="00DB0305">
          <w:rPr>
            <w:rFonts w:ascii="Verdana" w:eastAsia="Calibri" w:hAnsi="Verdana"/>
            <w:color w:val="0000FF"/>
            <w:sz w:val="20"/>
            <w:szCs w:val="20"/>
            <w:u w:val="single"/>
          </w:rPr>
          <w:t>(ID0000141)</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CancelHANRegistration</w:t>
      </w:r>
      <w:r w:rsidRPr="00DB0305">
        <w:rPr>
          <w:rFonts w:ascii="Verdana" w:eastAsia="Calibri" w:hAnsi="Verdana"/>
          <w:sz w:val="20"/>
          <w:szCs w:val="20"/>
        </w:rPr>
        <w:tab/>
      </w:r>
      <w:hyperlink r:id="rId168" w:history="1">
        <w:r w:rsidRPr="00DB0305">
          <w:rPr>
            <w:rFonts w:ascii="Verdana" w:eastAsia="Calibri" w:hAnsi="Verdana"/>
            <w:color w:val="0000FF"/>
            <w:sz w:val="20"/>
            <w:szCs w:val="20"/>
            <w:u w:val="single"/>
          </w:rPr>
          <w:t>(ID0000142)</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InitiateHANRegistrationStatusRequest </w:t>
      </w:r>
      <w:hyperlink r:id="rId169" w:history="1">
        <w:r w:rsidRPr="00DB0305">
          <w:rPr>
            <w:rFonts w:ascii="Verdana" w:eastAsia="Calibri" w:hAnsi="Verdana"/>
            <w:color w:val="0000FF"/>
            <w:sz w:val="20"/>
            <w:szCs w:val="20"/>
            <w:u w:val="single"/>
          </w:rPr>
          <w:t>(ID0000143)</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Removed listing for obsolete method GetAllActiveCalls   </w:t>
      </w:r>
      <w:hyperlink r:id="rId170" w:history="1">
        <w:r w:rsidRPr="00DB0305">
          <w:rPr>
            <w:rFonts w:ascii="Verdana" w:eastAsia="Calibri" w:hAnsi="Verdana"/>
            <w:color w:val="0000FF"/>
            <w:sz w:val="20"/>
            <w:szCs w:val="20"/>
            <w:u w:val="single"/>
          </w:rPr>
          <w:t>(ID0000067)</w:t>
        </w:r>
      </w:hyperlink>
      <w:hyperlink r:id="rId171" w:history="1"/>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Removed listing for obsolete method GetCustomerByMeterIDAndServiceType   </w:t>
      </w:r>
      <w:hyperlink r:id="rId172" w:history="1">
        <w:r w:rsidRPr="00DB0305">
          <w:rPr>
            <w:rFonts w:ascii="Verdana" w:eastAsia="Calibri" w:hAnsi="Verdana"/>
            <w:color w:val="0000FF"/>
            <w:sz w:val="20"/>
            <w:szCs w:val="20"/>
            <w:u w:val="single"/>
          </w:rPr>
          <w:t>(ID0000067)</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Removed listing for obsolete method MeterTestTransaction   </w:t>
      </w:r>
      <w:hyperlink r:id="rId173" w:history="1">
        <w:r w:rsidRPr="00DB0305">
          <w:rPr>
            <w:rFonts w:ascii="Verdana" w:eastAsia="Calibri" w:hAnsi="Verdana"/>
            <w:color w:val="0000FF"/>
            <w:sz w:val="20"/>
            <w:szCs w:val="20"/>
            <w:u w:val="single"/>
          </w:rPr>
          <w:t>(ID0000067)</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lastRenderedPageBreak/>
        <w:t xml:space="preserve">Removed listing for obsolete method GetAllPropaneServiceLocations  </w:t>
      </w:r>
      <w:hyperlink r:id="rId174" w:history="1">
        <w:r w:rsidRPr="00DB0305">
          <w:rPr>
            <w:rFonts w:ascii="Verdana" w:eastAsia="Calibri" w:hAnsi="Verdana"/>
            <w:color w:val="0000FF"/>
            <w:sz w:val="20"/>
            <w:szCs w:val="20"/>
            <w:u w:val="single"/>
          </w:rPr>
          <w:t>(ID0000067)</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Deprecated InHomeDisplayMessageNotification  </w:t>
      </w:r>
      <w:hyperlink r:id="rId175" w:history="1">
        <w:r w:rsidRPr="00DB0305">
          <w:rPr>
            <w:rFonts w:ascii="Verdana" w:eastAsia="Calibri" w:hAnsi="Verdana" w:cstheme="minorHAnsi"/>
            <w:color w:val="0000FF"/>
            <w:sz w:val="20"/>
            <w:szCs w:val="20"/>
            <w:u w:val="single"/>
          </w:rPr>
          <w:t>(ID0000156)</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InitiateInHomeDisplayMessage  </w:t>
      </w:r>
      <w:hyperlink r:id="rId176" w:history="1">
        <w:r w:rsidRPr="00DB0305">
          <w:rPr>
            <w:rFonts w:ascii="Verdana" w:eastAsia="Calibri" w:hAnsi="Verdana"/>
            <w:color w:val="0000FF"/>
            <w:sz w:val="20"/>
            <w:szCs w:val="20"/>
            <w:u w:val="single"/>
          </w:rPr>
          <w:t>(ID0000157)</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IHDMessageStatusNotification </w:t>
      </w:r>
      <w:hyperlink r:id="rId177" w:history="1">
        <w:r w:rsidRPr="00DB0305">
          <w:rPr>
            <w:rFonts w:ascii="Verdana" w:eastAsia="Calibri" w:hAnsi="Verdana"/>
            <w:color w:val="0000FF"/>
            <w:sz w:val="20"/>
            <w:szCs w:val="20"/>
            <w:u w:val="single"/>
          </w:rPr>
          <w:t>(ID0000159)</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CancelInHomeDisplayMessage </w:t>
      </w:r>
      <w:hyperlink r:id="rId178" w:history="1">
        <w:r w:rsidRPr="00DB0305">
          <w:rPr>
            <w:rFonts w:ascii="Verdana" w:eastAsia="Calibri" w:hAnsi="Verdana"/>
            <w:color w:val="0000FF"/>
            <w:sz w:val="20"/>
            <w:szCs w:val="20"/>
            <w:u w:val="single"/>
          </w:rPr>
          <w:t>(ID0000160)</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Added new method InitiateInHomeDisplayMessageToGroup</w:t>
      </w:r>
      <w:hyperlink r:id="rId179" w:history="1">
        <w:r w:rsidRPr="00DB0305">
          <w:rPr>
            <w:rFonts w:ascii="Verdana" w:eastAsia="Calibri" w:hAnsi="Verdana"/>
            <w:color w:val="0000FF"/>
            <w:sz w:val="20"/>
            <w:szCs w:val="20"/>
            <w:u w:val="single"/>
          </w:rPr>
          <w:t>(ID0000161)</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IHDMessageConfirmedNotification </w:t>
      </w:r>
      <w:hyperlink r:id="rId180" w:history="1">
        <w:r w:rsidRPr="00DB0305">
          <w:rPr>
            <w:rFonts w:ascii="Verdana" w:eastAsia="Calibri" w:hAnsi="Verdana"/>
            <w:color w:val="0000FF"/>
            <w:sz w:val="20"/>
            <w:szCs w:val="20"/>
            <w:u w:val="single"/>
          </w:rPr>
          <w:t>(ID0000162)</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InitiateIHDCapabilitySettings </w:t>
      </w:r>
      <w:hyperlink r:id="rId181" w:history="1">
        <w:r w:rsidRPr="00DB0305">
          <w:rPr>
            <w:rFonts w:ascii="Verdana" w:eastAsia="Calibri" w:hAnsi="Verdana"/>
            <w:color w:val="0000FF"/>
            <w:sz w:val="20"/>
            <w:szCs w:val="20"/>
            <w:u w:val="single"/>
          </w:rPr>
          <w:t>(ID0000164)</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IHDCapabilitySettingsNotification </w:t>
      </w:r>
      <w:hyperlink r:id="rId182" w:history="1">
        <w:r w:rsidRPr="00DB0305">
          <w:rPr>
            <w:rFonts w:ascii="Verdana" w:eastAsia="Calibri" w:hAnsi="Verdana"/>
            <w:color w:val="0000FF"/>
            <w:sz w:val="20"/>
            <w:szCs w:val="20"/>
            <w:u w:val="single"/>
          </w:rPr>
          <w:t>(ID0000165)</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InitiateHANPricing </w:t>
      </w:r>
      <w:hyperlink r:id="rId183" w:history="1">
        <w:r w:rsidRPr="00DB0305">
          <w:rPr>
            <w:rFonts w:ascii="Verdana" w:eastAsia="Calibri" w:hAnsi="Verdana"/>
            <w:color w:val="0000FF"/>
            <w:sz w:val="20"/>
            <w:szCs w:val="20"/>
            <w:u w:val="single"/>
          </w:rPr>
          <w:t>(ID0000168)</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PricingTiersChangedNotification </w:t>
      </w:r>
      <w:hyperlink r:id="rId184" w:history="1">
        <w:r w:rsidRPr="00DB0305">
          <w:rPr>
            <w:rFonts w:ascii="Verdana" w:eastAsia="Calibri" w:hAnsi="Verdana"/>
            <w:color w:val="0000FF"/>
            <w:sz w:val="20"/>
            <w:szCs w:val="20"/>
            <w:u w:val="single"/>
          </w:rPr>
          <w:t>(ID0000170)</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Added new method TemperatureTiersChangedNotification</w:t>
      </w:r>
      <w:hyperlink r:id="rId185" w:history="1">
        <w:r w:rsidRPr="00DB0305">
          <w:rPr>
            <w:rFonts w:ascii="Verdana" w:eastAsia="Calibri" w:hAnsi="Verdana"/>
            <w:color w:val="0000FF"/>
            <w:sz w:val="20"/>
            <w:szCs w:val="20"/>
            <w:u w:val="single"/>
          </w:rPr>
          <w:t>(ID0000171)</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LoadCycleTiersChangedNotification </w:t>
      </w:r>
      <w:hyperlink r:id="rId186" w:history="1">
        <w:r w:rsidRPr="00DB0305">
          <w:rPr>
            <w:rFonts w:ascii="Verdana" w:eastAsia="Calibri" w:hAnsi="Verdana"/>
            <w:color w:val="0000FF"/>
            <w:sz w:val="20"/>
            <w:szCs w:val="20"/>
            <w:u w:val="single"/>
          </w:rPr>
          <w:t>(ID0000172)</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Added new method InitiateHANPricingRequest</w:t>
      </w:r>
      <w:hyperlink r:id="rId187" w:history="1">
        <w:r w:rsidRPr="00DB0305">
          <w:rPr>
            <w:rFonts w:ascii="Verdana" w:eastAsia="Calibri" w:hAnsi="Verdana"/>
            <w:color w:val="0000FF"/>
            <w:sz w:val="20"/>
            <w:szCs w:val="20"/>
            <w:u w:val="single"/>
          </w:rPr>
          <w:t>(ID0000173)</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HANPricingNotification </w:t>
      </w:r>
      <w:hyperlink r:id="rId188" w:history="1">
        <w:r w:rsidRPr="00DB0305">
          <w:rPr>
            <w:rFonts w:ascii="Verdana" w:eastAsia="Calibri" w:hAnsi="Verdana"/>
            <w:color w:val="0000FF"/>
            <w:sz w:val="20"/>
            <w:szCs w:val="20"/>
            <w:u w:val="single"/>
          </w:rPr>
          <w:t>(ID0000174)</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InitiateThermostatSchedule  </w:t>
      </w:r>
      <w:hyperlink r:id="rId189" w:history="1">
        <w:r w:rsidRPr="00DB0305">
          <w:rPr>
            <w:rFonts w:ascii="Verdana" w:eastAsia="Calibri" w:hAnsi="Verdana"/>
            <w:color w:val="0000FF"/>
            <w:sz w:val="20"/>
            <w:szCs w:val="20"/>
            <w:u w:val="single"/>
          </w:rPr>
          <w:t>(ID0000176)</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ThermostatScheduleNotification </w:t>
      </w:r>
      <w:hyperlink r:id="rId190" w:history="1">
        <w:r w:rsidRPr="00DB0305">
          <w:rPr>
            <w:rFonts w:ascii="Verdana" w:eastAsia="Calibri" w:hAnsi="Verdana"/>
            <w:color w:val="0000FF"/>
            <w:sz w:val="20"/>
            <w:szCs w:val="20"/>
            <w:u w:val="single"/>
          </w:rPr>
          <w:t>(ID0000177)</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InitiateThermostatScheduleRequest </w:t>
      </w:r>
      <w:hyperlink r:id="rId191" w:history="1">
        <w:r w:rsidRPr="00DB0305">
          <w:rPr>
            <w:rFonts w:ascii="Verdana" w:eastAsia="Calibri" w:hAnsi="Verdana"/>
            <w:color w:val="0000FF"/>
            <w:sz w:val="20"/>
            <w:szCs w:val="20"/>
            <w:u w:val="single"/>
          </w:rPr>
          <w:t>(ID0000178)</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CancelInHomeDisplayMessageToGroup </w:t>
      </w:r>
      <w:hyperlink r:id="rId192" w:history="1">
        <w:r w:rsidRPr="00DB0305">
          <w:rPr>
            <w:rFonts w:ascii="Verdana" w:eastAsia="Calibri" w:hAnsi="Verdana"/>
            <w:color w:val="0000FF"/>
            <w:sz w:val="20"/>
            <w:szCs w:val="20"/>
            <w:u w:val="single"/>
          </w:rPr>
          <w:t>(ID0000179)</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InitiateThermostatConfiguration </w:t>
      </w:r>
      <w:hyperlink r:id="rId193" w:history="1">
        <w:r w:rsidRPr="00DB0305">
          <w:rPr>
            <w:rFonts w:ascii="Verdana" w:eastAsia="Calibri" w:hAnsi="Verdana"/>
            <w:color w:val="0000FF"/>
            <w:sz w:val="20"/>
            <w:szCs w:val="20"/>
            <w:u w:val="single"/>
          </w:rPr>
          <w:t>(ID0000182)</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ThermostatConfigurationNotification </w:t>
      </w:r>
      <w:hyperlink r:id="rId194" w:history="1">
        <w:r w:rsidRPr="00DB0305">
          <w:rPr>
            <w:rFonts w:ascii="Verdana" w:eastAsia="Calibri" w:hAnsi="Verdana"/>
            <w:color w:val="0000FF"/>
            <w:sz w:val="20"/>
            <w:szCs w:val="20"/>
            <w:u w:val="single"/>
          </w:rPr>
          <w:t>(ID0000183)</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InitiateThermostatConfigurationRequest </w:t>
      </w:r>
      <w:hyperlink r:id="rId195" w:history="1">
        <w:r w:rsidRPr="00DB0305">
          <w:rPr>
            <w:rFonts w:ascii="Verdana" w:eastAsia="Calibri" w:hAnsi="Verdana"/>
            <w:color w:val="0000FF"/>
            <w:sz w:val="20"/>
            <w:szCs w:val="20"/>
            <w:u w:val="single"/>
          </w:rPr>
          <w:t>(ID0000184)</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InitiateManufacturerSpecificCommand </w:t>
      </w:r>
      <w:hyperlink r:id="rId196" w:history="1">
        <w:r w:rsidRPr="00DB0305">
          <w:rPr>
            <w:rFonts w:ascii="Verdana" w:eastAsia="Calibri" w:hAnsi="Verdana"/>
            <w:color w:val="0000FF"/>
            <w:sz w:val="20"/>
            <w:szCs w:val="20"/>
            <w:u w:val="single"/>
          </w:rPr>
          <w:t>(ID0000186)</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ManufacturerSpecificCommandNotification </w:t>
      </w:r>
      <w:hyperlink r:id="rId197" w:history="1">
        <w:r w:rsidRPr="00DB0305">
          <w:rPr>
            <w:rFonts w:ascii="Verdana" w:eastAsia="Calibri" w:hAnsi="Verdana"/>
            <w:color w:val="0000FF"/>
            <w:sz w:val="20"/>
            <w:szCs w:val="20"/>
            <w:u w:val="single"/>
          </w:rPr>
          <w:t>(ID0000187)</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ThermostatScheduleConfirmedNotification </w:t>
      </w:r>
      <w:hyperlink r:id="rId198" w:history="1">
        <w:r w:rsidRPr="00DB0305">
          <w:rPr>
            <w:rFonts w:ascii="Verdana" w:eastAsia="Calibri" w:hAnsi="Verdana"/>
            <w:color w:val="0000FF"/>
            <w:sz w:val="20"/>
            <w:szCs w:val="20"/>
            <w:u w:val="single"/>
          </w:rPr>
          <w:t>(ID0000188)</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ThermostatAddNotification  </w:t>
      </w:r>
      <w:hyperlink r:id="rId199" w:history="1">
        <w:r w:rsidRPr="00DB0305">
          <w:rPr>
            <w:rFonts w:ascii="Verdana" w:eastAsia="Calibri" w:hAnsi="Verdana"/>
            <w:color w:val="0000FF"/>
            <w:sz w:val="20"/>
            <w:szCs w:val="20"/>
            <w:u w:val="single"/>
          </w:rPr>
          <w:t>(ID0000190)</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ThermostatRemoveNotification </w:t>
      </w:r>
      <w:hyperlink r:id="rId200" w:history="1">
        <w:r w:rsidRPr="00DB0305">
          <w:rPr>
            <w:rFonts w:ascii="Verdana" w:eastAsia="Calibri" w:hAnsi="Verdana"/>
            <w:color w:val="0000FF"/>
            <w:sz w:val="20"/>
            <w:szCs w:val="20"/>
            <w:u w:val="single"/>
          </w:rPr>
          <w:t>(ID0000191)</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 xml:space="preserve">Added new method </w:t>
      </w:r>
      <w:r w:rsidRPr="00DB0305">
        <w:rPr>
          <w:rFonts w:ascii="Verdana" w:hAnsi="Verdana" w:cstheme="minorHAnsi"/>
          <w:bCs/>
          <w:sz w:val="20"/>
          <w:szCs w:val="20"/>
        </w:rPr>
        <w:t xml:space="preserve">EstablishHANDeviceGroup </w:t>
      </w:r>
      <w:hyperlink r:id="rId201" w:history="1">
        <w:r w:rsidRPr="00DB0305">
          <w:rPr>
            <w:rFonts w:ascii="Verdana" w:hAnsi="Verdana" w:cstheme="minorHAnsi"/>
            <w:color w:val="0000FF"/>
            <w:sz w:val="20"/>
            <w:szCs w:val="20"/>
            <w:u w:val="single"/>
          </w:rPr>
          <w:t>(ID0000197)</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DeleteHANDeviceGroup </w:t>
      </w:r>
      <w:hyperlink r:id="rId202" w:history="1">
        <w:r w:rsidRPr="00DB0305">
          <w:rPr>
            <w:rFonts w:ascii="Verdana" w:hAnsi="Verdana"/>
            <w:color w:val="0000FF"/>
            <w:sz w:val="20"/>
            <w:szCs w:val="20"/>
            <w:u w:val="single"/>
          </w:rPr>
          <w:t>(ID0000198)</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InsertIntoHANDeviceGroup </w:t>
      </w:r>
      <w:hyperlink r:id="rId203" w:history="1">
        <w:r w:rsidRPr="00DB0305">
          <w:rPr>
            <w:rFonts w:ascii="Verdana" w:hAnsi="Verdana" w:cstheme="minorHAnsi"/>
            <w:color w:val="0000FF"/>
            <w:sz w:val="20"/>
            <w:szCs w:val="20"/>
            <w:u w:val="single"/>
          </w:rPr>
          <w:t>(ID0000199)</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RemoveFromHANDeviceGroup </w:t>
      </w:r>
      <w:hyperlink r:id="rId204" w:history="1">
        <w:r w:rsidRPr="00DB0305">
          <w:rPr>
            <w:rFonts w:ascii="Verdana" w:hAnsi="Verdana" w:cstheme="minorHAnsi"/>
            <w:color w:val="0000FF"/>
            <w:sz w:val="20"/>
            <w:szCs w:val="20"/>
            <w:u w:val="single"/>
          </w:rPr>
          <w:t>(ID0000200)</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sz w:val="20"/>
          <w:szCs w:val="20"/>
        </w:rPr>
        <w:t xml:space="preserve">Added new method GetHANDeviceGroupNames </w:t>
      </w:r>
      <w:hyperlink r:id="rId205" w:history="1">
        <w:r w:rsidRPr="00DB0305">
          <w:rPr>
            <w:rFonts w:ascii="Verdana" w:eastAsia="Calibri" w:hAnsi="Verdana"/>
            <w:color w:val="0000FF"/>
            <w:sz w:val="20"/>
            <w:szCs w:val="20"/>
            <w:u w:val="single"/>
          </w:rPr>
          <w:t>(ID0000201)</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bCs/>
          <w:sz w:val="20"/>
          <w:szCs w:val="20"/>
        </w:rPr>
        <w:t xml:space="preserve">Added new method GetHANDeviceGroupMembers </w:t>
      </w:r>
      <w:hyperlink r:id="rId206" w:history="1">
        <w:r w:rsidRPr="00DB0305">
          <w:rPr>
            <w:rFonts w:ascii="Verdana" w:hAnsi="Verdana" w:cstheme="minorHAnsi"/>
            <w:color w:val="0000FF"/>
            <w:sz w:val="20"/>
            <w:szCs w:val="20"/>
            <w:u w:val="single"/>
          </w:rPr>
          <w:t>(ID0000202)</w:t>
        </w:r>
      </w:hyperlink>
      <w:r w:rsidRPr="00DB0305">
        <w:rPr>
          <w:rFonts w:ascii="Verdana" w:hAnsi="Verdana" w:cstheme="minorHAnsi"/>
          <w:bCs/>
          <w:sz w:val="20"/>
          <w:szCs w:val="20"/>
        </w:rPr>
        <w:t xml:space="preserve"> </w:t>
      </w:r>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bCs/>
          <w:sz w:val="20"/>
          <w:szCs w:val="20"/>
        </w:rPr>
        <w:t xml:space="preserve">Added new method GetHANDeviceGroupNamesByHANDeviceID </w:t>
      </w:r>
      <w:hyperlink r:id="rId207" w:history="1">
        <w:r w:rsidRPr="00DB0305">
          <w:rPr>
            <w:rFonts w:ascii="Verdana" w:hAnsi="Verdana" w:cstheme="minorHAnsi"/>
            <w:color w:val="0000FF"/>
            <w:sz w:val="20"/>
            <w:szCs w:val="20"/>
            <w:u w:val="single"/>
          </w:rPr>
          <w:t>(ID0000204)</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GetIHDGroupNames </w:t>
      </w:r>
      <w:hyperlink r:id="rId208" w:history="1">
        <w:r w:rsidRPr="00DB0305">
          <w:rPr>
            <w:rFonts w:ascii="Verdana" w:hAnsi="Verdana" w:cstheme="minorHAnsi"/>
            <w:color w:val="0000FF"/>
            <w:sz w:val="20"/>
            <w:szCs w:val="20"/>
            <w:u w:val="single"/>
          </w:rPr>
          <w:t>(ID0000209)</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GetIHDGroupMembers </w:t>
      </w:r>
      <w:hyperlink r:id="rId209" w:history="1">
        <w:r w:rsidRPr="00DB0305">
          <w:rPr>
            <w:rFonts w:ascii="Verdana" w:hAnsi="Verdana" w:cstheme="minorHAnsi"/>
            <w:color w:val="0000FF"/>
            <w:sz w:val="20"/>
            <w:szCs w:val="20"/>
            <w:u w:val="single"/>
          </w:rPr>
          <w:t>(ID0000210)</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GetIHDGroupNamesByInHomeDisplayID </w:t>
      </w:r>
      <w:hyperlink r:id="rId210" w:history="1">
        <w:r w:rsidRPr="00DB0305">
          <w:rPr>
            <w:rFonts w:ascii="Verdana" w:hAnsi="Verdana" w:cstheme="minorHAnsi"/>
            <w:color w:val="0000FF"/>
            <w:sz w:val="20"/>
            <w:szCs w:val="20"/>
            <w:u w:val="single"/>
          </w:rPr>
          <w:t>(ID0000211)</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InitiateHANCommissioning </w:t>
      </w:r>
      <w:hyperlink r:id="rId211" w:history="1">
        <w:r w:rsidRPr="00DB0305">
          <w:rPr>
            <w:rFonts w:ascii="Verdana" w:hAnsi="Verdana" w:cstheme="minorHAnsi"/>
            <w:color w:val="0000FF"/>
            <w:sz w:val="20"/>
            <w:szCs w:val="20"/>
            <w:u w:val="single"/>
          </w:rPr>
          <w:t>(ID0000213)</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bCs/>
          <w:sz w:val="20"/>
          <w:szCs w:val="20"/>
        </w:rPr>
        <w:t>Added new method</w:t>
      </w:r>
      <w:r w:rsidRPr="00DB0305">
        <w:rPr>
          <w:rFonts w:ascii="Verdana" w:hAnsi="Verdana" w:cs="Arial"/>
          <w:bCs/>
          <w:sz w:val="20"/>
          <w:szCs w:val="20"/>
        </w:rPr>
        <w:t xml:space="preserve"> HANCommissioningNotification </w:t>
      </w:r>
      <w:hyperlink r:id="rId212" w:history="1">
        <w:r w:rsidRPr="00DB0305">
          <w:rPr>
            <w:rFonts w:ascii="Verdana" w:hAnsi="Verdana"/>
            <w:color w:val="0000FF"/>
            <w:sz w:val="20"/>
            <w:szCs w:val="20"/>
            <w:u w:val="single"/>
          </w:rPr>
          <w:t>(ID0000214)</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lastRenderedPageBreak/>
        <w:t>Added new method</w:t>
      </w:r>
      <w:r w:rsidRPr="00DB0305">
        <w:rPr>
          <w:rFonts w:ascii="Verdana" w:hAnsi="Verdana" w:cstheme="minorHAnsi"/>
          <w:bCs/>
          <w:sz w:val="20"/>
          <w:szCs w:val="20"/>
        </w:rPr>
        <w:t xml:space="preserve"> </w:t>
      </w:r>
      <w:r w:rsidRPr="00DB0305">
        <w:rPr>
          <w:rFonts w:ascii="Verdana" w:hAnsi="Verdana" w:cs="Arial"/>
          <w:bCs/>
          <w:sz w:val="20"/>
          <w:szCs w:val="20"/>
        </w:rPr>
        <w:t xml:space="preserve">InitiateDemandResponseSetup </w:t>
      </w:r>
      <w:hyperlink r:id="rId213" w:history="1">
        <w:r w:rsidRPr="00DB0305">
          <w:rPr>
            <w:rFonts w:ascii="Verdana" w:hAnsi="Verdana"/>
            <w:color w:val="0000FF"/>
            <w:sz w:val="20"/>
            <w:szCs w:val="20"/>
            <w:u w:val="single"/>
          </w:rPr>
          <w:t>(ID0000220)</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bCs/>
          <w:sz w:val="20"/>
          <w:szCs w:val="20"/>
        </w:rPr>
        <w:t>Added new method</w:t>
      </w:r>
      <w:r w:rsidRPr="00DB0305">
        <w:rPr>
          <w:rFonts w:ascii="Verdana" w:hAnsi="Verdana" w:cs="Arial"/>
          <w:bCs/>
          <w:sz w:val="20"/>
          <w:szCs w:val="20"/>
        </w:rPr>
        <w:t xml:space="preserve"> DemandResponseSetupNotification </w:t>
      </w:r>
      <w:hyperlink r:id="rId214" w:history="1">
        <w:r w:rsidRPr="00DB0305">
          <w:rPr>
            <w:rFonts w:ascii="Verdana" w:hAnsi="Verdana"/>
            <w:color w:val="0000FF"/>
            <w:sz w:val="20"/>
            <w:szCs w:val="20"/>
            <w:u w:val="single"/>
          </w:rPr>
          <w:t>(ID0000221)</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theme="minorHAnsi"/>
          <w:bCs/>
          <w:sz w:val="20"/>
          <w:szCs w:val="20"/>
        </w:rPr>
        <w:t xml:space="preserve"> </w:t>
      </w:r>
      <w:r w:rsidRPr="00DB0305">
        <w:rPr>
          <w:rFonts w:ascii="Verdana" w:hAnsi="Verdana" w:cs="Arial"/>
          <w:bCs/>
          <w:sz w:val="20"/>
          <w:szCs w:val="20"/>
        </w:rPr>
        <w:t xml:space="preserve">InitiateDemandResponseEvent </w:t>
      </w:r>
      <w:hyperlink r:id="rId215" w:history="1">
        <w:r w:rsidRPr="00DB0305">
          <w:rPr>
            <w:rFonts w:ascii="Verdana" w:hAnsi="Verdana"/>
            <w:color w:val="0000FF"/>
            <w:sz w:val="20"/>
            <w:szCs w:val="20"/>
            <w:u w:val="single"/>
          </w:rPr>
          <w:t>(ID0000222)</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bCs/>
          <w:sz w:val="20"/>
          <w:szCs w:val="20"/>
        </w:rPr>
        <w:t>Added new method</w:t>
      </w:r>
      <w:r w:rsidRPr="00DB0305">
        <w:rPr>
          <w:rFonts w:ascii="Verdana" w:hAnsi="Verdana" w:cs="Arial"/>
          <w:bCs/>
          <w:sz w:val="20"/>
          <w:szCs w:val="20"/>
        </w:rPr>
        <w:t xml:space="preserve"> DemandResponseEventNotification </w:t>
      </w:r>
      <w:hyperlink r:id="rId216" w:history="1">
        <w:r w:rsidRPr="00DB0305">
          <w:rPr>
            <w:rFonts w:ascii="Verdana" w:hAnsi="Verdana"/>
            <w:color w:val="0000FF"/>
            <w:sz w:val="20"/>
            <w:szCs w:val="20"/>
            <w:u w:val="single"/>
          </w:rPr>
          <w:t>(ID0000223)</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CancelDemandResponseEvent </w:t>
      </w:r>
      <w:hyperlink r:id="rId217" w:history="1">
        <w:r w:rsidRPr="00DB0305">
          <w:rPr>
            <w:rFonts w:ascii="Verdana" w:hAnsi="Verdana"/>
            <w:color w:val="0000FF"/>
            <w:sz w:val="20"/>
            <w:szCs w:val="20"/>
            <w:u w:val="single"/>
          </w:rPr>
          <w:t>(ID0000224)</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InitiateDemandResponseEventStatusRequest </w:t>
      </w:r>
      <w:hyperlink r:id="rId218" w:history="1">
        <w:r w:rsidRPr="00DB0305">
          <w:rPr>
            <w:rFonts w:ascii="Verdana" w:hAnsi="Verdana"/>
            <w:color w:val="0000FF"/>
            <w:sz w:val="20"/>
            <w:szCs w:val="20"/>
            <w:u w:val="single"/>
          </w:rPr>
          <w:t>(ID0000225)</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InitiateDemandResponseEventToGroup </w:t>
      </w:r>
      <w:hyperlink r:id="rId219" w:history="1">
        <w:r w:rsidRPr="00DB0305">
          <w:rPr>
            <w:rFonts w:ascii="Verdana" w:hAnsi="Verdana"/>
            <w:color w:val="0000FF"/>
            <w:sz w:val="20"/>
            <w:szCs w:val="20"/>
            <w:u w:val="single"/>
          </w:rPr>
          <w:t>(ID0000226)</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CancelDemandResponseEventToGroup </w:t>
      </w:r>
      <w:hyperlink r:id="rId220" w:history="1">
        <w:r w:rsidRPr="00DB0305">
          <w:rPr>
            <w:rFonts w:ascii="Verdana" w:hAnsi="Verdana"/>
            <w:color w:val="0000FF"/>
            <w:sz w:val="20"/>
            <w:szCs w:val="20"/>
            <w:u w:val="single"/>
          </w:rPr>
          <w:t>(ID0000227)</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InitiateDemandResponseEventStatusRequestToGroup </w:t>
      </w:r>
      <w:hyperlink r:id="rId221" w:history="1">
        <w:r w:rsidRPr="00DB0305">
          <w:rPr>
            <w:rFonts w:ascii="Verdana" w:hAnsi="Verdana"/>
            <w:color w:val="0000FF"/>
            <w:sz w:val="20"/>
            <w:szCs w:val="20"/>
            <w:u w:val="single"/>
          </w:rPr>
          <w:t>(ID0000228)</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InitiateManufacturerSpecificCommandToGroup </w:t>
      </w:r>
      <w:hyperlink r:id="rId222" w:history="1">
        <w:r w:rsidRPr="00DB0305">
          <w:rPr>
            <w:rFonts w:ascii="Verdana" w:hAnsi="Verdana"/>
            <w:color w:val="0000FF"/>
            <w:sz w:val="20"/>
            <w:szCs w:val="20"/>
            <w:u w:val="single"/>
          </w:rPr>
          <w:t>(ID0000231)</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InitiateIHDCapabilitySettingsToGroup </w:t>
      </w:r>
      <w:hyperlink r:id="rId223" w:history="1">
        <w:r w:rsidRPr="00DB0305">
          <w:rPr>
            <w:rFonts w:ascii="Verdana" w:hAnsi="Verdana"/>
            <w:color w:val="0000FF"/>
            <w:sz w:val="20"/>
            <w:szCs w:val="20"/>
            <w:u w:val="single"/>
          </w:rPr>
          <w:t>(ID0000232)</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InitiateCriticalPeakPriceEvent </w:t>
      </w:r>
      <w:hyperlink r:id="rId224" w:history="1">
        <w:r w:rsidRPr="00DB0305">
          <w:rPr>
            <w:rFonts w:ascii="Verdana" w:hAnsi="Verdana"/>
            <w:color w:val="0000FF"/>
            <w:sz w:val="20"/>
            <w:szCs w:val="20"/>
            <w:u w:val="single"/>
          </w:rPr>
          <w:t>(ID0000233)</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bCs/>
          <w:sz w:val="20"/>
          <w:szCs w:val="20"/>
        </w:rPr>
        <w:t>Added new method</w:t>
      </w:r>
      <w:r w:rsidRPr="00DB0305">
        <w:rPr>
          <w:rFonts w:ascii="Verdana" w:hAnsi="Verdana" w:cs="Arial"/>
          <w:bCs/>
          <w:sz w:val="20"/>
          <w:szCs w:val="20"/>
        </w:rPr>
        <w:t xml:space="preserve"> CriticalPeakPriceEventNotification </w:t>
      </w:r>
      <w:hyperlink r:id="rId225" w:history="1">
        <w:r w:rsidRPr="00DB0305">
          <w:rPr>
            <w:rFonts w:ascii="Verdana" w:hAnsi="Verdana"/>
            <w:color w:val="0000FF"/>
            <w:sz w:val="20"/>
            <w:szCs w:val="20"/>
            <w:u w:val="single"/>
          </w:rPr>
          <w:t>(ID0000234)</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CancelCriticalPeakPriceEvent </w:t>
      </w:r>
      <w:hyperlink r:id="rId226" w:history="1">
        <w:r w:rsidRPr="00DB0305">
          <w:rPr>
            <w:rFonts w:ascii="Verdana" w:hAnsi="Verdana"/>
            <w:color w:val="0000FF"/>
            <w:sz w:val="20"/>
            <w:szCs w:val="20"/>
            <w:u w:val="single"/>
          </w:rPr>
          <w:t>(ID0000235)</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InitiateCriticalPeakPriceEventToGroup </w:t>
      </w:r>
      <w:hyperlink r:id="rId227" w:history="1">
        <w:r w:rsidRPr="00DB0305">
          <w:rPr>
            <w:rFonts w:ascii="Verdana" w:hAnsi="Verdana"/>
            <w:color w:val="0000FF"/>
            <w:sz w:val="20"/>
            <w:szCs w:val="20"/>
            <w:u w:val="single"/>
          </w:rPr>
          <w:t>(ID0000236)</w:t>
        </w:r>
      </w:hyperlink>
    </w:p>
    <w:p w:rsidR="00DB0305" w:rsidRPr="00DB0305" w:rsidRDefault="00DB0305" w:rsidP="00DB0305">
      <w:pPr>
        <w:numPr>
          <w:ilvl w:val="1"/>
          <w:numId w:val="37"/>
        </w:numPr>
        <w:rPr>
          <w:rFonts w:ascii="Verdana" w:hAnsi="Verdana" w:cs="Arial"/>
          <w:bCs/>
          <w:sz w:val="20"/>
          <w:szCs w:val="20"/>
        </w:rPr>
      </w:pPr>
      <w:r w:rsidRPr="00DB0305">
        <w:rPr>
          <w:rFonts w:ascii="Verdana" w:hAnsi="Verdana" w:cstheme="minorHAnsi"/>
          <w:sz w:val="20"/>
          <w:szCs w:val="20"/>
        </w:rPr>
        <w:t>Added new method</w:t>
      </w:r>
      <w:r w:rsidRPr="00DB0305">
        <w:rPr>
          <w:rFonts w:ascii="Verdana" w:hAnsi="Verdana" w:cs="Arial"/>
          <w:bCs/>
          <w:sz w:val="20"/>
          <w:szCs w:val="20"/>
        </w:rPr>
        <w:t xml:space="preserve"> CancelCriticalPeakPriceEventToGroup </w:t>
      </w:r>
      <w:hyperlink r:id="rId228" w:history="1">
        <w:r w:rsidRPr="00DB0305">
          <w:rPr>
            <w:rFonts w:ascii="Verdana" w:hAnsi="Verdana"/>
            <w:color w:val="0000FF"/>
            <w:sz w:val="20"/>
            <w:szCs w:val="20"/>
            <w:u w:val="single"/>
          </w:rPr>
          <w:t>(ID0000237)</w:t>
        </w:r>
      </w:hyperlink>
    </w:p>
    <w:p w:rsidR="00DB0305" w:rsidRPr="00DB0305" w:rsidRDefault="00DB0305" w:rsidP="00DB0305">
      <w:pPr>
        <w:ind w:left="1440"/>
        <w:rPr>
          <w:rFonts w:ascii="Verdana" w:hAnsi="Verdana" w:cs="Arial"/>
          <w:bCs/>
          <w:sz w:val="20"/>
          <w:szCs w:val="20"/>
        </w:rPr>
      </w:pPr>
    </w:p>
    <w:p w:rsidR="00DB0305" w:rsidRPr="00DB0305" w:rsidRDefault="00DB0305" w:rsidP="00DB0305">
      <w:pPr>
        <w:numPr>
          <w:ilvl w:val="0"/>
          <w:numId w:val="37"/>
        </w:numPr>
        <w:rPr>
          <w:rFonts w:ascii="Verdana" w:hAnsi="Verdana" w:cs="Arial"/>
          <w:b/>
          <w:bCs/>
          <w:sz w:val="20"/>
          <w:szCs w:val="20"/>
        </w:rPr>
      </w:pPr>
      <w:r w:rsidRPr="00DB0305">
        <w:rPr>
          <w:rFonts w:ascii="Verdana" w:hAnsi="Verdana"/>
          <w:color w:val="000000"/>
          <w:sz w:val="20"/>
          <w:szCs w:val="20"/>
        </w:rPr>
        <w:t xml:space="preserve"> Changes to NOT_Server</w:t>
      </w:r>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 xml:space="preserve">Added new method </w:t>
      </w:r>
      <w:r w:rsidRPr="00DB0305">
        <w:rPr>
          <w:rFonts w:ascii="Verdana" w:eastAsia="Calibri" w:hAnsi="Verdana"/>
          <w:sz w:val="20"/>
          <w:szCs w:val="20"/>
        </w:rPr>
        <w:t xml:space="preserve">AddAttachmentToWorkOrder        </w:t>
      </w:r>
      <w:hyperlink r:id="rId229" w:history="1">
        <w:r w:rsidRPr="00DB0305">
          <w:rPr>
            <w:rFonts w:ascii="Verdana" w:eastAsia="Calibri" w:hAnsi="Verdana"/>
            <w:color w:val="0000FF"/>
            <w:sz w:val="20"/>
            <w:szCs w:val="20"/>
            <w:u w:val="single"/>
          </w:rPr>
          <w:t>(ID0000132)</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HANRegistrationNotification</w:t>
      </w:r>
      <w:r w:rsidRPr="00DB0305">
        <w:rPr>
          <w:rFonts w:ascii="Verdana" w:eastAsia="Calibri" w:hAnsi="Verdana"/>
          <w:sz w:val="20"/>
          <w:szCs w:val="20"/>
        </w:rPr>
        <w:tab/>
        <w:t xml:space="preserve">    </w:t>
      </w:r>
      <w:hyperlink r:id="rId230" w:history="1">
        <w:r w:rsidRPr="00DB0305">
          <w:rPr>
            <w:rFonts w:ascii="Verdana" w:eastAsia="Calibri" w:hAnsi="Verdana"/>
            <w:color w:val="0000FF"/>
            <w:sz w:val="20"/>
            <w:szCs w:val="20"/>
            <w:u w:val="single"/>
          </w:rPr>
          <w:t>(ID0000141)</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OutageReasonChangedNotification   </w:t>
      </w:r>
      <w:hyperlink r:id="rId231" w:history="1">
        <w:r w:rsidRPr="00DB0305">
          <w:rPr>
            <w:rFonts w:ascii="Verdana" w:eastAsia="Calibri" w:hAnsi="Verdana"/>
            <w:color w:val="0000FF"/>
            <w:sz w:val="20"/>
            <w:szCs w:val="20"/>
            <w:u w:val="single"/>
          </w:rPr>
          <w:t>(ID0000149)</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OutageReasonContainerChangedNotification  </w:t>
      </w:r>
      <w:hyperlink r:id="rId232" w:history="1">
        <w:r w:rsidRPr="00DB0305">
          <w:rPr>
            <w:rFonts w:ascii="Verdana" w:eastAsia="Calibri" w:hAnsi="Verdana"/>
            <w:color w:val="0000FF"/>
            <w:sz w:val="20"/>
            <w:szCs w:val="20"/>
            <w:u w:val="single"/>
          </w:rPr>
          <w:t>(ID0000149)</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UsageMonitoringNotification </w:t>
      </w:r>
      <w:hyperlink r:id="rId233" w:history="1">
        <w:r w:rsidRPr="00DB0305">
          <w:rPr>
            <w:rFonts w:ascii="Verdana" w:eastAsia="Calibri" w:hAnsi="Verdana"/>
            <w:color w:val="0000FF"/>
            <w:sz w:val="20"/>
            <w:szCs w:val="20"/>
            <w:u w:val="single"/>
          </w:rPr>
          <w:t>(ID0000154)</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Deprecated InHomeDisplayMessageNotification  </w:t>
      </w:r>
      <w:hyperlink r:id="rId234" w:history="1">
        <w:r w:rsidRPr="00DB0305">
          <w:rPr>
            <w:rFonts w:ascii="Verdana" w:eastAsia="Calibri" w:hAnsi="Verdana"/>
            <w:color w:val="0000FF"/>
            <w:sz w:val="20"/>
            <w:szCs w:val="20"/>
            <w:u w:val="single"/>
          </w:rPr>
          <w:t>(ID0000156)</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IHDMessageStatusNotification </w:t>
      </w:r>
      <w:hyperlink r:id="rId235" w:history="1">
        <w:r w:rsidRPr="00DB0305">
          <w:rPr>
            <w:rFonts w:ascii="Verdana" w:eastAsia="Calibri" w:hAnsi="Verdana"/>
            <w:color w:val="0000FF"/>
            <w:sz w:val="20"/>
            <w:szCs w:val="20"/>
            <w:u w:val="single"/>
          </w:rPr>
          <w:t>(ID0000159)</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IHDMessageConfirmedNotification </w:t>
      </w:r>
      <w:hyperlink r:id="rId236" w:history="1">
        <w:r w:rsidRPr="00DB0305">
          <w:rPr>
            <w:rFonts w:ascii="Verdana" w:eastAsia="Calibri" w:hAnsi="Verdana"/>
            <w:color w:val="0000FF"/>
            <w:sz w:val="20"/>
            <w:szCs w:val="20"/>
            <w:u w:val="single"/>
          </w:rPr>
          <w:t>(ID0000162)</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IHDCapabilitySettingsNotification </w:t>
      </w:r>
      <w:hyperlink r:id="rId237" w:history="1">
        <w:r w:rsidRPr="00DB0305">
          <w:rPr>
            <w:rFonts w:ascii="Verdana" w:eastAsia="Calibri" w:hAnsi="Verdana"/>
            <w:color w:val="0000FF"/>
            <w:sz w:val="20"/>
            <w:szCs w:val="20"/>
            <w:u w:val="single"/>
          </w:rPr>
          <w:t>(ID0000165)</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PricingTiersChangedNotification </w:t>
      </w:r>
      <w:hyperlink r:id="rId238" w:history="1">
        <w:r w:rsidRPr="00DB0305">
          <w:rPr>
            <w:rFonts w:ascii="Verdana" w:eastAsia="Calibri" w:hAnsi="Verdana"/>
            <w:color w:val="0000FF"/>
            <w:sz w:val="20"/>
            <w:szCs w:val="20"/>
            <w:u w:val="single"/>
          </w:rPr>
          <w:t>(ID0000170)</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Added new method TemperatureTiersChangedNotification</w:t>
      </w:r>
      <w:hyperlink r:id="rId239" w:history="1">
        <w:r w:rsidRPr="00DB0305">
          <w:rPr>
            <w:rFonts w:ascii="Verdana" w:eastAsia="Calibri" w:hAnsi="Verdana"/>
            <w:color w:val="0000FF"/>
            <w:sz w:val="20"/>
            <w:szCs w:val="20"/>
            <w:u w:val="single"/>
          </w:rPr>
          <w:t>(ID0000171)</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LoadCycleTiersChangedNotification </w:t>
      </w:r>
      <w:hyperlink r:id="rId240" w:history="1">
        <w:r w:rsidRPr="00DB0305">
          <w:rPr>
            <w:rFonts w:ascii="Verdana" w:eastAsia="Calibri" w:hAnsi="Verdana"/>
            <w:color w:val="0000FF"/>
            <w:sz w:val="20"/>
            <w:szCs w:val="20"/>
            <w:u w:val="single"/>
          </w:rPr>
          <w:t>(ID0000172)</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HANPricingNotification </w:t>
      </w:r>
      <w:hyperlink r:id="rId241" w:history="1">
        <w:r w:rsidRPr="00DB0305">
          <w:rPr>
            <w:rFonts w:ascii="Verdana" w:eastAsia="Calibri" w:hAnsi="Verdana"/>
            <w:color w:val="0000FF"/>
            <w:sz w:val="20"/>
            <w:szCs w:val="20"/>
            <w:u w:val="single"/>
          </w:rPr>
          <w:t>(ID0000174)</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ThermostatScheduleNotification </w:t>
      </w:r>
      <w:hyperlink r:id="rId242" w:history="1">
        <w:r w:rsidRPr="00DB0305">
          <w:rPr>
            <w:rFonts w:ascii="Verdana" w:eastAsia="Calibri" w:hAnsi="Verdana"/>
            <w:color w:val="0000FF"/>
            <w:sz w:val="20"/>
            <w:szCs w:val="20"/>
            <w:u w:val="single"/>
          </w:rPr>
          <w:t>(ID0000177)</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ThermostatConfigurationNotification </w:t>
      </w:r>
      <w:hyperlink r:id="rId243" w:history="1">
        <w:r w:rsidRPr="00DB0305">
          <w:rPr>
            <w:rFonts w:ascii="Verdana" w:eastAsia="Calibri" w:hAnsi="Verdana"/>
            <w:color w:val="0000FF"/>
            <w:sz w:val="20"/>
            <w:szCs w:val="20"/>
            <w:u w:val="single"/>
          </w:rPr>
          <w:t>(ID0000183)</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ManufacturerSpecificCommandNotification </w:t>
      </w:r>
      <w:hyperlink r:id="rId244" w:history="1">
        <w:r w:rsidRPr="00DB0305">
          <w:rPr>
            <w:rFonts w:ascii="Verdana" w:eastAsia="Calibri" w:hAnsi="Verdana"/>
            <w:color w:val="0000FF"/>
            <w:sz w:val="20"/>
            <w:szCs w:val="20"/>
            <w:u w:val="single"/>
          </w:rPr>
          <w:t>(ID00001187)</w:t>
        </w:r>
      </w:hyperlink>
    </w:p>
    <w:p w:rsidR="00DB0305" w:rsidRPr="00DB0305" w:rsidRDefault="00DB0305" w:rsidP="00DB0305">
      <w:pPr>
        <w:numPr>
          <w:ilvl w:val="1"/>
          <w:numId w:val="37"/>
        </w:numPr>
        <w:spacing w:after="200" w:line="276" w:lineRule="auto"/>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ThermostatScheduleConfirmedNotification </w:t>
      </w:r>
      <w:hyperlink r:id="rId245" w:history="1">
        <w:r w:rsidRPr="00DB0305">
          <w:rPr>
            <w:rFonts w:ascii="Verdana" w:eastAsia="Calibri" w:hAnsi="Verdana" w:cstheme="minorHAnsi"/>
            <w:color w:val="0000FF"/>
            <w:sz w:val="20"/>
            <w:szCs w:val="20"/>
            <w:u w:val="single"/>
          </w:rPr>
          <w:t>(ID0000188)</w:t>
        </w:r>
      </w:hyperlink>
    </w:p>
    <w:p w:rsidR="00DB0305" w:rsidRPr="00DB0305" w:rsidRDefault="00DB0305" w:rsidP="00DB0305">
      <w:pPr>
        <w:numPr>
          <w:ilvl w:val="1"/>
          <w:numId w:val="37"/>
        </w:numPr>
        <w:contextualSpacing/>
        <w:rPr>
          <w:rFonts w:ascii="Verdana" w:eastAsia="Calibri" w:hAnsi="Verdana" w:cstheme="minorHAnsi"/>
          <w:sz w:val="20"/>
          <w:szCs w:val="20"/>
        </w:rPr>
      </w:pPr>
      <w:r w:rsidRPr="00DB0305">
        <w:rPr>
          <w:rFonts w:ascii="Verdana" w:eastAsia="Calibri" w:hAnsi="Verdana" w:cstheme="minorHAnsi"/>
          <w:sz w:val="20"/>
          <w:szCs w:val="20"/>
        </w:rPr>
        <w:t xml:space="preserve">Added new method ThermostatAddNotification  </w:t>
      </w:r>
      <w:hyperlink r:id="rId246" w:history="1">
        <w:r w:rsidRPr="00DB0305">
          <w:rPr>
            <w:rFonts w:ascii="Verdana" w:eastAsia="Calibri" w:hAnsi="Verdana" w:cstheme="minorHAnsi"/>
            <w:color w:val="0000FF"/>
            <w:sz w:val="20"/>
            <w:szCs w:val="20"/>
            <w:u w:val="single"/>
          </w:rPr>
          <w:t>(ID0000190)</w:t>
        </w:r>
      </w:hyperlink>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sz w:val="20"/>
          <w:szCs w:val="20"/>
        </w:rPr>
        <w:t xml:space="preserve">Added new method ThermostatRemoveNotification </w:t>
      </w:r>
      <w:hyperlink r:id="rId247" w:history="1">
        <w:r w:rsidRPr="00DB0305">
          <w:rPr>
            <w:rFonts w:ascii="Verdana" w:hAnsi="Verdana" w:cstheme="minorHAnsi"/>
            <w:color w:val="0000FF"/>
            <w:sz w:val="20"/>
            <w:szCs w:val="20"/>
            <w:u w:val="single"/>
          </w:rPr>
          <w:t>(ID0000191)</w:t>
        </w:r>
      </w:hyperlink>
      <w:r w:rsidRPr="00DB0305">
        <w:rPr>
          <w:rFonts w:ascii="Verdana" w:hAnsi="Verdana" w:cstheme="minorHAnsi"/>
          <w:bCs/>
          <w:sz w:val="20"/>
          <w:szCs w:val="20"/>
        </w:rPr>
        <w:t xml:space="preserve"> </w:t>
      </w:r>
    </w:p>
    <w:p w:rsidR="00DB0305" w:rsidRPr="00DB0305" w:rsidRDefault="00DB0305" w:rsidP="00DB0305">
      <w:pPr>
        <w:numPr>
          <w:ilvl w:val="1"/>
          <w:numId w:val="37"/>
        </w:numPr>
        <w:spacing w:beforeAutospacing="1" w:after="100" w:afterAutospacing="1"/>
        <w:rPr>
          <w:rFonts w:ascii="Verdana" w:hAnsi="Verdana" w:cstheme="minorHAnsi"/>
          <w:bCs/>
          <w:sz w:val="20"/>
          <w:szCs w:val="20"/>
        </w:rPr>
      </w:pPr>
      <w:r w:rsidRPr="00DB0305">
        <w:rPr>
          <w:rFonts w:ascii="Verdana" w:hAnsi="Verdana" w:cstheme="minorHAnsi"/>
          <w:bCs/>
          <w:sz w:val="20"/>
          <w:szCs w:val="20"/>
        </w:rPr>
        <w:t xml:space="preserve">Added new method HANCommissioningNotification </w:t>
      </w:r>
      <w:hyperlink r:id="rId248" w:history="1">
        <w:r w:rsidRPr="00DB0305">
          <w:rPr>
            <w:rFonts w:ascii="Verdana" w:hAnsi="Verdana" w:cstheme="minorHAnsi"/>
            <w:color w:val="0000FF"/>
            <w:sz w:val="20"/>
            <w:szCs w:val="20"/>
            <w:u w:val="single"/>
          </w:rPr>
          <w:t>(ID0000214)</w:t>
        </w:r>
      </w:hyperlink>
    </w:p>
    <w:p w:rsidR="00DB0305" w:rsidRPr="00DB0305" w:rsidRDefault="00DB0305" w:rsidP="00DB0305">
      <w:pPr>
        <w:numPr>
          <w:ilvl w:val="1"/>
          <w:numId w:val="37"/>
        </w:numPr>
        <w:contextualSpacing/>
        <w:rPr>
          <w:rFonts w:ascii="Verdana" w:eastAsia="Calibri" w:hAnsi="Verdana"/>
          <w:sz w:val="20"/>
          <w:szCs w:val="20"/>
        </w:rPr>
      </w:pPr>
      <w:r w:rsidRPr="00DB0305">
        <w:rPr>
          <w:rFonts w:ascii="Verdana" w:eastAsia="Calibri" w:hAnsi="Verdana" w:cstheme="minorHAnsi"/>
          <w:bCs/>
          <w:sz w:val="20"/>
          <w:szCs w:val="20"/>
        </w:rPr>
        <w:t>Added new method</w:t>
      </w:r>
      <w:r w:rsidRPr="00DB0305">
        <w:rPr>
          <w:rFonts w:ascii="Verdana" w:eastAsia="Calibri" w:hAnsi="Verdana" w:cs="Arial"/>
          <w:bCs/>
          <w:sz w:val="20"/>
          <w:szCs w:val="20"/>
        </w:rPr>
        <w:t xml:space="preserve"> DemandResponseSetupNotification </w:t>
      </w:r>
      <w:hyperlink r:id="rId249" w:history="1">
        <w:r w:rsidRPr="00DB0305">
          <w:rPr>
            <w:rFonts w:ascii="Verdana" w:eastAsia="Calibri" w:hAnsi="Verdana"/>
            <w:color w:val="0000FF"/>
            <w:sz w:val="20"/>
            <w:szCs w:val="20"/>
            <w:u w:val="single"/>
          </w:rPr>
          <w:t>(ID0000221)</w:t>
        </w:r>
      </w:hyperlink>
    </w:p>
    <w:p w:rsidR="00DB0305" w:rsidRPr="00DB0305" w:rsidRDefault="00DB0305" w:rsidP="00DB0305">
      <w:pPr>
        <w:numPr>
          <w:ilvl w:val="1"/>
          <w:numId w:val="37"/>
        </w:numPr>
        <w:spacing w:beforeAutospacing="1" w:after="100" w:afterAutospacing="1"/>
        <w:rPr>
          <w:rFonts w:ascii="Verdana" w:hAnsi="Verdana" w:cs="Arial"/>
          <w:bCs/>
          <w:sz w:val="20"/>
          <w:szCs w:val="20"/>
        </w:rPr>
      </w:pPr>
      <w:r w:rsidRPr="00DB0305">
        <w:rPr>
          <w:rFonts w:ascii="Verdana" w:hAnsi="Verdana" w:cstheme="minorHAnsi"/>
          <w:bCs/>
          <w:sz w:val="20"/>
          <w:szCs w:val="20"/>
        </w:rPr>
        <w:lastRenderedPageBreak/>
        <w:t>Added new method</w:t>
      </w:r>
      <w:r w:rsidRPr="00DB0305">
        <w:rPr>
          <w:rFonts w:ascii="Verdana" w:hAnsi="Verdana" w:cs="Arial"/>
          <w:bCs/>
          <w:sz w:val="20"/>
          <w:szCs w:val="20"/>
        </w:rPr>
        <w:t xml:space="preserve"> DemandResponseEventNotification </w:t>
      </w:r>
      <w:hyperlink r:id="rId250" w:history="1">
        <w:r w:rsidRPr="00DB0305">
          <w:rPr>
            <w:rFonts w:ascii="Verdana" w:hAnsi="Verdana"/>
            <w:color w:val="0000FF"/>
            <w:sz w:val="20"/>
            <w:szCs w:val="20"/>
            <w:u w:val="single"/>
          </w:rPr>
          <w:t>(ID0000223)</w:t>
        </w:r>
      </w:hyperlink>
    </w:p>
    <w:p w:rsidR="00DB0305" w:rsidRPr="00DB0305" w:rsidRDefault="00DB0305" w:rsidP="00DB0305">
      <w:pPr>
        <w:numPr>
          <w:ilvl w:val="1"/>
          <w:numId w:val="37"/>
        </w:numPr>
        <w:rPr>
          <w:rFonts w:ascii="Verdana" w:hAnsi="Verdana" w:cs="Arial"/>
          <w:bCs/>
          <w:sz w:val="20"/>
          <w:szCs w:val="20"/>
        </w:rPr>
      </w:pPr>
      <w:r w:rsidRPr="00DB0305">
        <w:rPr>
          <w:rFonts w:ascii="Verdana" w:hAnsi="Verdana" w:cstheme="minorHAnsi"/>
          <w:bCs/>
          <w:sz w:val="20"/>
          <w:szCs w:val="20"/>
        </w:rPr>
        <w:t>Added new method</w:t>
      </w:r>
      <w:r w:rsidRPr="00DB0305">
        <w:rPr>
          <w:rFonts w:ascii="Verdana" w:hAnsi="Verdana" w:cs="Arial"/>
          <w:bCs/>
          <w:sz w:val="20"/>
          <w:szCs w:val="20"/>
        </w:rPr>
        <w:t xml:space="preserve"> CriticalPeakPriceEventNotification </w:t>
      </w:r>
      <w:hyperlink r:id="rId251" w:history="1">
        <w:r w:rsidRPr="00DB0305">
          <w:rPr>
            <w:rFonts w:ascii="Verdana" w:hAnsi="Verdana"/>
            <w:color w:val="0000FF"/>
            <w:sz w:val="20"/>
            <w:szCs w:val="20"/>
            <w:u w:val="single"/>
          </w:rPr>
          <w:t>(ID0000234)</w:t>
        </w:r>
      </w:hyperlink>
    </w:p>
    <w:p w:rsidR="00DB0305" w:rsidRPr="00DB0305" w:rsidRDefault="00DB0305" w:rsidP="00DB0305">
      <w:pPr>
        <w:ind w:left="1440"/>
        <w:contextualSpacing/>
        <w:rPr>
          <w:rFonts w:ascii="Verdana" w:eastAsia="Calibri" w:hAnsi="Verdana"/>
          <w:sz w:val="20"/>
          <w:szCs w:val="20"/>
        </w:rPr>
      </w:pPr>
    </w:p>
    <w:p w:rsidR="00DB0305" w:rsidRPr="00DB0305" w:rsidRDefault="00DB0305" w:rsidP="00DB0305">
      <w:pPr>
        <w:numPr>
          <w:ilvl w:val="0"/>
          <w:numId w:val="37"/>
        </w:numPr>
        <w:rPr>
          <w:rFonts w:ascii="Verdana" w:hAnsi="Verdana" w:cs="Arial"/>
          <w:b/>
          <w:bCs/>
          <w:sz w:val="20"/>
          <w:szCs w:val="20"/>
        </w:rPr>
      </w:pPr>
      <w:r w:rsidRPr="00DB0305">
        <w:rPr>
          <w:rFonts w:ascii="Verdana" w:hAnsi="Verdana"/>
          <w:color w:val="000000"/>
          <w:sz w:val="20"/>
          <w:szCs w:val="20"/>
        </w:rPr>
        <w:t xml:space="preserve">Changes to OA_Server </w:t>
      </w:r>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AnalogChangedNotificationByPointID </w:t>
      </w:r>
      <w:hyperlink r:id="rId252" w:history="1">
        <w:r w:rsidRPr="00DB0305">
          <w:rPr>
            <w:rFonts w:ascii="Verdana" w:eastAsia="Calibri" w:hAnsi="Verdana"/>
            <w:color w:val="0000FF"/>
            <w:sz w:val="20"/>
            <w:szCs w:val="20"/>
            <w:u w:val="single"/>
          </w:rPr>
          <w:t>(ID0000118)</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color w:val="000000"/>
          <w:sz w:val="20"/>
          <w:szCs w:val="20"/>
        </w:rPr>
        <w:t>Added new method</w:t>
      </w:r>
      <w:r w:rsidRPr="00DB0305">
        <w:rPr>
          <w:rFonts w:ascii="Verdana" w:eastAsia="Calibri" w:hAnsi="Verdana"/>
          <w:sz w:val="20"/>
          <w:szCs w:val="20"/>
        </w:rPr>
        <w:t xml:space="preserve"> StatusChangedNotificationByPointID </w:t>
      </w:r>
      <w:hyperlink r:id="rId253" w:history="1">
        <w:r w:rsidRPr="00DB0305">
          <w:rPr>
            <w:rFonts w:ascii="Verdana" w:eastAsia="Calibri" w:hAnsi="Verdana"/>
            <w:color w:val="0000FF"/>
            <w:sz w:val="20"/>
            <w:szCs w:val="20"/>
            <w:u w:val="single"/>
          </w:rPr>
          <w:t>(ID0000118)</w:t>
        </w:r>
      </w:hyperlink>
    </w:p>
    <w:p w:rsidR="00DB0305" w:rsidRPr="00DB0305" w:rsidRDefault="00DB0305" w:rsidP="00DB0305">
      <w:pPr>
        <w:numPr>
          <w:ilvl w:val="1"/>
          <w:numId w:val="37"/>
        </w:numPr>
        <w:spacing w:line="276" w:lineRule="auto"/>
        <w:contextualSpacing/>
        <w:rPr>
          <w:rFonts w:ascii="Verdana" w:eastAsia="Calibri" w:hAnsi="Verdana"/>
          <w:sz w:val="20"/>
          <w:szCs w:val="20"/>
        </w:rPr>
      </w:pPr>
      <w:r w:rsidRPr="00DB0305">
        <w:rPr>
          <w:rFonts w:ascii="Verdana" w:eastAsia="Calibri" w:hAnsi="Verdana"/>
          <w:sz w:val="20"/>
          <w:szCs w:val="20"/>
        </w:rPr>
        <w:t xml:space="preserve">Added new method DiscardOutage   </w:t>
      </w:r>
      <w:hyperlink r:id="rId254" w:history="1">
        <w:r w:rsidRPr="00DB0305">
          <w:rPr>
            <w:rFonts w:ascii="Verdana" w:eastAsia="Calibri" w:hAnsi="Verdana"/>
            <w:color w:val="0000FF"/>
            <w:sz w:val="20"/>
            <w:szCs w:val="20"/>
            <w:u w:val="single"/>
          </w:rPr>
          <w:t>(ID0000115)</w:t>
        </w:r>
      </w:hyperlink>
    </w:p>
    <w:p w:rsidR="00DB0305" w:rsidRPr="00DB0305" w:rsidRDefault="00DB0305" w:rsidP="00DB0305">
      <w:pPr>
        <w:spacing w:line="276" w:lineRule="auto"/>
        <w:ind w:left="1440"/>
        <w:contextualSpacing/>
        <w:rPr>
          <w:rFonts w:ascii="Verdana" w:eastAsia="Calibri" w:hAnsi="Verdana"/>
          <w:sz w:val="20"/>
          <w:szCs w:val="20"/>
        </w:rPr>
      </w:pPr>
    </w:p>
    <w:p w:rsidR="00DB0305" w:rsidRPr="00DB0305" w:rsidRDefault="00DB0305" w:rsidP="00DB0305">
      <w:pPr>
        <w:numPr>
          <w:ilvl w:val="0"/>
          <w:numId w:val="37"/>
        </w:numPr>
        <w:rPr>
          <w:rFonts w:ascii="Verdana" w:hAnsi="Verdana" w:cs="Arial"/>
          <w:b/>
          <w:bCs/>
          <w:sz w:val="20"/>
          <w:szCs w:val="20"/>
        </w:rPr>
      </w:pPr>
      <w:r w:rsidRPr="00DB0305">
        <w:rPr>
          <w:rFonts w:ascii="Verdana" w:hAnsi="Verdana"/>
          <w:color w:val="000000"/>
          <w:sz w:val="20"/>
          <w:szCs w:val="20"/>
        </w:rPr>
        <w:t xml:space="preserve">Changes to PPM_Server </w:t>
      </w:r>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Deprecated InHomeDisplayMessageNotidication  </w:t>
      </w:r>
      <w:hyperlink r:id="rId255" w:history="1">
        <w:r w:rsidRPr="00DB0305">
          <w:rPr>
            <w:rFonts w:ascii="Verdana" w:eastAsia="Calibri" w:hAnsi="Verdana"/>
            <w:color w:val="0000FF"/>
            <w:sz w:val="20"/>
            <w:szCs w:val="20"/>
            <w:u w:val="single"/>
          </w:rPr>
          <w:t>(ID0000156)</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MeterRetireNotification </w:t>
      </w:r>
      <w:hyperlink r:id="rId256" w:history="1">
        <w:r w:rsidRPr="00DB0305">
          <w:rPr>
            <w:rFonts w:ascii="Verdana" w:eastAsia="Calibri" w:hAnsi="Verdana"/>
            <w:color w:val="0000FF"/>
            <w:sz w:val="20"/>
            <w:szCs w:val="20"/>
            <w:u w:val="single"/>
          </w:rPr>
          <w:t>(ID0000121)</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MeterExchangeNotification  </w:t>
      </w:r>
      <w:hyperlink r:id="rId257" w:history="1">
        <w:r w:rsidRPr="00DB0305">
          <w:rPr>
            <w:rFonts w:ascii="Verdana" w:eastAsia="Calibri" w:hAnsi="Verdana"/>
            <w:color w:val="0000FF"/>
            <w:sz w:val="20"/>
            <w:szCs w:val="20"/>
            <w:u w:val="single"/>
          </w:rPr>
          <w:t>(ID0000130)</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InitiateInHomeDisplayMessage  </w:t>
      </w:r>
      <w:hyperlink r:id="rId258" w:history="1">
        <w:r w:rsidRPr="00DB0305">
          <w:rPr>
            <w:rFonts w:ascii="Verdana" w:eastAsia="Calibri" w:hAnsi="Verdana"/>
            <w:color w:val="0000FF"/>
            <w:sz w:val="20"/>
            <w:szCs w:val="20"/>
            <w:u w:val="single"/>
          </w:rPr>
          <w:t>(ID0000157)</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CancelInHomeDisplayMessage </w:t>
      </w:r>
      <w:hyperlink r:id="rId259" w:history="1">
        <w:r w:rsidRPr="00DB0305">
          <w:rPr>
            <w:rFonts w:ascii="Verdana" w:eastAsia="Calibri" w:hAnsi="Verdana"/>
            <w:color w:val="0000FF"/>
            <w:sz w:val="20"/>
            <w:szCs w:val="20"/>
            <w:u w:val="single"/>
          </w:rPr>
          <w:t>(ID0000160)</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Added new method InitiateInHomeDisplayMessageToGroup</w:t>
      </w:r>
      <w:hyperlink r:id="rId260" w:history="1">
        <w:r w:rsidRPr="00DB0305">
          <w:rPr>
            <w:rFonts w:ascii="Verdana" w:eastAsia="Calibri" w:hAnsi="Verdana"/>
            <w:color w:val="0000FF"/>
            <w:sz w:val="20"/>
            <w:szCs w:val="20"/>
            <w:u w:val="single"/>
          </w:rPr>
          <w:t>(ID0000161)</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InitiateIHDCapabilitySettings </w:t>
      </w:r>
      <w:hyperlink r:id="rId261" w:history="1">
        <w:r w:rsidRPr="00DB0305">
          <w:rPr>
            <w:rFonts w:ascii="Verdana" w:eastAsia="Calibri" w:hAnsi="Verdana"/>
            <w:color w:val="0000FF"/>
            <w:sz w:val="20"/>
            <w:szCs w:val="20"/>
            <w:u w:val="single"/>
          </w:rPr>
          <w:t>(ID0000164)</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InitiateHANPricing </w:t>
      </w:r>
      <w:hyperlink r:id="rId262" w:history="1">
        <w:r w:rsidRPr="00DB0305">
          <w:rPr>
            <w:rFonts w:ascii="Verdana" w:eastAsia="Calibri" w:hAnsi="Verdana"/>
            <w:color w:val="0000FF"/>
            <w:sz w:val="20"/>
            <w:szCs w:val="20"/>
            <w:u w:val="single"/>
          </w:rPr>
          <w:t>(ID0000169)</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Added new method InitiateHANPricingRequest</w:t>
      </w:r>
      <w:hyperlink r:id="rId263" w:history="1">
        <w:r w:rsidRPr="00DB0305">
          <w:rPr>
            <w:rFonts w:ascii="Verdana" w:eastAsia="Calibri" w:hAnsi="Verdana"/>
            <w:color w:val="0000FF"/>
            <w:sz w:val="20"/>
            <w:szCs w:val="20"/>
            <w:u w:val="single"/>
          </w:rPr>
          <w:t>(ID0000173)</w:t>
        </w:r>
      </w:hyperlink>
    </w:p>
    <w:p w:rsidR="00DB0305" w:rsidRPr="00DB0305" w:rsidRDefault="00DB0305" w:rsidP="00DB0305">
      <w:pPr>
        <w:numPr>
          <w:ilvl w:val="1"/>
          <w:numId w:val="37"/>
        </w:numPr>
        <w:spacing w:after="200" w:line="276" w:lineRule="auto"/>
        <w:contextualSpacing/>
        <w:rPr>
          <w:rFonts w:ascii="Verdana" w:eastAsia="Calibri" w:hAnsi="Verdana"/>
          <w:sz w:val="20"/>
          <w:szCs w:val="20"/>
        </w:rPr>
      </w:pPr>
      <w:r w:rsidRPr="00DB0305">
        <w:rPr>
          <w:rFonts w:ascii="Verdana" w:eastAsia="Calibri" w:hAnsi="Verdana"/>
          <w:sz w:val="20"/>
          <w:szCs w:val="20"/>
        </w:rPr>
        <w:t xml:space="preserve">Added new method CancelInHomeDisplayMessageToGroup </w:t>
      </w:r>
      <w:hyperlink r:id="rId264" w:history="1">
        <w:r w:rsidRPr="00DB0305">
          <w:rPr>
            <w:rFonts w:ascii="Verdana" w:eastAsia="Calibri" w:hAnsi="Verdana"/>
            <w:color w:val="0000FF"/>
            <w:sz w:val="20"/>
            <w:szCs w:val="20"/>
            <w:u w:val="single"/>
          </w:rPr>
          <w:t>(ID0000179)</w:t>
        </w:r>
      </w:hyperlink>
    </w:p>
    <w:p w:rsidR="00DB0305" w:rsidRPr="00DB0305" w:rsidRDefault="00DB0305" w:rsidP="00DB0305">
      <w:pPr>
        <w:numPr>
          <w:ilvl w:val="1"/>
          <w:numId w:val="37"/>
        </w:numPr>
        <w:spacing w:beforeAutospacing="1" w:after="200" w:line="276" w:lineRule="auto"/>
        <w:contextualSpacing/>
        <w:rPr>
          <w:rFonts w:ascii="Verdana" w:eastAsia="Calibri" w:hAnsi="Verdana" w:cs="Arial"/>
          <w:bCs/>
          <w:sz w:val="20"/>
          <w:szCs w:val="20"/>
        </w:rPr>
      </w:pPr>
      <w:r w:rsidRPr="00DB0305">
        <w:rPr>
          <w:rFonts w:ascii="Verdana" w:eastAsia="Calibri" w:hAnsi="Verdana"/>
          <w:sz w:val="20"/>
          <w:szCs w:val="20"/>
        </w:rPr>
        <w:t xml:space="preserve">Added new method InitiateManufacturerSpecificCommand </w:t>
      </w:r>
      <w:hyperlink r:id="rId265" w:history="1">
        <w:r w:rsidRPr="00DB0305">
          <w:rPr>
            <w:rFonts w:ascii="Verdana" w:eastAsia="Calibri" w:hAnsi="Verdana"/>
            <w:color w:val="0000FF"/>
            <w:sz w:val="20"/>
            <w:szCs w:val="20"/>
            <w:u w:val="single"/>
          </w:rPr>
          <w:t>(ID0000186)</w:t>
        </w:r>
      </w:hyperlink>
    </w:p>
    <w:p w:rsidR="00DB0305" w:rsidRPr="00DB0305" w:rsidRDefault="00DB0305" w:rsidP="00DB0305">
      <w:pPr>
        <w:numPr>
          <w:ilvl w:val="1"/>
          <w:numId w:val="37"/>
        </w:numPr>
        <w:spacing w:beforeAutospacing="1" w:after="200" w:line="276" w:lineRule="auto"/>
        <w:contextualSpacing/>
        <w:rPr>
          <w:rFonts w:ascii="Verdana" w:eastAsia="Calibri" w:hAnsi="Verdana" w:cs="Arial"/>
          <w:bCs/>
          <w:sz w:val="20"/>
          <w:szCs w:val="20"/>
        </w:rPr>
      </w:pPr>
      <w:r w:rsidRPr="00DB0305">
        <w:rPr>
          <w:rFonts w:ascii="Verdana" w:eastAsia="Calibri" w:hAnsi="Verdana" w:cstheme="minorHAnsi"/>
          <w:sz w:val="20"/>
          <w:szCs w:val="20"/>
        </w:rPr>
        <w:t>Added new method</w:t>
      </w:r>
      <w:r w:rsidRPr="00DB0305">
        <w:rPr>
          <w:rFonts w:ascii="Verdana" w:eastAsia="Calibri" w:hAnsi="Verdana" w:cs="Arial"/>
          <w:bCs/>
          <w:sz w:val="20"/>
          <w:szCs w:val="20"/>
        </w:rPr>
        <w:t xml:space="preserve"> InitiateManufacturerSpecificCommandToGroup </w:t>
      </w:r>
      <w:hyperlink r:id="rId266" w:history="1">
        <w:r w:rsidRPr="00DB0305">
          <w:rPr>
            <w:rFonts w:ascii="Verdana" w:eastAsia="Calibri" w:hAnsi="Verdana"/>
            <w:color w:val="0000FF"/>
            <w:sz w:val="20"/>
            <w:szCs w:val="20"/>
            <w:u w:val="single"/>
          </w:rPr>
          <w:t>(ID0000231)</w:t>
        </w:r>
      </w:hyperlink>
    </w:p>
    <w:p w:rsidR="00DB0305" w:rsidRPr="00DB0305" w:rsidRDefault="00DB0305" w:rsidP="00DB0305">
      <w:pPr>
        <w:numPr>
          <w:ilvl w:val="1"/>
          <w:numId w:val="37"/>
        </w:numPr>
        <w:spacing w:beforeAutospacing="1" w:after="200" w:line="276" w:lineRule="auto"/>
        <w:contextualSpacing/>
        <w:rPr>
          <w:rFonts w:ascii="Verdana" w:eastAsia="Calibri" w:hAnsi="Verdana" w:cs="Arial"/>
          <w:bCs/>
          <w:sz w:val="20"/>
          <w:szCs w:val="20"/>
        </w:rPr>
      </w:pPr>
      <w:r w:rsidRPr="00DB0305">
        <w:rPr>
          <w:rFonts w:ascii="Verdana" w:eastAsia="Calibri" w:hAnsi="Verdana" w:cstheme="minorHAnsi"/>
          <w:sz w:val="20"/>
          <w:szCs w:val="20"/>
        </w:rPr>
        <w:t>Added new method</w:t>
      </w:r>
      <w:r w:rsidRPr="00DB0305">
        <w:rPr>
          <w:rFonts w:ascii="Verdana" w:eastAsia="Calibri" w:hAnsi="Verdana" w:cs="Arial"/>
          <w:bCs/>
          <w:sz w:val="20"/>
          <w:szCs w:val="20"/>
        </w:rPr>
        <w:t xml:space="preserve"> InitiateIHDCapabilitySettingsToGroup </w:t>
      </w:r>
      <w:hyperlink r:id="rId267" w:history="1">
        <w:r w:rsidRPr="00DB0305">
          <w:rPr>
            <w:rFonts w:ascii="Verdana" w:eastAsia="Calibri" w:hAnsi="Verdana"/>
            <w:color w:val="0000FF"/>
            <w:sz w:val="20"/>
            <w:szCs w:val="20"/>
            <w:u w:val="single"/>
          </w:rPr>
          <w:t>(ID0000232)</w:t>
        </w:r>
      </w:hyperlink>
    </w:p>
    <w:p w:rsidR="00DB0305" w:rsidRPr="00DB0305" w:rsidRDefault="00DB0305" w:rsidP="00DB0305">
      <w:pPr>
        <w:ind w:left="1440"/>
        <w:contextualSpacing/>
        <w:rPr>
          <w:rFonts w:ascii="Verdana" w:eastAsia="Calibri" w:hAnsi="Verdana"/>
          <w:sz w:val="20"/>
          <w:szCs w:val="20"/>
        </w:rPr>
      </w:pPr>
    </w:p>
    <w:p w:rsidR="00DB0305" w:rsidRPr="00DB0305" w:rsidRDefault="00DB0305" w:rsidP="00DB0305">
      <w:pPr>
        <w:numPr>
          <w:ilvl w:val="0"/>
          <w:numId w:val="37"/>
        </w:numPr>
        <w:rPr>
          <w:rFonts w:ascii="Verdana" w:hAnsi="Verdana" w:cs="Arial"/>
          <w:b/>
          <w:bCs/>
          <w:sz w:val="20"/>
          <w:szCs w:val="20"/>
        </w:rPr>
      </w:pPr>
      <w:r w:rsidRPr="00DB0305">
        <w:rPr>
          <w:rFonts w:ascii="Verdana" w:hAnsi="Verdana"/>
          <w:color w:val="000000"/>
          <w:sz w:val="20"/>
          <w:szCs w:val="20"/>
        </w:rPr>
        <w:t xml:space="preserve">Made changes to RestoreOutage on OA_Server to return array of errorObjects </w:t>
      </w:r>
      <w:hyperlink r:id="rId268" w:history="1">
        <w:r w:rsidRPr="00DB0305">
          <w:rPr>
            <w:rFonts w:ascii="Verdana" w:hAnsi="Verdana"/>
            <w:color w:val="0000FF"/>
            <w:sz w:val="20"/>
            <w:szCs w:val="20"/>
            <w:u w:val="single"/>
          </w:rPr>
          <w:t>(ID0000114)</w:t>
        </w:r>
      </w:hyperlink>
      <w:r w:rsidRPr="00DB0305">
        <w:rPr>
          <w:rFonts w:ascii="Verdana" w:hAnsi="Verdana"/>
          <w:color w:val="000000"/>
          <w:sz w:val="20"/>
          <w:szCs w:val="20"/>
        </w:rPr>
        <w:t xml:space="preserve"> </w:t>
      </w:r>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transactionID to all InHomeDisplayAddNotification </w:t>
      </w:r>
      <w:hyperlink r:id="rId269" w:history="1">
        <w:r w:rsidRPr="00DB0305">
          <w:rPr>
            <w:rFonts w:ascii="Verdana" w:hAnsi="Verdana"/>
            <w:color w:val="0000FF"/>
            <w:sz w:val="20"/>
            <w:szCs w:val="20"/>
            <w:u w:val="single"/>
          </w:rPr>
          <w:t>(ID0000192)</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transactionID to all </w:t>
      </w:r>
      <w:r w:rsidRPr="00DB0305">
        <w:rPr>
          <w:rFonts w:ascii="Verdana" w:hAnsi="Verdana"/>
          <w:sz w:val="20"/>
          <w:szCs w:val="20"/>
        </w:rPr>
        <w:t xml:space="preserve">InHomeDisplayRemoveNotification </w:t>
      </w:r>
      <w:hyperlink r:id="rId270" w:history="1">
        <w:r w:rsidRPr="00DB0305">
          <w:rPr>
            <w:rFonts w:ascii="Verdana" w:hAnsi="Verdana"/>
            <w:color w:val="0000FF"/>
            <w:sz w:val="20"/>
            <w:szCs w:val="20"/>
            <w:u w:val="single"/>
          </w:rPr>
          <w:t>(ID0000193)</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transactionID to all </w:t>
      </w:r>
      <w:r w:rsidRPr="00DB0305">
        <w:rPr>
          <w:rFonts w:ascii="Verdana" w:hAnsi="Verdana"/>
          <w:sz w:val="20"/>
          <w:szCs w:val="20"/>
        </w:rPr>
        <w:t>LMDeviceAddNotification</w:t>
      </w:r>
      <w:hyperlink r:id="rId271" w:history="1">
        <w:r w:rsidRPr="00DB0305">
          <w:rPr>
            <w:rFonts w:ascii="Verdana" w:hAnsi="Verdana"/>
            <w:color w:val="0000FF"/>
            <w:sz w:val="20"/>
            <w:szCs w:val="20"/>
            <w:u w:val="single"/>
          </w:rPr>
          <w:t>(ID0000194)</w:t>
        </w:r>
      </w:hyperlink>
      <w:r w:rsidRPr="00DB0305">
        <w:rPr>
          <w:rFonts w:ascii="Verdana" w:hAnsi="Verdana"/>
          <w:sz w:val="20"/>
          <w:szCs w:val="20"/>
        </w:rPr>
        <w:t xml:space="preserve"> </w:t>
      </w:r>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transactionID to all </w:t>
      </w:r>
      <w:r w:rsidRPr="00DB0305">
        <w:rPr>
          <w:rFonts w:ascii="Verdana" w:hAnsi="Verdana"/>
          <w:sz w:val="20"/>
          <w:szCs w:val="20"/>
        </w:rPr>
        <w:t>LMDeviceRemoveNotification</w:t>
      </w:r>
      <w:hyperlink r:id="rId272" w:history="1">
        <w:r w:rsidRPr="00DB0305">
          <w:rPr>
            <w:rFonts w:ascii="Verdana" w:hAnsi="Verdana"/>
            <w:color w:val="0000FF"/>
            <w:sz w:val="20"/>
            <w:szCs w:val="20"/>
            <w:u w:val="single"/>
          </w:rPr>
          <w:t>(ID0000195)</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transactionID to all </w:t>
      </w:r>
      <w:r w:rsidRPr="00DB0305">
        <w:rPr>
          <w:rFonts w:ascii="Verdana" w:hAnsi="Verdana"/>
          <w:sz w:val="20"/>
          <w:szCs w:val="20"/>
        </w:rPr>
        <w:t>LMDeviceChangedNotification</w:t>
      </w:r>
      <w:hyperlink r:id="rId273" w:history="1">
        <w:r w:rsidRPr="00DB0305">
          <w:rPr>
            <w:rFonts w:ascii="Verdana" w:hAnsi="Verdana"/>
            <w:color w:val="0000FF"/>
            <w:sz w:val="20"/>
            <w:szCs w:val="20"/>
            <w:u w:val="single"/>
          </w:rPr>
          <w:t>(ID0000196)</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Changed CDStateChangedNotification to carry a CDStateChange object instead of a meterID and stateChange parameters </w:t>
      </w:r>
      <w:hyperlink r:id="rId274" w:history="1">
        <w:r w:rsidRPr="00DB0305">
          <w:rPr>
            <w:rFonts w:ascii="Verdana" w:hAnsi="Verdana"/>
            <w:color w:val="0000FF"/>
            <w:sz w:val="20"/>
            <w:szCs w:val="20"/>
            <w:u w:val="single"/>
          </w:rPr>
          <w:t>(ID0000252)</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Changed workOrder calling parameter in WorkOrderChangedNotification in EA server to an array of workOrder </w:t>
      </w:r>
      <w:hyperlink r:id="rId275" w:history="1">
        <w:r w:rsidRPr="00DB0305">
          <w:rPr>
            <w:rFonts w:ascii="Verdana" w:hAnsi="Verdana"/>
            <w:color w:val="0000FF"/>
            <w:sz w:val="20"/>
            <w:szCs w:val="20"/>
            <w:u w:val="single"/>
          </w:rPr>
          <w:t>(ID0000253)</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GetReadingsByMeterIDListAndFieldNameIntervalData method to MR_Server, MDM_Server, and MR/MDM interface charts. </w:t>
      </w:r>
      <w:hyperlink r:id="rId276" w:history="1">
        <w:r w:rsidRPr="00DB0305">
          <w:rPr>
            <w:rFonts w:ascii="Verdana" w:hAnsi="Verdana"/>
            <w:color w:val="0000FF"/>
            <w:sz w:val="20"/>
            <w:szCs w:val="20"/>
            <w:u w:val="single"/>
          </w:rPr>
          <w:t>(ID0000266)</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Changed return type on GetCDMeterState to be CDState on CD_Server and MDM_Server. </w:t>
      </w:r>
      <w:hyperlink r:id="rId277" w:history="1">
        <w:r w:rsidRPr="00DB0305">
          <w:rPr>
            <w:rFonts w:ascii="Verdana" w:hAnsi="Verdana"/>
            <w:color w:val="0000FF"/>
            <w:sz w:val="20"/>
            <w:szCs w:val="20"/>
            <w:u w:val="single"/>
          </w:rPr>
          <w:t>(ID0000267)</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CDStatesChangedNotification to OA_Server and OA interface chart. Edit MDM and NOT charts. </w:t>
      </w:r>
      <w:hyperlink r:id="rId278" w:history="1">
        <w:r w:rsidRPr="00DB0305">
          <w:rPr>
            <w:rFonts w:ascii="Verdana" w:hAnsi="Verdana"/>
            <w:color w:val="0000FF"/>
            <w:sz w:val="20"/>
            <w:szCs w:val="20"/>
            <w:u w:val="single"/>
          </w:rPr>
          <w:t>(ID0000268)</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"OPT" to NOT column of AM_Server for WorkOrderChangedNotificatioToGIS method. </w:t>
      </w:r>
      <w:hyperlink r:id="rId279" w:history="1">
        <w:r w:rsidRPr="00DB0305">
          <w:rPr>
            <w:rFonts w:ascii="Verdana" w:hAnsi="Verdana"/>
            <w:color w:val="0000FF"/>
            <w:sz w:val="20"/>
            <w:szCs w:val="20"/>
            <w:u w:val="single"/>
          </w:rPr>
          <w:t>(ID0000269)</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lastReceived parameter to all instances of GetUplineCircuitElements, GetChildCircuitElements, and GetParentCircuitElements. </w:t>
      </w:r>
      <w:hyperlink r:id="rId280" w:history="1">
        <w:r w:rsidRPr="00DB0305">
          <w:rPr>
            <w:rFonts w:ascii="Verdana" w:hAnsi="Verdana"/>
            <w:color w:val="0000FF"/>
            <w:sz w:val="20"/>
            <w:szCs w:val="20"/>
            <w:u w:val="single"/>
          </w:rPr>
          <w:t>(ID0000271)</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OutageReasonChangedNotification and OutageReasonContainerChangedNotification to MDM from OA </w:t>
      </w:r>
      <w:hyperlink r:id="rId281" w:history="1">
        <w:r w:rsidRPr="00DB0305">
          <w:rPr>
            <w:rFonts w:ascii="Verdana" w:hAnsi="Verdana"/>
            <w:color w:val="0000FF"/>
            <w:sz w:val="20"/>
            <w:szCs w:val="20"/>
            <w:u w:val="single"/>
          </w:rPr>
          <w:t>(ID0000272)</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lastRenderedPageBreak/>
        <w:t xml:space="preserve">Corrected implementation of GetElectricalEquipment method on GIS_Server </w:t>
      </w:r>
      <w:hyperlink r:id="rId282" w:history="1">
        <w:r w:rsidRPr="00DB0305">
          <w:rPr>
            <w:rFonts w:ascii="Verdana" w:hAnsi="Verdana"/>
            <w:color w:val="0000FF"/>
            <w:sz w:val="20"/>
            <w:szCs w:val="20"/>
            <w:u w:val="single"/>
          </w:rPr>
          <w:t>(ID0000273)</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GetMeterConnectivityByMeterID to MDM from EA </w:t>
      </w:r>
      <w:hyperlink r:id="rId283" w:history="1">
        <w:r w:rsidRPr="00DB0305">
          <w:rPr>
            <w:rFonts w:ascii="Verdana" w:hAnsi="Verdana"/>
            <w:color w:val="0000FF"/>
            <w:sz w:val="20"/>
            <w:szCs w:val="20"/>
            <w:u w:val="single"/>
          </w:rPr>
          <w:t>(ID0000274)</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Changed return type to an array of errorObjects in methods on OA (RestoreOutage), WTG (NumberCreatedNotification), and WTO (NumberCreatedNotification) </w:t>
      </w:r>
      <w:hyperlink r:id="rId284" w:history="1">
        <w:r w:rsidRPr="00DB0305">
          <w:rPr>
            <w:rFonts w:ascii="Verdana" w:hAnsi="Verdana"/>
            <w:color w:val="0000FF"/>
            <w:sz w:val="20"/>
            <w:szCs w:val="20"/>
            <w:u w:val="single"/>
          </w:rPr>
          <w:t>(ID0000275)</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transactionID to MeterEventNotification in AM, CB, MDM, NOT servers </w:t>
      </w:r>
      <w:hyperlink r:id="rId285" w:history="1">
        <w:r w:rsidRPr="00DB0305">
          <w:rPr>
            <w:rFonts w:ascii="Verdana" w:hAnsi="Verdana"/>
            <w:color w:val="0000FF"/>
            <w:sz w:val="20"/>
            <w:szCs w:val="20"/>
            <w:u w:val="single"/>
          </w:rPr>
          <w:t>(ID0000276)</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Removed formattedBlockTemplateName parameter from GetLatestMeterReadingsByMeterGroupIntervalData method </w:t>
      </w:r>
      <w:hyperlink r:id="rId286" w:history="1">
        <w:r w:rsidRPr="00DB0305">
          <w:rPr>
            <w:rFonts w:ascii="Verdana" w:hAnsi="Verdana"/>
            <w:color w:val="0000FF"/>
            <w:sz w:val="20"/>
            <w:szCs w:val="20"/>
            <w:u w:val="single"/>
          </w:rPr>
          <w:t>(ID0000282)</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Changed GetServiceLocationIDByAccountNumber method in CB_Server to return an array of strings </w:t>
      </w:r>
      <w:hyperlink r:id="rId287" w:history="1">
        <w:r w:rsidRPr="00DB0305">
          <w:rPr>
            <w:rFonts w:ascii="Verdana" w:hAnsi="Verdana"/>
            <w:color w:val="0000FF"/>
            <w:sz w:val="20"/>
            <w:szCs w:val="20"/>
            <w:u w:val="single"/>
          </w:rPr>
          <w:t>(ID0000283)</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Change calling parameter on GetServiceOrderByServiceOrderID method to be serviceOrderID rather than serviceLocationID in CB_Server and MDM_Server </w:t>
      </w:r>
      <w:hyperlink r:id="rId288" w:history="1">
        <w:r w:rsidRPr="00DB0305">
          <w:rPr>
            <w:rFonts w:ascii="Verdana" w:hAnsi="Verdana"/>
            <w:color w:val="0000FF"/>
            <w:sz w:val="20"/>
            <w:szCs w:val="20"/>
            <w:u w:val="single"/>
          </w:rPr>
          <w:t>(ID0000284)</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Removed incorrect text about error handling from method descriptions in CB_Server and MDM_Server </w:t>
      </w:r>
      <w:hyperlink r:id="rId289" w:history="1">
        <w:r w:rsidRPr="00DB0305">
          <w:rPr>
            <w:rFonts w:ascii="Verdana" w:hAnsi="Verdana"/>
            <w:color w:val="0000FF"/>
            <w:sz w:val="20"/>
            <w:szCs w:val="20"/>
            <w:u w:val="single"/>
          </w:rPr>
          <w:t>(ID0000285)</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text about transactionID usage to descriptions for UpdateProjects and ProjectChangedNotification methods </w:t>
      </w:r>
      <w:hyperlink r:id="rId290" w:history="1">
        <w:r w:rsidRPr="00DB0305">
          <w:rPr>
            <w:rFonts w:ascii="Verdana" w:hAnsi="Verdana"/>
            <w:color w:val="0000FF"/>
            <w:sz w:val="20"/>
            <w:szCs w:val="20"/>
            <w:u w:val="single"/>
          </w:rPr>
          <w:t>(ID0000286)</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Added transactionID calling parameter to InitiateUsageMonitoring method in MDM and MR servers </w:t>
      </w:r>
      <w:hyperlink r:id="rId291" w:history="1">
        <w:r w:rsidRPr="00DB0305">
          <w:rPr>
            <w:rFonts w:ascii="Verdana" w:hAnsi="Verdana"/>
            <w:color w:val="0000FF"/>
            <w:sz w:val="20"/>
            <w:szCs w:val="20"/>
            <w:u w:val="single"/>
          </w:rPr>
          <w:t>(ID0000287)</w:t>
        </w:r>
      </w:hyperlink>
    </w:p>
    <w:p w:rsidR="00DB0305" w:rsidRPr="00DB0305" w:rsidRDefault="00DB0305" w:rsidP="00DB0305">
      <w:pPr>
        <w:numPr>
          <w:ilvl w:val="0"/>
          <w:numId w:val="37"/>
        </w:numPr>
        <w:spacing w:beforeAutospacing="1" w:after="100" w:afterAutospacing="1"/>
        <w:rPr>
          <w:rFonts w:ascii="Verdana" w:hAnsi="Verdana" w:cs="Arial"/>
          <w:bCs/>
          <w:sz w:val="20"/>
          <w:szCs w:val="20"/>
        </w:rPr>
      </w:pPr>
      <w:r w:rsidRPr="00DB0305">
        <w:rPr>
          <w:rFonts w:ascii="Verdana" w:hAnsi="Verdana" w:cs="Arial"/>
          <w:bCs/>
          <w:sz w:val="20"/>
          <w:szCs w:val="20"/>
        </w:rPr>
        <w:t xml:space="preserve">Change the return type on all instances of GetAllInHomeDisplays to be an array of inHomeDisplay rather than a readingSchedule. </w:t>
      </w:r>
      <w:hyperlink r:id="rId292" w:history="1">
        <w:r w:rsidRPr="00DB0305">
          <w:rPr>
            <w:rFonts w:ascii="Verdana" w:hAnsi="Verdana"/>
            <w:color w:val="0000FF"/>
            <w:sz w:val="20"/>
            <w:szCs w:val="20"/>
            <w:u w:val="single"/>
          </w:rPr>
          <w:t>(ID0000270)</w:t>
        </w:r>
      </w:hyperlink>
    </w:p>
    <w:p w:rsidR="00DB0305" w:rsidRPr="00DB0305" w:rsidRDefault="00DB0305" w:rsidP="00DB0305">
      <w:pPr>
        <w:numPr>
          <w:ilvl w:val="0"/>
          <w:numId w:val="37"/>
        </w:numPr>
        <w:spacing w:beforeAutospacing="1" w:after="100" w:afterAutospacing="1"/>
        <w:rPr>
          <w:rFonts w:ascii="Verdana" w:hAnsi="Verdana" w:cs="Arial"/>
          <w:b/>
          <w:bCs/>
          <w:sz w:val="20"/>
          <w:szCs w:val="20"/>
        </w:rPr>
      </w:pPr>
      <w:r w:rsidRPr="00DB0305">
        <w:rPr>
          <w:rFonts w:ascii="Verdana" w:hAnsi="Verdana" w:cs="Arial"/>
          <w:bCs/>
          <w:sz w:val="20"/>
          <w:szCs w:val="20"/>
        </w:rPr>
        <w:t xml:space="preserve">Added lastReceived parameter to GetAllMetersByAccountNumber method in CB, MDM </w:t>
      </w:r>
      <w:hyperlink r:id="rId293" w:history="1">
        <w:r w:rsidRPr="00DB0305">
          <w:rPr>
            <w:rFonts w:ascii="Verdana" w:hAnsi="Verdana"/>
            <w:color w:val="0000FF"/>
            <w:sz w:val="20"/>
            <w:szCs w:val="20"/>
            <w:u w:val="single"/>
          </w:rPr>
          <w:t>(ID0000288)</w:t>
        </w:r>
      </w:hyperlink>
    </w:p>
    <w:p w:rsidR="00DB0305" w:rsidRPr="00DB0305" w:rsidRDefault="00DB0305" w:rsidP="00DB0305">
      <w:pPr>
        <w:jc w:val="center"/>
        <w:rPr>
          <w:rFonts w:cs="Arial"/>
          <w:b/>
          <w:sz w:val="28"/>
          <w:szCs w:val="28"/>
        </w:rPr>
      </w:pPr>
    </w:p>
    <w:p w:rsidR="00DB0305" w:rsidRPr="00DB0305" w:rsidRDefault="00DB0305" w:rsidP="00DB0305">
      <w:pPr>
        <w:rPr>
          <w:rFonts w:cs="Arial"/>
          <w:b/>
          <w:bCs/>
        </w:rPr>
      </w:pPr>
      <w:r w:rsidRPr="00DB0305">
        <w:rPr>
          <w:rFonts w:cs="Arial"/>
          <w:b/>
          <w:bCs/>
        </w:rPr>
        <w:br w:type="page"/>
      </w:r>
    </w:p>
    <w:p w:rsidR="00DB0305" w:rsidRPr="00DB0305" w:rsidRDefault="00DB0305" w:rsidP="00DB0305">
      <w:pPr>
        <w:rPr>
          <w:rFonts w:cs="Arial"/>
          <w:b/>
          <w:bCs/>
        </w:rPr>
      </w:pPr>
      <w:proofErr w:type="gramStart"/>
      <w:r w:rsidRPr="00DB0305">
        <w:rPr>
          <w:rFonts w:cs="Arial"/>
          <w:b/>
          <w:bCs/>
        </w:rPr>
        <w:lastRenderedPageBreak/>
        <w:t>Version 4.1.3 Release – Issued 2/15/2011.</w:t>
      </w:r>
      <w:proofErr w:type="gramEnd"/>
      <w:r w:rsidRPr="00DB0305">
        <w:rPr>
          <w:rFonts w:cs="Arial"/>
          <w:b/>
          <w:bCs/>
        </w:rPr>
        <w:t xml:space="preserve">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rPr>
          <w:rFonts w:cs="Arial"/>
          <w:b/>
          <w:bCs/>
        </w:rPr>
      </w:pPr>
    </w:p>
    <w:p w:rsidR="00DB0305" w:rsidRPr="00DB0305" w:rsidRDefault="00DB0305" w:rsidP="00DB0305">
      <w:pPr>
        <w:spacing w:beforeAutospacing="1" w:after="100" w:afterAutospacing="1"/>
        <w:rPr>
          <w:rFonts w:cs="Arial"/>
          <w:b/>
          <w:bCs/>
        </w:rPr>
      </w:pPr>
      <w:r w:rsidRPr="00DB0305">
        <w:rPr>
          <w:rFonts w:cs="Arial"/>
          <w:b/>
          <w:bCs/>
        </w:rPr>
        <w:t xml:space="preserve">UML and Schema Changes:  </w:t>
      </w:r>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Changed the version namespace in all of the schemas to be </w:t>
      </w:r>
      <w:hyperlink r:id="rId294" w:history="1">
        <w:r w:rsidRPr="00DB0305">
          <w:rPr>
            <w:rFonts w:ascii="Verdana" w:hAnsi="Verdana" w:cs="Arial"/>
            <w:color w:val="0000FF"/>
            <w:sz w:val="20"/>
            <w:szCs w:val="20"/>
            <w:u w:val="single"/>
          </w:rPr>
          <w:t>http://www.multispeak.org/Version_4.1_Release</w:t>
        </w:r>
      </w:hyperlink>
      <w:r w:rsidRPr="00DB0305">
        <w:rPr>
          <w:rFonts w:ascii="Verdana" w:hAnsi="Verdana" w:cs="Arial"/>
          <w:sz w:val="20"/>
          <w:szCs w:val="20"/>
        </w:rPr>
        <w:t xml:space="preserve"> instead of 4.1.x_Release. Similar changes were made to CPSM and GML namespaces. </w:t>
      </w:r>
      <w:hyperlink r:id="rId295" w:history="1">
        <w:r w:rsidRPr="00DB0305">
          <w:rPr>
            <w:rFonts w:ascii="Verdana" w:hAnsi="Verdana" w:cs="Arial"/>
            <w:color w:val="0000FF"/>
            <w:sz w:val="20"/>
            <w:szCs w:val="20"/>
            <w:u w:val="single"/>
          </w:rPr>
          <w:t>(ID:0000019)</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Deleted unused neutralConductorList complexType. </w:t>
      </w:r>
      <w:hyperlink r:id="rId296" w:history="1">
        <w:r w:rsidRPr="00DB0305">
          <w:rPr>
            <w:rFonts w:ascii="Verdana" w:hAnsi="Verdana" w:cs="Arial"/>
            <w:color w:val="0000FF"/>
            <w:sz w:val="20"/>
            <w:szCs w:val="20"/>
            <w:u w:val="single"/>
          </w:rPr>
          <w:t>(ID:0000007)</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Replaced existing MDM Interface chart with the new updated document. </w:t>
      </w:r>
      <w:hyperlink r:id="rId297" w:history="1">
        <w:r w:rsidRPr="00DB0305">
          <w:rPr>
            <w:rFonts w:ascii="Verdana" w:hAnsi="Verdana" w:cs="Arial"/>
            <w:color w:val="0000FF"/>
            <w:sz w:val="20"/>
            <w:szCs w:val="20"/>
            <w:u w:val="single"/>
          </w:rPr>
          <w:t>(ID: 0000021)</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Removed interface numbers from all interface charts. </w:t>
      </w:r>
      <w:hyperlink r:id="rId298" w:history="1">
        <w:r w:rsidRPr="00DB0305">
          <w:rPr>
            <w:rFonts w:ascii="Verdana" w:hAnsi="Verdana" w:cs="Arial"/>
            <w:color w:val="0000FF"/>
            <w:sz w:val="20"/>
            <w:szCs w:val="20"/>
            <w:u w:val="single"/>
          </w:rPr>
          <w:t>(ID:0000018)</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Created GPSLocation and added to AVLState and AVLPosition and marked the GPS element as being optional and deprecated. </w:t>
      </w:r>
      <w:hyperlink r:id="rId299" w:history="1">
        <w:r w:rsidRPr="00DB0305">
          <w:rPr>
            <w:rFonts w:ascii="Verdana" w:hAnsi="Verdana" w:cs="Arial"/>
            <w:color w:val="0000FF"/>
            <w:sz w:val="20"/>
            <w:szCs w:val="20"/>
            <w:u w:val="single"/>
          </w:rPr>
          <w:t>(ID:0000027)</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Added new GPSLocation to mspPointObject, inspection, and bufferedPoint and marked the current gpsPoint as being deprecated. </w:t>
      </w:r>
      <w:hyperlink r:id="rId300" w:history="1">
        <w:r w:rsidRPr="00DB0305">
          <w:rPr>
            <w:rFonts w:ascii="Verdana" w:hAnsi="Verdana" w:cs="Arial"/>
            <w:color w:val="0000FF"/>
            <w:sz w:val="20"/>
            <w:szCs w:val="20"/>
            <w:u w:val="single"/>
          </w:rPr>
          <w:t>(ID:0000028)</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Replaced the existing gpsLocation element with the new GPSLocation in the mspPointObject and station. </w:t>
      </w:r>
      <w:hyperlink r:id="rId301" w:history="1">
        <w:r w:rsidRPr="00DB0305">
          <w:rPr>
            <w:rFonts w:ascii="Verdana" w:hAnsi="Verdana" w:cs="Arial"/>
            <w:color w:val="0000FF"/>
            <w:sz w:val="20"/>
            <w:szCs w:val="20"/>
            <w:u w:val="single"/>
          </w:rPr>
          <w:t>(ID:0000029)</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Added parentMeterList to electricMeter. </w:t>
      </w:r>
      <w:hyperlink r:id="rId302" w:history="1">
        <w:r w:rsidRPr="00DB0305">
          <w:rPr>
            <w:rFonts w:ascii="Verdana" w:hAnsi="Verdana" w:cs="Arial"/>
            <w:color w:val="0000FF"/>
            <w:sz w:val="20"/>
            <w:szCs w:val="20"/>
            <w:u w:val="single"/>
          </w:rPr>
          <w:t>(ID: 0000023)</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Added subMeterList to electricMeter. </w:t>
      </w:r>
      <w:hyperlink r:id="rId303" w:history="1">
        <w:r w:rsidRPr="00DB0305">
          <w:rPr>
            <w:rFonts w:ascii="Verdana" w:hAnsi="Verdana" w:cs="Arial"/>
            <w:color w:val="0000FF"/>
            <w:sz w:val="20"/>
            <w:szCs w:val="20"/>
            <w:u w:val="single"/>
          </w:rPr>
          <w:t>(ID:0000022)</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Deprecated specialNeeds and annotated corresponding places. </w:t>
      </w:r>
      <w:hyperlink r:id="rId304" w:history="1">
        <w:r w:rsidRPr="00DB0305">
          <w:rPr>
            <w:rFonts w:ascii="Verdana" w:hAnsi="Verdana" w:cs="Arial"/>
            <w:color w:val="0000FF"/>
            <w:sz w:val="20"/>
            <w:szCs w:val="20"/>
            <w:u w:val="single"/>
          </w:rPr>
          <w:t>(ID:0000024)</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Changed the annotation on electricService.specialNeeds to be identical to the annotation on customer.specialNeeds. </w:t>
      </w:r>
      <w:hyperlink r:id="rId305" w:history="1">
        <w:r w:rsidRPr="00DB0305">
          <w:rPr>
            <w:rFonts w:ascii="Verdana" w:hAnsi="Verdana" w:cs="Arial"/>
            <w:color w:val="0000FF"/>
            <w:sz w:val="20"/>
            <w:szCs w:val="20"/>
            <w:u w:val="single"/>
          </w:rPr>
          <w:t>(ID:0000037)</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Corrected the annotation on GPSLocation and all of its elements, both on the complexType and each use as an element. </w:t>
      </w:r>
      <w:hyperlink r:id="rId306" w:history="1">
        <w:r w:rsidRPr="00DB0305">
          <w:rPr>
            <w:rFonts w:ascii="Verdana" w:hAnsi="Verdana" w:cs="Arial"/>
            <w:color w:val="0000FF"/>
            <w:sz w:val="20"/>
            <w:szCs w:val="20"/>
            <w:u w:val="single"/>
          </w:rPr>
          <w:t>(ID:0000038)</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Corrected annotation on AVLState.GPS and AVLPosition.gps </w:t>
      </w:r>
      <w:hyperlink r:id="rId307" w:history="1">
        <w:r w:rsidRPr="00DB0305">
          <w:rPr>
            <w:rFonts w:ascii="Verdana" w:hAnsi="Verdana" w:cs="Arial"/>
            <w:color w:val="0000FF"/>
            <w:sz w:val="20"/>
            <w:szCs w:val="20"/>
            <w:u w:val="single"/>
          </w:rPr>
          <w:t>(ID:0000039)</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Deleted the default=2 tagged value on otherService.customerID. </w:t>
      </w:r>
      <w:hyperlink r:id="rId308" w:history="1">
        <w:r w:rsidRPr="00DB0305">
          <w:rPr>
            <w:rFonts w:ascii="Verdana" w:hAnsi="Verdana" w:cs="Arial"/>
            <w:color w:val="0000FF"/>
            <w:sz w:val="20"/>
            <w:szCs w:val="20"/>
            <w:u w:val="single"/>
          </w:rPr>
          <w:t>(ID:0000040)</w:t>
        </w:r>
      </w:hyperlink>
    </w:p>
    <w:p w:rsidR="00DB0305" w:rsidRPr="00DB0305" w:rsidRDefault="00DB0305" w:rsidP="00DB0305">
      <w:pPr>
        <w:numPr>
          <w:ilvl w:val="0"/>
          <w:numId w:val="42"/>
        </w:numPr>
        <w:spacing w:beforeAutospacing="1" w:after="100" w:afterAutospacing="1"/>
        <w:rPr>
          <w:rFonts w:ascii="Verdana" w:hAnsi="Verdana" w:cs="Arial"/>
          <w:sz w:val="20"/>
          <w:szCs w:val="20"/>
        </w:rPr>
      </w:pPr>
      <w:r w:rsidRPr="00DB0305">
        <w:rPr>
          <w:rFonts w:ascii="Verdana" w:hAnsi="Verdana" w:cs="Arial"/>
          <w:sz w:val="20"/>
          <w:szCs w:val="20"/>
        </w:rPr>
        <w:t xml:space="preserve">Corrected targetnamespace list on MultiSpeak container object. </w:t>
      </w:r>
      <w:hyperlink r:id="rId309" w:history="1">
        <w:r w:rsidRPr="00DB0305">
          <w:rPr>
            <w:rFonts w:ascii="Verdana" w:hAnsi="Verdana" w:cs="Arial"/>
            <w:color w:val="0000FF"/>
            <w:sz w:val="20"/>
            <w:szCs w:val="20"/>
            <w:u w:val="single"/>
          </w:rPr>
          <w:t>(ID:0000041)</w:t>
        </w:r>
      </w:hyperlink>
    </w:p>
    <w:p w:rsidR="00DB0305" w:rsidRPr="00DB0305" w:rsidRDefault="00DB0305" w:rsidP="00DB0305">
      <w:pPr>
        <w:spacing w:beforeAutospacing="1" w:after="100" w:afterAutospacing="1"/>
        <w:ind w:left="720"/>
        <w:jc w:val="both"/>
        <w:rPr>
          <w:rFonts w:ascii="Verdana" w:hAnsi="Verdana" w:cs="Arial"/>
          <w:b/>
          <w:bCs/>
          <w:sz w:val="20"/>
          <w:szCs w:val="20"/>
        </w:rPr>
      </w:pPr>
    </w:p>
    <w:p w:rsidR="00DB0305" w:rsidRPr="00DB0305" w:rsidRDefault="00DB0305" w:rsidP="00DB0305">
      <w:pPr>
        <w:spacing w:beforeAutospacing="1" w:after="100" w:afterAutospacing="1"/>
        <w:rPr>
          <w:rFonts w:cs="Arial"/>
          <w:b/>
          <w:bCs/>
        </w:rPr>
      </w:pPr>
      <w:r w:rsidRPr="00DB0305">
        <w:rPr>
          <w:b/>
        </w:rPr>
        <w:t>Web Service Method Changes:</w:t>
      </w:r>
      <w:r w:rsidRPr="00DB0305">
        <w:rPr>
          <w:rFonts w:cs="Arial"/>
          <w:b/>
          <w:bCs/>
        </w:rPr>
        <w:t xml:space="preserve">  </w:t>
      </w:r>
    </w:p>
    <w:p w:rsidR="00DB0305" w:rsidRPr="00DB0305" w:rsidRDefault="00DB0305" w:rsidP="00DB0305">
      <w:pPr>
        <w:numPr>
          <w:ilvl w:val="0"/>
          <w:numId w:val="43"/>
        </w:numPr>
        <w:spacing w:beforeAutospacing="1" w:after="100" w:afterAutospacing="1"/>
        <w:rPr>
          <w:rFonts w:ascii="Verdana" w:hAnsi="Verdana"/>
          <w:color w:val="000000"/>
          <w:sz w:val="20"/>
          <w:szCs w:val="20"/>
        </w:rPr>
      </w:pPr>
      <w:r w:rsidRPr="00DB0305">
        <w:rPr>
          <w:rFonts w:ascii="Verdana" w:hAnsi="Verdana"/>
          <w:color w:val="000000"/>
          <w:sz w:val="20"/>
          <w:szCs w:val="20"/>
        </w:rPr>
        <w:lastRenderedPageBreak/>
        <w:t xml:space="preserve">Added UsageMonitoringNotification to CB_Server </w:t>
      </w:r>
      <w:proofErr w:type="gramStart"/>
      <w:r w:rsidRPr="00DB0305">
        <w:rPr>
          <w:rFonts w:ascii="Verdana" w:hAnsi="Verdana"/>
          <w:color w:val="000000"/>
          <w:sz w:val="20"/>
          <w:szCs w:val="20"/>
        </w:rPr>
        <w:t>and  MDM</w:t>
      </w:r>
      <w:proofErr w:type="gramEnd"/>
      <w:r w:rsidRPr="00DB0305">
        <w:rPr>
          <w:rFonts w:ascii="Verdana" w:hAnsi="Verdana"/>
          <w:color w:val="000000"/>
          <w:sz w:val="20"/>
          <w:szCs w:val="20"/>
        </w:rPr>
        <w:t xml:space="preserve">_Server. </w:t>
      </w:r>
      <w:hyperlink r:id="rId310" w:history="1">
        <w:r w:rsidRPr="00DB0305">
          <w:rPr>
            <w:rFonts w:ascii="Verdana" w:hAnsi="Verdana"/>
            <w:color w:val="0000FF"/>
            <w:sz w:val="20"/>
            <w:szCs w:val="20"/>
            <w:u w:val="single"/>
          </w:rPr>
          <w:t>(ID0000020)</w:t>
        </w:r>
      </w:hyperlink>
      <w:r w:rsidRPr="00DB0305">
        <w:t>+</w:t>
      </w:r>
      <w:hyperlink r:id="rId311" w:history="1">
        <w:r w:rsidRPr="00DB0305">
          <w:rPr>
            <w:rFonts w:ascii="Verdana" w:hAnsi="Verdana"/>
            <w:color w:val="0000FF"/>
            <w:sz w:val="20"/>
            <w:szCs w:val="20"/>
            <w:u w:val="single"/>
          </w:rPr>
          <w:t>(ID0000025)</w:t>
        </w:r>
      </w:hyperlink>
      <w:r w:rsidRPr="00DB0305">
        <w:t>,</w:t>
      </w:r>
    </w:p>
    <w:p w:rsidR="00DB0305" w:rsidRPr="00DB0305" w:rsidRDefault="00DB0305" w:rsidP="00DB0305">
      <w:pPr>
        <w:numPr>
          <w:ilvl w:val="0"/>
          <w:numId w:val="43"/>
        </w:numPr>
        <w:spacing w:beforeAutospacing="1" w:after="100" w:afterAutospacing="1"/>
        <w:rPr>
          <w:rFonts w:ascii="Verdana" w:hAnsi="Verdana"/>
          <w:color w:val="000000"/>
          <w:sz w:val="20"/>
          <w:szCs w:val="20"/>
        </w:rPr>
      </w:pPr>
      <w:r w:rsidRPr="00DB0305">
        <w:rPr>
          <w:rFonts w:ascii="Verdana" w:hAnsi="Verdana"/>
          <w:color w:val="000000"/>
          <w:sz w:val="20"/>
          <w:szCs w:val="20"/>
        </w:rPr>
        <w:t xml:space="preserve">Added responseURL parameter to InitiateUsageMonitoring on MR_Server and MDM_Server and modify annotation to method. </w:t>
      </w:r>
      <w:hyperlink r:id="rId312" w:history="1">
        <w:r w:rsidRPr="00DB0305">
          <w:rPr>
            <w:rFonts w:ascii="Verdana" w:hAnsi="Verdana"/>
            <w:color w:val="0000FF"/>
            <w:sz w:val="20"/>
            <w:szCs w:val="20"/>
            <w:u w:val="single"/>
          </w:rPr>
          <w:t>(ID0000026)</w:t>
        </w:r>
      </w:hyperlink>
    </w:p>
    <w:p w:rsidR="00DB0305" w:rsidRPr="00DB0305" w:rsidRDefault="00DB0305" w:rsidP="00DB0305">
      <w:pPr>
        <w:numPr>
          <w:ilvl w:val="0"/>
          <w:numId w:val="43"/>
        </w:numPr>
        <w:spacing w:beforeAutospacing="1" w:after="100" w:afterAutospacing="1"/>
        <w:rPr>
          <w:rFonts w:ascii="Verdana" w:hAnsi="Verdana"/>
          <w:color w:val="000000"/>
          <w:sz w:val="20"/>
          <w:szCs w:val="20"/>
        </w:rPr>
      </w:pPr>
      <w:r w:rsidRPr="00DB0305">
        <w:rPr>
          <w:rFonts w:ascii="Verdana" w:hAnsi="Verdana"/>
          <w:color w:val="000000"/>
          <w:sz w:val="20"/>
          <w:szCs w:val="20"/>
        </w:rPr>
        <w:t xml:space="preserve">Changed the spelling of InitiateMeterReadingByMeterID to be InitiateMeterReadingsByMeterID on MDM_Server to match the usage on the MR_Server. </w:t>
      </w:r>
      <w:hyperlink r:id="rId313" w:history="1">
        <w:r w:rsidRPr="00DB0305">
          <w:rPr>
            <w:rFonts w:ascii="Verdana" w:hAnsi="Verdana"/>
            <w:color w:val="0000FF"/>
            <w:sz w:val="20"/>
            <w:szCs w:val="20"/>
            <w:u w:val="single"/>
          </w:rPr>
          <w:t>(ID0000032)</w:t>
        </w:r>
      </w:hyperlink>
    </w:p>
    <w:p w:rsidR="00DB0305" w:rsidRPr="00DB0305" w:rsidRDefault="00DB0305" w:rsidP="00DB0305">
      <w:pPr>
        <w:numPr>
          <w:ilvl w:val="0"/>
          <w:numId w:val="43"/>
        </w:numPr>
        <w:spacing w:beforeAutospacing="1" w:after="100" w:afterAutospacing="1"/>
        <w:rPr>
          <w:rFonts w:ascii="Verdana" w:hAnsi="Verdana"/>
          <w:color w:val="000000"/>
          <w:sz w:val="20"/>
          <w:szCs w:val="20"/>
        </w:rPr>
      </w:pPr>
      <w:r w:rsidRPr="00DB0305">
        <w:rPr>
          <w:rFonts w:ascii="Verdana" w:hAnsi="Verdana"/>
          <w:color w:val="000000"/>
          <w:sz w:val="20"/>
          <w:szCs w:val="20"/>
        </w:rPr>
        <w:t xml:space="preserve">Removed GetCustomerByMeterIDAndServiceType from CB_Server. </w:t>
      </w:r>
      <w:hyperlink r:id="rId314" w:history="1">
        <w:r w:rsidRPr="00DB0305">
          <w:rPr>
            <w:rFonts w:ascii="Verdana" w:hAnsi="Verdana"/>
            <w:color w:val="0000FF"/>
            <w:sz w:val="20"/>
            <w:szCs w:val="20"/>
            <w:u w:val="single"/>
          </w:rPr>
          <w:t>(ID0000033)</w:t>
        </w:r>
      </w:hyperlink>
    </w:p>
    <w:p w:rsidR="00DB0305" w:rsidRPr="00DB0305" w:rsidRDefault="00DB0305" w:rsidP="00DB0305">
      <w:pPr>
        <w:numPr>
          <w:ilvl w:val="0"/>
          <w:numId w:val="43"/>
        </w:numPr>
        <w:spacing w:beforeAutospacing="1" w:after="100" w:afterAutospacing="1"/>
        <w:rPr>
          <w:rFonts w:cs="Arial"/>
          <w:b/>
          <w:bCs/>
        </w:rPr>
      </w:pPr>
      <w:r w:rsidRPr="00DB0305">
        <w:rPr>
          <w:rFonts w:ascii="Verdana" w:hAnsi="Verdana"/>
          <w:color w:val="000000"/>
          <w:sz w:val="20"/>
          <w:szCs w:val="20"/>
        </w:rPr>
        <w:t>Removed serviceType parameter from the following methods:</w:t>
      </w:r>
    </w:p>
    <w:p w:rsidR="00DB0305" w:rsidRPr="00DB0305" w:rsidRDefault="00DB0305" w:rsidP="00DB0305">
      <w:pPr>
        <w:numPr>
          <w:ilvl w:val="1"/>
          <w:numId w:val="37"/>
        </w:numPr>
        <w:contextualSpacing/>
        <w:rPr>
          <w:rFonts w:ascii="Calibri" w:eastAsia="Calibri" w:hAnsi="Calibri"/>
          <w:sz w:val="22"/>
          <w:szCs w:val="22"/>
        </w:rPr>
      </w:pPr>
      <w:r w:rsidRPr="00DB0305">
        <w:rPr>
          <w:rFonts w:ascii="Calibri" w:eastAsia="Calibri" w:hAnsi="Calibri"/>
          <w:sz w:val="22"/>
          <w:szCs w:val="22"/>
        </w:rPr>
        <w:t>CancelUsageMonitoring (on MDM_Server to match usage on MR_Server)</w:t>
      </w:r>
    </w:p>
    <w:p w:rsidR="00DB0305" w:rsidRPr="00DB0305" w:rsidRDefault="00DB0305" w:rsidP="00DB0305">
      <w:pPr>
        <w:numPr>
          <w:ilvl w:val="1"/>
          <w:numId w:val="37"/>
        </w:numPr>
        <w:contextualSpacing/>
        <w:rPr>
          <w:rFonts w:ascii="Calibri" w:eastAsia="Calibri" w:hAnsi="Calibri"/>
          <w:sz w:val="22"/>
          <w:szCs w:val="22"/>
        </w:rPr>
      </w:pPr>
      <w:r w:rsidRPr="00DB0305">
        <w:rPr>
          <w:rFonts w:ascii="Calibri" w:eastAsia="Calibri" w:hAnsi="Calibri"/>
          <w:sz w:val="22"/>
          <w:szCs w:val="22"/>
        </w:rPr>
        <w:t>InitiateUsageMonitoring (on MDM_Server to match usage on MR_Server)</w:t>
      </w:r>
    </w:p>
    <w:p w:rsidR="00DB0305" w:rsidRPr="00DB0305" w:rsidRDefault="00DB0305" w:rsidP="00DB0305">
      <w:pPr>
        <w:numPr>
          <w:ilvl w:val="1"/>
          <w:numId w:val="37"/>
        </w:numPr>
        <w:contextualSpacing/>
        <w:rPr>
          <w:rFonts w:ascii="Calibri" w:eastAsia="Calibri" w:hAnsi="Calibri"/>
          <w:sz w:val="22"/>
          <w:szCs w:val="22"/>
        </w:rPr>
      </w:pPr>
      <w:r w:rsidRPr="00DB0305">
        <w:rPr>
          <w:rFonts w:ascii="Calibri" w:eastAsia="Calibri" w:hAnsi="Calibri"/>
          <w:sz w:val="22"/>
          <w:szCs w:val="22"/>
        </w:rPr>
        <w:t>CancelDisconnectedStatus (on MDM_Server to match usage on MR_Server)</w:t>
      </w:r>
    </w:p>
    <w:p w:rsidR="00DB0305" w:rsidRPr="00DB0305" w:rsidRDefault="00DB0305" w:rsidP="00DB0305">
      <w:pPr>
        <w:numPr>
          <w:ilvl w:val="1"/>
          <w:numId w:val="37"/>
        </w:numPr>
        <w:contextualSpacing/>
        <w:rPr>
          <w:rFonts w:ascii="Calibri" w:eastAsia="Calibri" w:hAnsi="Calibri"/>
          <w:sz w:val="22"/>
          <w:szCs w:val="22"/>
        </w:rPr>
      </w:pPr>
      <w:r w:rsidRPr="00DB0305">
        <w:rPr>
          <w:rFonts w:ascii="Calibri" w:eastAsia="Calibri" w:hAnsi="Calibri"/>
          <w:sz w:val="22"/>
          <w:szCs w:val="22"/>
        </w:rPr>
        <w:t>InitiateDisconnectedStatus (on MDM_Server to match usage on MR_Server)</w:t>
      </w:r>
    </w:p>
    <w:p w:rsidR="00DB0305" w:rsidRPr="00DB0305" w:rsidRDefault="00DB0305" w:rsidP="00DB0305">
      <w:pPr>
        <w:numPr>
          <w:ilvl w:val="1"/>
          <w:numId w:val="37"/>
        </w:numPr>
        <w:contextualSpacing/>
        <w:rPr>
          <w:rFonts w:ascii="Calibri" w:eastAsia="Calibri" w:hAnsi="Calibri"/>
          <w:sz w:val="22"/>
          <w:szCs w:val="22"/>
        </w:rPr>
      </w:pPr>
      <w:r w:rsidRPr="00DB0305">
        <w:rPr>
          <w:rFonts w:ascii="Calibri" w:eastAsia="Calibri" w:hAnsi="Calibri" w:cs="Arial"/>
          <w:noProof/>
          <w:sz w:val="22"/>
        </w:rPr>
        <w:t xml:space="preserve">InsertMeterInMeterGroup </w:t>
      </w:r>
      <w:r w:rsidRPr="00DB0305">
        <w:rPr>
          <w:rFonts w:ascii="Calibri" w:eastAsia="Calibri" w:hAnsi="Calibri"/>
          <w:sz w:val="22"/>
          <w:szCs w:val="22"/>
        </w:rPr>
        <w:t>(on MDM_Server to match usage on MR_Server)</w:t>
      </w:r>
    </w:p>
    <w:p w:rsidR="00DB0305" w:rsidRPr="00DB0305" w:rsidRDefault="00DB0305" w:rsidP="00DB0305">
      <w:pPr>
        <w:numPr>
          <w:ilvl w:val="1"/>
          <w:numId w:val="37"/>
        </w:numPr>
        <w:contextualSpacing/>
        <w:rPr>
          <w:rFonts w:ascii="Calibri" w:eastAsia="Calibri" w:hAnsi="Calibri"/>
          <w:sz w:val="22"/>
          <w:szCs w:val="22"/>
        </w:rPr>
      </w:pPr>
      <w:r w:rsidRPr="00DB0305">
        <w:rPr>
          <w:rFonts w:ascii="Calibri" w:eastAsia="Calibri" w:hAnsi="Calibri" w:cs="Arial"/>
          <w:sz w:val="22"/>
        </w:rPr>
        <w:t xml:space="preserve">RemoveMetersFromMeterGroup </w:t>
      </w:r>
      <w:r w:rsidRPr="00DB0305">
        <w:rPr>
          <w:rFonts w:ascii="Calibri" w:eastAsia="Calibri" w:hAnsi="Calibri"/>
          <w:sz w:val="22"/>
          <w:szCs w:val="22"/>
        </w:rPr>
        <w:t>(on MDM_Server to match usage on MR_Server)</w:t>
      </w:r>
    </w:p>
    <w:p w:rsidR="00DB0305" w:rsidRPr="00DB0305" w:rsidRDefault="00DB0305" w:rsidP="00DB0305">
      <w:pPr>
        <w:numPr>
          <w:ilvl w:val="1"/>
          <w:numId w:val="37"/>
        </w:numPr>
        <w:contextualSpacing/>
        <w:rPr>
          <w:rFonts w:ascii="Calibri" w:eastAsia="Calibri" w:hAnsi="Calibri"/>
          <w:sz w:val="22"/>
          <w:szCs w:val="22"/>
        </w:rPr>
      </w:pPr>
      <w:r w:rsidRPr="00DB0305">
        <w:rPr>
          <w:rFonts w:ascii="Calibri" w:eastAsia="Calibri" w:hAnsi="Calibri" w:cs="Arial"/>
          <w:sz w:val="22"/>
        </w:rPr>
        <w:t xml:space="preserve">InsertMeterInConfigurationGroup </w:t>
      </w:r>
      <w:r w:rsidRPr="00DB0305">
        <w:rPr>
          <w:rFonts w:ascii="Calibri" w:eastAsia="Calibri" w:hAnsi="Calibri"/>
          <w:sz w:val="22"/>
          <w:szCs w:val="22"/>
        </w:rPr>
        <w:t>(on MDM_Server to match usage on MR_Server)</w:t>
      </w:r>
    </w:p>
    <w:p w:rsidR="00DB0305" w:rsidRPr="00DB0305" w:rsidRDefault="00DB0305" w:rsidP="00DB0305">
      <w:pPr>
        <w:numPr>
          <w:ilvl w:val="1"/>
          <w:numId w:val="37"/>
        </w:numPr>
        <w:contextualSpacing/>
        <w:rPr>
          <w:rFonts w:ascii="Calibri" w:eastAsia="Calibri" w:hAnsi="Calibri"/>
          <w:sz w:val="22"/>
          <w:szCs w:val="22"/>
        </w:rPr>
      </w:pPr>
      <w:r w:rsidRPr="00DB0305">
        <w:rPr>
          <w:rFonts w:ascii="Calibri" w:eastAsia="Calibri" w:hAnsi="Calibri" w:cs="Arial"/>
          <w:sz w:val="22"/>
        </w:rPr>
        <w:t xml:space="preserve">RemoveMetersFromConfigurationGroup </w:t>
      </w:r>
      <w:r w:rsidRPr="00DB0305">
        <w:rPr>
          <w:rFonts w:ascii="Calibri" w:eastAsia="Calibri" w:hAnsi="Calibri"/>
          <w:sz w:val="22"/>
          <w:szCs w:val="22"/>
        </w:rPr>
        <w:t>(on MDM_Server to match usage on MR_Server)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noProof/>
          <w:sz w:val="22"/>
        </w:rPr>
        <w:t>InitiateMeterReadingByMeterIDAndFieldName (on both MR_Server and MDM_Server)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sz w:val="22"/>
          <w:szCs w:val="22"/>
        </w:rPr>
        <w:t xml:space="preserve">InitiateMeterReadingsByMeterID </w:t>
      </w:r>
      <w:r w:rsidRPr="00DB0305">
        <w:rPr>
          <w:rFonts w:ascii="Calibri" w:eastAsia="Calibri" w:hAnsi="Calibri" w:cs="Arial"/>
          <w:noProof/>
          <w:sz w:val="22"/>
        </w:rPr>
        <w:t>(on both MR_Server and MDM_Server)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sz w:val="22"/>
        </w:rPr>
        <w:t>GetLatestReadingsByMeterIDList (</w:t>
      </w:r>
      <w:r w:rsidRPr="00DB0305">
        <w:rPr>
          <w:rFonts w:ascii="Calibri" w:eastAsia="Calibri" w:hAnsi="Calibri"/>
          <w:sz w:val="22"/>
          <w:szCs w:val="22"/>
        </w:rPr>
        <w:t>on MR_Server to match usage on MDM_Server)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sz w:val="22"/>
          <w:szCs w:val="22"/>
        </w:rPr>
        <w:t xml:space="preserve">GetReadingsByMeterIDAndFieldName </w:t>
      </w:r>
      <w:r w:rsidRPr="00DB0305">
        <w:rPr>
          <w:rFonts w:ascii="Calibri" w:eastAsia="Calibri" w:hAnsi="Calibri" w:cs="Arial"/>
          <w:sz w:val="22"/>
        </w:rPr>
        <w:t>(</w:t>
      </w:r>
      <w:r w:rsidRPr="00DB0305">
        <w:rPr>
          <w:rFonts w:ascii="Calibri" w:eastAsia="Calibri" w:hAnsi="Calibri"/>
          <w:sz w:val="22"/>
          <w:szCs w:val="22"/>
        </w:rPr>
        <w:t>on MR_Server to match usage on MDM_Server)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noProof/>
          <w:sz w:val="22"/>
        </w:rPr>
        <w:t xml:space="preserve">GetLatestReadingByMeterIDAndFieldName </w:t>
      </w:r>
      <w:r w:rsidRPr="00DB0305">
        <w:rPr>
          <w:rFonts w:ascii="Calibri" w:eastAsia="Calibri" w:hAnsi="Calibri" w:cs="Arial"/>
          <w:sz w:val="22"/>
        </w:rPr>
        <w:t>(</w:t>
      </w:r>
      <w:r w:rsidRPr="00DB0305">
        <w:rPr>
          <w:rFonts w:ascii="Calibri" w:eastAsia="Calibri" w:hAnsi="Calibri"/>
          <w:sz w:val="22"/>
          <w:szCs w:val="22"/>
        </w:rPr>
        <w:t>on MR_Server to match usage on MDM_Server)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sz w:val="22"/>
        </w:rPr>
        <w:t>GetReadingsByMeterID (</w:t>
      </w:r>
      <w:r w:rsidRPr="00DB0305">
        <w:rPr>
          <w:rFonts w:ascii="Calibri" w:eastAsia="Calibri" w:hAnsi="Calibri"/>
          <w:sz w:val="22"/>
          <w:szCs w:val="22"/>
        </w:rPr>
        <w:t>on MR_Server to match usage on MDM_Server)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sz w:val="22"/>
        </w:rPr>
        <w:t>GetLPDataByMeterID (</w:t>
      </w:r>
      <w:r w:rsidRPr="00DB0305">
        <w:rPr>
          <w:rFonts w:ascii="Calibri" w:eastAsia="Calibri" w:hAnsi="Calibri"/>
          <w:sz w:val="22"/>
          <w:szCs w:val="22"/>
        </w:rPr>
        <w:t>on MR_Server to match usage on MDM_Server)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noProof/>
          <w:sz w:val="22"/>
        </w:rPr>
        <w:t xml:space="preserve">GetLPReadingsByMeterIDFormattedBlock </w:t>
      </w:r>
      <w:r w:rsidRPr="00DB0305">
        <w:rPr>
          <w:rFonts w:ascii="Calibri" w:eastAsia="Calibri" w:hAnsi="Calibri" w:cs="Arial"/>
          <w:sz w:val="22"/>
        </w:rPr>
        <w:t>(</w:t>
      </w:r>
      <w:r w:rsidRPr="00DB0305">
        <w:rPr>
          <w:rFonts w:ascii="Calibri" w:eastAsia="Calibri" w:hAnsi="Calibri"/>
          <w:sz w:val="22"/>
          <w:szCs w:val="22"/>
        </w:rPr>
        <w:t>on MR_Server to match usage on MDM_Server)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sz w:val="22"/>
        </w:rPr>
        <w:t>GetCustomerByMeterID (on both MDM_Server and CB_Server)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noProof/>
          <w:sz w:val="22"/>
        </w:rPr>
        <w:t xml:space="preserve">GetMeterGroupNamesByMeterID </w:t>
      </w:r>
      <w:r w:rsidRPr="00DB0305">
        <w:rPr>
          <w:rFonts w:ascii="Calibri" w:eastAsia="Calibri" w:hAnsi="Calibri" w:cs="Arial"/>
          <w:sz w:val="22"/>
        </w:rPr>
        <w:t>(on both MDM_Server and CB_Server)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noProof/>
          <w:sz w:val="22"/>
        </w:rPr>
        <w:t>GetReadingByMeterIDIntervalData (on both MR_Server and MDM_Server)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noProof/>
          <w:sz w:val="22"/>
        </w:rPr>
        <w:t>GetReadingByMeterIDFormattedBlock (on both MR_Server and MDM_Server)</w:t>
      </w:r>
    </w:p>
    <w:p w:rsidR="00DB0305" w:rsidRPr="00DB0305" w:rsidRDefault="00DB0305" w:rsidP="00DB0305">
      <w:pPr>
        <w:numPr>
          <w:ilvl w:val="1"/>
          <w:numId w:val="37"/>
        </w:numPr>
        <w:contextualSpacing/>
        <w:rPr>
          <w:rFonts w:ascii="Calibri" w:eastAsia="Calibri" w:hAnsi="Calibri"/>
          <w:sz w:val="22"/>
          <w:szCs w:val="22"/>
        </w:rPr>
      </w:pPr>
      <w:r w:rsidRPr="00DB0305">
        <w:rPr>
          <w:rFonts w:ascii="Calibri" w:eastAsia="Calibri" w:hAnsi="Calibri" w:cs="Arial"/>
          <w:noProof/>
          <w:sz w:val="22"/>
        </w:rPr>
        <w:t xml:space="preserve">GetLatestReadingByMeterID </w:t>
      </w:r>
      <w:r w:rsidRPr="00DB0305">
        <w:rPr>
          <w:rFonts w:ascii="Calibri" w:eastAsia="Calibri" w:hAnsi="Calibri"/>
          <w:sz w:val="22"/>
          <w:szCs w:val="22"/>
        </w:rPr>
        <w:t>(on MDM_Server to match usage on MR_Server)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noProof/>
          <w:sz w:val="22"/>
        </w:rPr>
        <w:t xml:space="preserve">GetServiceLocationByMeterID </w:t>
      </w:r>
      <w:r w:rsidRPr="00DB0305">
        <w:rPr>
          <w:rFonts w:ascii="Calibri" w:eastAsia="Calibri" w:hAnsi="Calibri" w:cs="Arial"/>
          <w:sz w:val="22"/>
        </w:rPr>
        <w:t>(on both MDM_Server and CB_Server)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noProof/>
          <w:sz w:val="22"/>
        </w:rPr>
        <w:t>GetLatestReadingsByMeterListFormattedBlock (on both MR_Server and MDM_Server)</w:t>
      </w:r>
    </w:p>
    <w:p w:rsidR="00DB0305" w:rsidRPr="00DB0305" w:rsidRDefault="00DB0305" w:rsidP="00DB0305">
      <w:pPr>
        <w:numPr>
          <w:ilvl w:val="1"/>
          <w:numId w:val="37"/>
        </w:numPr>
        <w:contextualSpacing/>
        <w:rPr>
          <w:rFonts w:ascii="Calibri" w:eastAsia="Calibri" w:hAnsi="Calibri" w:cs="Arial"/>
          <w:sz w:val="22"/>
        </w:rPr>
      </w:pPr>
      <w:r w:rsidRPr="00DB0305">
        <w:rPr>
          <w:rFonts w:ascii="Calibri" w:eastAsia="Calibri" w:hAnsi="Calibri" w:cs="Arial"/>
          <w:noProof/>
          <w:sz w:val="22"/>
        </w:rPr>
        <w:t>GetLatestReadingsByMeterListIntervalData (on both MR_Server and MDM_Server)</w:t>
      </w:r>
    </w:p>
    <w:p w:rsidR="00DB0305" w:rsidRPr="00DB0305" w:rsidRDefault="00DB0305" w:rsidP="00DB0305">
      <w:pPr>
        <w:numPr>
          <w:ilvl w:val="1"/>
          <w:numId w:val="37"/>
        </w:numPr>
        <w:contextualSpacing/>
        <w:rPr>
          <w:rFonts w:ascii="Calibri" w:eastAsia="Calibri" w:hAnsi="Calibri"/>
          <w:sz w:val="22"/>
          <w:szCs w:val="22"/>
        </w:rPr>
      </w:pPr>
      <w:r w:rsidRPr="00DB0305">
        <w:rPr>
          <w:rFonts w:ascii="Calibri" w:eastAsia="Calibri" w:hAnsi="Calibri" w:cs="Arial"/>
          <w:noProof/>
          <w:sz w:val="22"/>
        </w:rPr>
        <w:t xml:space="preserve">InitiatePlannedOutage </w:t>
      </w:r>
      <w:r w:rsidRPr="00DB0305">
        <w:rPr>
          <w:rFonts w:ascii="Calibri" w:eastAsia="Calibri" w:hAnsi="Calibri"/>
          <w:sz w:val="22"/>
          <w:szCs w:val="22"/>
        </w:rPr>
        <w:t>(on MDM_Server to match usage on MR_Server)</w:t>
      </w:r>
    </w:p>
    <w:p w:rsidR="00DB0305" w:rsidRPr="00DB0305" w:rsidRDefault="00DB0305" w:rsidP="00DB0305">
      <w:pPr>
        <w:spacing w:beforeAutospacing="1" w:after="100" w:afterAutospacing="1"/>
        <w:rPr>
          <w:rFonts w:cs="Arial"/>
          <w:b/>
          <w:bCs/>
        </w:rPr>
      </w:pPr>
      <w:r w:rsidRPr="00DB0305">
        <w:rPr>
          <w:rFonts w:ascii="Verdana" w:hAnsi="Verdana"/>
          <w:color w:val="000000"/>
          <w:sz w:val="20"/>
          <w:szCs w:val="20"/>
        </w:rPr>
        <w:t xml:space="preserve"> </w:t>
      </w:r>
      <w:hyperlink r:id="rId315" w:history="1">
        <w:r w:rsidRPr="00DB0305">
          <w:rPr>
            <w:rFonts w:ascii="Verdana" w:hAnsi="Verdana"/>
            <w:color w:val="0000FF"/>
            <w:sz w:val="20"/>
            <w:szCs w:val="20"/>
            <w:u w:val="single"/>
          </w:rPr>
          <w:t>(ID0000034)</w:t>
        </w:r>
      </w:hyperlink>
    </w:p>
    <w:p w:rsidR="00DB0305" w:rsidRPr="00DB0305" w:rsidRDefault="00DB0305" w:rsidP="00DB0305">
      <w:pPr>
        <w:rPr>
          <w:rFonts w:cs="Arial"/>
          <w:b/>
          <w:bCs/>
        </w:rPr>
      </w:pPr>
    </w:p>
    <w:p w:rsidR="00DB0305" w:rsidRPr="00DB0305" w:rsidRDefault="00DB0305" w:rsidP="00DB0305">
      <w:pPr>
        <w:rPr>
          <w:rFonts w:cs="Arial"/>
          <w:b/>
          <w:bCs/>
        </w:rPr>
      </w:pPr>
      <w:r w:rsidRPr="00DB0305">
        <w:rPr>
          <w:rFonts w:cs="Arial"/>
          <w:b/>
          <w:bCs/>
        </w:rPr>
        <w:t>Other Changes:</w:t>
      </w:r>
    </w:p>
    <w:p w:rsidR="00DB0305" w:rsidRPr="00DB0305" w:rsidRDefault="00DB0305" w:rsidP="00DB0305">
      <w:pPr>
        <w:rPr>
          <w:rFonts w:cs="Arial"/>
          <w:b/>
          <w:bCs/>
        </w:rPr>
      </w:pPr>
    </w:p>
    <w:p w:rsidR="00DB0305" w:rsidRPr="00DB0305" w:rsidRDefault="00DB0305" w:rsidP="00DB0305">
      <w:pPr>
        <w:numPr>
          <w:ilvl w:val="0"/>
          <w:numId w:val="36"/>
        </w:numPr>
        <w:rPr>
          <w:rFonts w:ascii="Verdana" w:hAnsi="Verdana"/>
          <w:color w:val="000000"/>
          <w:sz w:val="20"/>
          <w:szCs w:val="20"/>
        </w:rPr>
      </w:pPr>
      <w:r w:rsidRPr="00DB0305">
        <w:rPr>
          <w:rFonts w:ascii="Verdana" w:hAnsi="Verdana"/>
          <w:color w:val="000000"/>
          <w:sz w:val="20"/>
          <w:szCs w:val="20"/>
        </w:rPr>
        <w:t xml:space="preserve">Created these 4.1.3 Release notes. </w:t>
      </w:r>
      <w:hyperlink r:id="rId316" w:history="1">
        <w:r w:rsidRPr="00DB0305">
          <w:rPr>
            <w:rFonts w:ascii="Verdana" w:hAnsi="Verdana"/>
            <w:color w:val="0000FF"/>
            <w:sz w:val="20"/>
            <w:szCs w:val="20"/>
            <w:u w:val="single"/>
          </w:rPr>
          <w:t>(ID:0000030)</w:t>
        </w:r>
      </w:hyperlink>
    </w:p>
    <w:p w:rsidR="00DB0305" w:rsidRPr="00DB0305" w:rsidRDefault="00DB0305" w:rsidP="00DB0305">
      <w:pPr>
        <w:numPr>
          <w:ilvl w:val="0"/>
          <w:numId w:val="36"/>
        </w:numPr>
        <w:rPr>
          <w:rFonts w:ascii="Verdana" w:hAnsi="Verdana"/>
          <w:color w:val="000000"/>
          <w:sz w:val="20"/>
          <w:szCs w:val="20"/>
        </w:rPr>
      </w:pPr>
      <w:r w:rsidRPr="00DB0305">
        <w:rPr>
          <w:rFonts w:ascii="Verdana" w:hAnsi="Verdana"/>
          <w:sz w:val="20"/>
          <w:szCs w:val="20"/>
        </w:rPr>
        <w:t xml:space="preserve">Created 4.1.3 Release package. </w:t>
      </w:r>
      <w:hyperlink r:id="rId317" w:history="1">
        <w:r w:rsidRPr="00DB0305">
          <w:rPr>
            <w:rFonts w:ascii="Verdana" w:hAnsi="Verdana"/>
            <w:color w:val="0000FF"/>
            <w:sz w:val="20"/>
            <w:szCs w:val="20"/>
            <w:u w:val="single"/>
          </w:rPr>
          <w:t>(ID:0000031)</w:t>
        </w:r>
      </w:hyperlink>
    </w:p>
    <w:p w:rsidR="00DB0305" w:rsidRPr="00DB0305" w:rsidRDefault="00DB0305" w:rsidP="00DB0305">
      <w:pPr>
        <w:rPr>
          <w:rFonts w:cs="Arial"/>
          <w:b/>
          <w:bCs/>
        </w:rPr>
      </w:pPr>
    </w:p>
    <w:p w:rsidR="00DB0305" w:rsidRPr="00DB0305" w:rsidRDefault="00DB0305" w:rsidP="00DB0305">
      <w:pPr>
        <w:rPr>
          <w:ins w:id="1" w:author="Bachu, Prasad" w:date="2011-02-15T13:03:00Z"/>
          <w:rFonts w:cs="Arial"/>
          <w:b/>
          <w:bCs/>
        </w:rPr>
      </w:pPr>
      <w:ins w:id="2" w:author="Bachu, Prasad" w:date="2011-02-15T13:03:00Z">
        <w:r w:rsidRPr="00DB0305">
          <w:rPr>
            <w:rFonts w:cs="Arial"/>
            <w:b/>
            <w:bCs/>
          </w:rPr>
          <w:br w:type="page"/>
        </w:r>
      </w:ins>
    </w:p>
    <w:p w:rsidR="00DB0305" w:rsidRPr="00DB0305" w:rsidRDefault="00DB0305" w:rsidP="00DB0305">
      <w:pPr>
        <w:rPr>
          <w:rFonts w:cs="Arial"/>
          <w:b/>
          <w:bCs/>
        </w:rPr>
      </w:pPr>
      <w:proofErr w:type="gramStart"/>
      <w:r w:rsidRPr="00DB0305">
        <w:rPr>
          <w:rFonts w:cs="Arial"/>
          <w:b/>
          <w:bCs/>
        </w:rPr>
        <w:lastRenderedPageBreak/>
        <w:t>Version 4.1.2 Release – Issued 1/10/2011.</w:t>
      </w:r>
      <w:proofErr w:type="gramEnd"/>
      <w:r w:rsidRPr="00DB0305">
        <w:rPr>
          <w:rFonts w:cs="Arial"/>
          <w:b/>
          <w:bCs/>
        </w:rPr>
        <w:t xml:space="preserve">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rPr>
          <w:rFonts w:cs="Arial"/>
          <w:b/>
          <w:bCs/>
        </w:rPr>
      </w:pPr>
    </w:p>
    <w:p w:rsidR="00DB0305" w:rsidRPr="00DB0305" w:rsidRDefault="00DB0305" w:rsidP="00DB0305">
      <w:pPr>
        <w:spacing w:beforeAutospacing="1" w:after="100" w:afterAutospacing="1"/>
        <w:rPr>
          <w:rFonts w:cs="Arial"/>
          <w:b/>
          <w:bCs/>
        </w:rPr>
      </w:pPr>
      <w:r w:rsidRPr="00DB0305">
        <w:rPr>
          <w:rFonts w:cs="Arial"/>
          <w:b/>
          <w:bCs/>
        </w:rPr>
        <w:t xml:space="preserve">UML and Schema Changes:  </w:t>
      </w:r>
    </w:p>
    <w:p w:rsidR="00DB0305" w:rsidRPr="00DB0305" w:rsidRDefault="00DB0305" w:rsidP="00DB0305">
      <w:pPr>
        <w:numPr>
          <w:ilvl w:val="0"/>
          <w:numId w:val="44"/>
        </w:numPr>
        <w:spacing w:beforeAutospacing="1" w:after="100" w:afterAutospacing="1"/>
        <w:rPr>
          <w:rFonts w:ascii="Verdana" w:hAnsi="Verdana" w:cs="Arial"/>
          <w:b/>
          <w:bCs/>
          <w:sz w:val="20"/>
          <w:szCs w:val="20"/>
        </w:rPr>
      </w:pPr>
      <w:r w:rsidRPr="00DB0305">
        <w:rPr>
          <w:rFonts w:ascii="Verdana" w:hAnsi="Verdana" w:cs="Arial"/>
          <w:sz w:val="20"/>
          <w:szCs w:val="20"/>
        </w:rPr>
        <w:t xml:space="preserve">Changed the namespace in all of the schemas to be </w:t>
      </w:r>
      <w:hyperlink r:id="rId318" w:history="1">
        <w:r w:rsidRPr="00DB0305">
          <w:rPr>
            <w:rFonts w:ascii="Verdana" w:hAnsi="Verdana" w:cs="Arial"/>
            <w:color w:val="0000FF"/>
            <w:sz w:val="20"/>
            <w:szCs w:val="20"/>
            <w:u w:val="single"/>
          </w:rPr>
          <w:t>http://www.multispeak.org/Version_4.1.2_Release</w:t>
        </w:r>
      </w:hyperlink>
      <w:r w:rsidRPr="00DB0305">
        <w:rPr>
          <w:rFonts w:ascii="Verdana" w:hAnsi="Verdana" w:cs="Arial"/>
          <w:sz w:val="20"/>
          <w:szCs w:val="20"/>
        </w:rPr>
        <w:t xml:space="preserve"> </w:t>
      </w:r>
    </w:p>
    <w:p w:rsidR="00DB0305" w:rsidRPr="00DB0305" w:rsidRDefault="00DB0305" w:rsidP="00DB0305">
      <w:pPr>
        <w:numPr>
          <w:ilvl w:val="0"/>
          <w:numId w:val="44"/>
        </w:numPr>
        <w:spacing w:beforeAutospacing="1" w:after="100" w:afterAutospacing="1"/>
        <w:rPr>
          <w:rFonts w:ascii="Verdana" w:hAnsi="Verdana" w:cs="Arial"/>
          <w:b/>
          <w:bCs/>
          <w:sz w:val="20"/>
          <w:szCs w:val="20"/>
        </w:rPr>
      </w:pPr>
      <w:r w:rsidRPr="00DB0305">
        <w:rPr>
          <w:rFonts w:ascii="Verdana" w:hAnsi="Verdana"/>
          <w:color w:val="000000"/>
          <w:sz w:val="20"/>
          <w:szCs w:val="20"/>
        </w:rPr>
        <w:t>CPSM and GML namespaces are now versioned.</w:t>
      </w:r>
      <w:r w:rsidRPr="00DB0305">
        <w:rPr>
          <w:rFonts w:ascii="Verdana" w:hAnsi="Verdana"/>
          <w:color w:val="000000"/>
          <w:sz w:val="20"/>
          <w:szCs w:val="20"/>
        </w:rPr>
        <w:br/>
      </w:r>
      <w:hyperlink r:id="rId319" w:history="1">
        <w:r w:rsidRPr="00DB0305">
          <w:rPr>
            <w:rFonts w:ascii="Verdana" w:hAnsi="Verdana"/>
            <w:color w:val="0000FF"/>
            <w:sz w:val="20"/>
            <w:szCs w:val="20"/>
            <w:u w:val="single"/>
          </w:rPr>
          <w:t>(ID:0000003)</w:t>
        </w:r>
      </w:hyperlink>
    </w:p>
    <w:p w:rsidR="00DB0305" w:rsidRPr="00DB0305" w:rsidRDefault="00DB0305" w:rsidP="00DB0305">
      <w:pPr>
        <w:numPr>
          <w:ilvl w:val="0"/>
          <w:numId w:val="44"/>
        </w:numPr>
        <w:spacing w:beforeAutospacing="1" w:after="100" w:afterAutospacing="1"/>
        <w:rPr>
          <w:rFonts w:ascii="Verdana" w:hAnsi="Verdana" w:cs="Arial"/>
          <w:b/>
          <w:bCs/>
          <w:sz w:val="20"/>
          <w:szCs w:val="20"/>
        </w:rPr>
      </w:pPr>
      <w:r w:rsidRPr="00DB0305">
        <w:rPr>
          <w:rFonts w:ascii="Verdana" w:hAnsi="Verdana"/>
          <w:color w:val="000000"/>
          <w:sz w:val="20"/>
          <w:szCs w:val="20"/>
        </w:rPr>
        <w:t xml:space="preserve">Made the mspDate simple type </w:t>
      </w:r>
      <w:proofErr w:type="gramStart"/>
      <w:r w:rsidRPr="00DB0305">
        <w:rPr>
          <w:rFonts w:ascii="Verdana" w:hAnsi="Verdana"/>
          <w:color w:val="000000"/>
          <w:sz w:val="20"/>
          <w:szCs w:val="20"/>
        </w:rPr>
        <w:t>be</w:t>
      </w:r>
      <w:proofErr w:type="gramEnd"/>
      <w:r w:rsidRPr="00DB0305">
        <w:rPr>
          <w:rFonts w:ascii="Verdana" w:hAnsi="Verdana"/>
          <w:color w:val="000000"/>
          <w:sz w:val="20"/>
          <w:szCs w:val="20"/>
        </w:rPr>
        <w:t xml:space="preserve"> built by restriction rather than as a list. </w:t>
      </w:r>
      <w:hyperlink r:id="rId320" w:history="1">
        <w:r w:rsidRPr="00DB0305">
          <w:rPr>
            <w:rFonts w:ascii="Verdana" w:hAnsi="Verdana"/>
            <w:color w:val="0000FF"/>
            <w:sz w:val="20"/>
            <w:szCs w:val="20"/>
            <w:u w:val="single"/>
          </w:rPr>
          <w:t>(ID: 0000004)</w:t>
        </w:r>
      </w:hyperlink>
    </w:p>
    <w:p w:rsidR="00DB0305" w:rsidRPr="00DB0305" w:rsidRDefault="00DB0305" w:rsidP="00DB0305">
      <w:pPr>
        <w:numPr>
          <w:ilvl w:val="0"/>
          <w:numId w:val="44"/>
        </w:numPr>
        <w:spacing w:beforeAutospacing="1" w:after="100" w:afterAutospacing="1"/>
        <w:rPr>
          <w:rFonts w:ascii="Verdana" w:hAnsi="Verdana" w:cs="Arial"/>
          <w:b/>
          <w:bCs/>
          <w:sz w:val="20"/>
          <w:szCs w:val="20"/>
        </w:rPr>
      </w:pPr>
      <w:r w:rsidRPr="00DB0305">
        <w:rPr>
          <w:rFonts w:ascii="Verdana" w:hAnsi="Verdana"/>
          <w:color w:val="000000"/>
          <w:sz w:val="20"/>
          <w:szCs w:val="20"/>
        </w:rPr>
        <w:t xml:space="preserve">Made the priorityOrder simple type </w:t>
      </w:r>
      <w:proofErr w:type="gramStart"/>
      <w:r w:rsidRPr="00DB0305">
        <w:rPr>
          <w:rFonts w:ascii="Verdana" w:hAnsi="Verdana"/>
          <w:color w:val="000000"/>
          <w:sz w:val="20"/>
          <w:szCs w:val="20"/>
        </w:rPr>
        <w:t>be</w:t>
      </w:r>
      <w:proofErr w:type="gramEnd"/>
      <w:r w:rsidRPr="00DB0305">
        <w:rPr>
          <w:rFonts w:ascii="Verdana" w:hAnsi="Verdana"/>
          <w:color w:val="000000"/>
          <w:sz w:val="20"/>
          <w:szCs w:val="20"/>
        </w:rPr>
        <w:t xml:space="preserve"> built by restriction rather than as a list. </w:t>
      </w:r>
      <w:r w:rsidRPr="00DB0305">
        <w:rPr>
          <w:rFonts w:ascii="Verdana" w:hAnsi="Verdana" w:cs="Arial"/>
          <w:b/>
          <w:bCs/>
          <w:sz w:val="20"/>
          <w:szCs w:val="20"/>
        </w:rPr>
        <w:br/>
      </w:r>
      <w:hyperlink r:id="rId321" w:history="1">
        <w:r w:rsidRPr="00DB0305">
          <w:rPr>
            <w:rFonts w:ascii="Verdana" w:hAnsi="Verdana"/>
            <w:color w:val="0000FF"/>
            <w:sz w:val="20"/>
            <w:szCs w:val="20"/>
            <w:u w:val="single"/>
          </w:rPr>
          <w:t>(ID:0000005)</w:t>
        </w:r>
      </w:hyperlink>
    </w:p>
    <w:p w:rsidR="00DB0305" w:rsidRPr="00DB0305" w:rsidRDefault="00DB0305" w:rsidP="00DB0305">
      <w:pPr>
        <w:numPr>
          <w:ilvl w:val="0"/>
          <w:numId w:val="44"/>
        </w:numPr>
        <w:spacing w:beforeAutospacing="1" w:after="100" w:afterAutospacing="1"/>
        <w:rPr>
          <w:rFonts w:ascii="Verdana" w:hAnsi="Verdana" w:cs="Arial"/>
          <w:b/>
          <w:bCs/>
          <w:sz w:val="20"/>
          <w:szCs w:val="20"/>
        </w:rPr>
      </w:pPr>
      <w:r w:rsidRPr="00DB0305">
        <w:rPr>
          <w:rFonts w:ascii="Verdana" w:hAnsi="Verdana"/>
          <w:color w:val="000000"/>
          <w:sz w:val="20"/>
          <w:szCs w:val="20"/>
        </w:rPr>
        <w:t xml:space="preserve">Deleted unnecessary neutralConductorList complexType. </w:t>
      </w:r>
      <w:r w:rsidRPr="00DB0305">
        <w:rPr>
          <w:rFonts w:ascii="Verdana" w:hAnsi="Verdana"/>
          <w:color w:val="000000"/>
          <w:sz w:val="20"/>
          <w:szCs w:val="20"/>
        </w:rPr>
        <w:br/>
      </w:r>
      <w:hyperlink r:id="rId322" w:history="1">
        <w:r w:rsidRPr="00DB0305">
          <w:rPr>
            <w:rFonts w:ascii="Verdana" w:hAnsi="Verdana"/>
            <w:color w:val="0000FF"/>
            <w:sz w:val="20"/>
            <w:szCs w:val="20"/>
            <w:u w:val="single"/>
          </w:rPr>
          <w:t>(ID:0000007)</w:t>
        </w:r>
      </w:hyperlink>
    </w:p>
    <w:p w:rsidR="00DB0305" w:rsidRPr="00DB0305" w:rsidRDefault="00DB0305" w:rsidP="00DB0305">
      <w:pPr>
        <w:numPr>
          <w:ilvl w:val="0"/>
          <w:numId w:val="44"/>
        </w:numPr>
        <w:spacing w:beforeAutospacing="1" w:after="100" w:afterAutospacing="1"/>
        <w:rPr>
          <w:rFonts w:ascii="Verdana" w:hAnsi="Verdana" w:cs="Arial"/>
          <w:b/>
          <w:bCs/>
          <w:sz w:val="20"/>
          <w:szCs w:val="20"/>
        </w:rPr>
      </w:pPr>
      <w:r w:rsidRPr="00DB0305">
        <w:rPr>
          <w:rFonts w:ascii="Verdana" w:hAnsi="Verdana"/>
          <w:color w:val="000000"/>
          <w:sz w:val="20"/>
          <w:szCs w:val="20"/>
        </w:rPr>
        <w:t>Changed the tagged value on MultiSpeak.documentType. The TaggedValue “Fixed” on MultiSpeak.documentType should not have any value.</w:t>
      </w:r>
      <w:r w:rsidRPr="00DB0305">
        <w:rPr>
          <w:rFonts w:ascii="Verdana" w:hAnsi="Verdana" w:cs="Arial"/>
          <w:b/>
          <w:bCs/>
          <w:sz w:val="20"/>
          <w:szCs w:val="20"/>
        </w:rPr>
        <w:t xml:space="preserve"> </w:t>
      </w:r>
      <w:hyperlink r:id="rId323" w:history="1">
        <w:r w:rsidRPr="00DB0305">
          <w:rPr>
            <w:rFonts w:ascii="Verdana" w:hAnsi="Verdana"/>
            <w:color w:val="0000FF"/>
            <w:sz w:val="20"/>
            <w:szCs w:val="20"/>
            <w:u w:val="single"/>
          </w:rPr>
          <w:t>(ID:0000013)</w:t>
        </w:r>
      </w:hyperlink>
    </w:p>
    <w:p w:rsidR="00DB0305" w:rsidRPr="00DB0305" w:rsidRDefault="00DB0305" w:rsidP="00DB0305">
      <w:pPr>
        <w:numPr>
          <w:ilvl w:val="0"/>
          <w:numId w:val="44"/>
        </w:numPr>
        <w:spacing w:beforeAutospacing="1" w:after="100" w:afterAutospacing="1"/>
        <w:rPr>
          <w:rFonts w:ascii="Verdana" w:hAnsi="Verdana" w:cs="Arial"/>
          <w:b/>
          <w:bCs/>
          <w:sz w:val="20"/>
          <w:szCs w:val="20"/>
        </w:rPr>
      </w:pPr>
      <w:r w:rsidRPr="00DB0305">
        <w:rPr>
          <w:rFonts w:ascii="Verdana" w:hAnsi="Verdana"/>
          <w:color w:val="000000"/>
          <w:sz w:val="20"/>
          <w:szCs w:val="20"/>
        </w:rPr>
        <w:t xml:space="preserve">Changed the “any ##targetNamespace” on the MultiSpeak class to be “any ##targetNamespace cpsm gml cim” and changed the processContents attribute to be “strict” instead of “lax”. </w:t>
      </w:r>
      <w:r w:rsidRPr="00DB0305">
        <w:rPr>
          <w:rFonts w:ascii="Verdana" w:hAnsi="Verdana" w:cs="Arial"/>
          <w:b/>
          <w:bCs/>
          <w:sz w:val="20"/>
          <w:szCs w:val="20"/>
        </w:rPr>
        <w:br/>
      </w:r>
      <w:hyperlink r:id="rId324" w:history="1">
        <w:r w:rsidRPr="00DB0305">
          <w:rPr>
            <w:rFonts w:ascii="Verdana" w:hAnsi="Verdana"/>
            <w:color w:val="0000FF"/>
            <w:sz w:val="20"/>
            <w:szCs w:val="20"/>
            <w:u w:val="single"/>
          </w:rPr>
          <w:t>(ID:0000014)</w:t>
        </w:r>
      </w:hyperlink>
    </w:p>
    <w:p w:rsidR="00DB0305" w:rsidRPr="00DB0305" w:rsidRDefault="00DB0305" w:rsidP="00DB0305">
      <w:pPr>
        <w:spacing w:beforeAutospacing="1" w:after="100" w:afterAutospacing="1"/>
        <w:rPr>
          <w:rFonts w:cs="Arial"/>
          <w:b/>
          <w:bCs/>
        </w:rPr>
      </w:pPr>
      <w:r w:rsidRPr="00DB0305">
        <w:rPr>
          <w:b/>
        </w:rPr>
        <w:t>Web Service Method Changes:</w:t>
      </w:r>
      <w:r w:rsidRPr="00DB0305">
        <w:rPr>
          <w:rFonts w:cs="Arial"/>
          <w:b/>
          <w:bCs/>
        </w:rPr>
        <w:t xml:space="preserve">  </w:t>
      </w:r>
    </w:p>
    <w:p w:rsidR="00DB0305" w:rsidRPr="00DB0305" w:rsidRDefault="00DB0305" w:rsidP="00DB0305">
      <w:pPr>
        <w:numPr>
          <w:ilvl w:val="0"/>
          <w:numId w:val="45"/>
        </w:numPr>
        <w:spacing w:beforeAutospacing="1" w:after="100" w:afterAutospacing="1"/>
        <w:rPr>
          <w:rFonts w:cs="Arial"/>
          <w:b/>
          <w:bCs/>
        </w:rPr>
      </w:pPr>
      <w:r w:rsidRPr="00DB0305">
        <w:rPr>
          <w:rFonts w:ascii="Verdana" w:hAnsi="Verdana"/>
          <w:color w:val="000000"/>
          <w:sz w:val="20"/>
          <w:szCs w:val="20"/>
        </w:rPr>
        <w:t>Added errorString parameter to the GetFeaturesNearLatLong method on OA_Server.</w:t>
      </w:r>
      <w:r w:rsidRPr="00DB0305">
        <w:rPr>
          <w:rFonts w:ascii="Verdana" w:hAnsi="Verdana"/>
          <w:color w:val="000000"/>
          <w:sz w:val="20"/>
          <w:szCs w:val="20"/>
        </w:rPr>
        <w:br/>
      </w:r>
      <w:hyperlink r:id="rId325" w:history="1">
        <w:r w:rsidRPr="00DB0305">
          <w:rPr>
            <w:rFonts w:ascii="Verdana" w:hAnsi="Verdana"/>
            <w:color w:val="0000FF"/>
            <w:sz w:val="20"/>
            <w:szCs w:val="20"/>
            <w:u w:val="single"/>
          </w:rPr>
          <w:t>(ID:0000015)</w:t>
        </w:r>
      </w:hyperlink>
    </w:p>
    <w:p w:rsidR="00DB0305" w:rsidRPr="00DB0305" w:rsidRDefault="00DB0305" w:rsidP="00DB0305">
      <w:pPr>
        <w:numPr>
          <w:ilvl w:val="0"/>
          <w:numId w:val="45"/>
        </w:numPr>
        <w:spacing w:beforeAutospacing="1" w:after="100" w:afterAutospacing="1"/>
        <w:rPr>
          <w:rFonts w:cs="Arial"/>
          <w:b/>
          <w:bCs/>
        </w:rPr>
      </w:pPr>
      <w:r w:rsidRPr="00DB0305">
        <w:rPr>
          <w:rFonts w:ascii="Verdana" w:hAnsi="Verdana"/>
          <w:color w:val="000000"/>
          <w:sz w:val="20"/>
          <w:szCs w:val="20"/>
        </w:rPr>
        <w:t xml:space="preserve">Changed the annotation on the PointSubscriptionList in the SCADA_Server to be: “Client notifies SCADA of a new list of points to which it would like to subscribe. This list replaces any prior lists. The client SHALL provide the RegistrationID under which this subscription is being requested, unless the SCADA server does not support automated registration for services. If automated subscription is supported, the subscriber SHALL include the RegistrationID in the message header for this method. SCADA returns failed </w:t>
      </w:r>
      <w:r w:rsidRPr="00DB0305">
        <w:rPr>
          <w:rFonts w:ascii="Verdana" w:hAnsi="Verdana"/>
          <w:color w:val="000000"/>
          <w:sz w:val="20"/>
          <w:szCs w:val="20"/>
        </w:rPr>
        <w:lastRenderedPageBreak/>
        <w:t xml:space="preserve">transactions by returning an array of errorObjects. Subscriber specifies the URL to which information is to be published by sending the responseURL. “ </w:t>
      </w:r>
      <w:hyperlink r:id="rId326" w:history="1">
        <w:r w:rsidRPr="00DB0305">
          <w:rPr>
            <w:rFonts w:ascii="Verdana" w:hAnsi="Verdana"/>
            <w:color w:val="0000FF"/>
            <w:sz w:val="20"/>
            <w:szCs w:val="20"/>
            <w:u w:val="single"/>
          </w:rPr>
          <w:t>(ID:0000006)</w:t>
        </w:r>
      </w:hyperlink>
    </w:p>
    <w:p w:rsidR="00DB0305" w:rsidRPr="00DB0305" w:rsidRDefault="00DB0305" w:rsidP="00DB0305">
      <w:pPr>
        <w:rPr>
          <w:rFonts w:cs="Arial"/>
          <w:b/>
          <w:bCs/>
        </w:rPr>
      </w:pPr>
      <w:r w:rsidRPr="00DB0305">
        <w:rPr>
          <w:rFonts w:cs="Arial"/>
          <w:b/>
          <w:bCs/>
        </w:rPr>
        <w:t>Other Changes:</w:t>
      </w:r>
    </w:p>
    <w:p w:rsidR="00DB0305" w:rsidRPr="00DB0305" w:rsidRDefault="00DB0305" w:rsidP="00DB0305">
      <w:pPr>
        <w:numPr>
          <w:ilvl w:val="0"/>
          <w:numId w:val="46"/>
        </w:numPr>
        <w:spacing w:after="200" w:line="276" w:lineRule="auto"/>
        <w:ind w:left="720"/>
        <w:contextualSpacing/>
        <w:rPr>
          <w:rFonts w:ascii="Verdana" w:eastAsia="Calibri" w:hAnsi="Verdana"/>
          <w:color w:val="000000"/>
          <w:sz w:val="20"/>
          <w:szCs w:val="20"/>
        </w:rPr>
      </w:pPr>
      <w:r w:rsidRPr="00DB0305">
        <w:rPr>
          <w:rFonts w:ascii="Verdana" w:eastAsia="Calibri" w:hAnsi="Verdana"/>
          <w:color w:val="000000"/>
          <w:sz w:val="20"/>
          <w:szCs w:val="20"/>
        </w:rPr>
        <w:t>Removed dependency on MHT files.  PDF files are now used instead of MHT files.</w:t>
      </w:r>
      <w:r w:rsidRPr="00DB0305">
        <w:rPr>
          <w:rFonts w:ascii="Verdana" w:eastAsia="Calibri" w:hAnsi="Verdana"/>
          <w:color w:val="000000"/>
          <w:sz w:val="20"/>
          <w:szCs w:val="20"/>
        </w:rPr>
        <w:br/>
      </w:r>
      <w:hyperlink r:id="rId327" w:history="1">
        <w:r w:rsidRPr="00DB0305">
          <w:rPr>
            <w:rFonts w:ascii="Verdana" w:eastAsia="Calibri" w:hAnsi="Verdana"/>
            <w:color w:val="0000FF"/>
            <w:sz w:val="20"/>
            <w:szCs w:val="20"/>
            <w:u w:val="single"/>
          </w:rPr>
          <w:t>(ID:0000012)</w:t>
        </w:r>
      </w:hyperlink>
    </w:p>
    <w:p w:rsidR="00DB0305" w:rsidRPr="00DB0305" w:rsidRDefault="00DB0305" w:rsidP="00DB0305">
      <w:pPr>
        <w:rPr>
          <w:rFonts w:cs="Arial"/>
          <w:b/>
          <w:bCs/>
        </w:rPr>
      </w:pPr>
    </w:p>
    <w:p w:rsidR="00DB0305" w:rsidRPr="00DB0305" w:rsidRDefault="00DB0305" w:rsidP="00DB0305">
      <w:pPr>
        <w:rPr>
          <w:rFonts w:cs="Arial"/>
          <w:b/>
          <w:bCs/>
        </w:rPr>
      </w:pPr>
      <w:r w:rsidRPr="00DB0305">
        <w:rPr>
          <w:rFonts w:cs="Arial"/>
          <w:b/>
          <w:bCs/>
        </w:rPr>
        <w:br w:type="page"/>
      </w:r>
    </w:p>
    <w:p w:rsidR="00DB0305" w:rsidRPr="00DB0305" w:rsidRDefault="00DB0305" w:rsidP="00DB0305">
      <w:pPr>
        <w:rPr>
          <w:rFonts w:cs="Arial"/>
          <w:b/>
          <w:bCs/>
        </w:rPr>
      </w:pPr>
      <w:proofErr w:type="gramStart"/>
      <w:r w:rsidRPr="00DB0305">
        <w:rPr>
          <w:rFonts w:cs="Arial"/>
          <w:b/>
          <w:bCs/>
        </w:rPr>
        <w:lastRenderedPageBreak/>
        <w:t>Version 4.1.1 Release – Issued 11/15/2010.</w:t>
      </w:r>
      <w:proofErr w:type="gramEnd"/>
      <w:r w:rsidRPr="00DB0305">
        <w:rPr>
          <w:rFonts w:cs="Arial"/>
          <w:b/>
          <w:bCs/>
        </w:rPr>
        <w:t xml:space="preserve">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spacing w:beforeAutospacing="1" w:after="100" w:afterAutospacing="1"/>
        <w:rPr>
          <w:rFonts w:cs="Arial"/>
          <w:b/>
          <w:bCs/>
        </w:rPr>
      </w:pPr>
      <w:r w:rsidRPr="00DB0305">
        <w:rPr>
          <w:rFonts w:cs="Arial"/>
          <w:b/>
          <w:bCs/>
        </w:rPr>
        <w:t xml:space="preserve">UML and Schema Changes:  </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 xml:space="preserve">Changed the namespace in all of the schemas to be </w:t>
      </w:r>
      <w:hyperlink r:id="rId328" w:history="1">
        <w:r w:rsidRPr="00DB0305">
          <w:rPr>
            <w:rFonts w:ascii="Verdana" w:eastAsia="Calibri" w:hAnsi="Verdana" w:cs="Arial"/>
            <w:color w:val="0000FF"/>
            <w:sz w:val="20"/>
            <w:szCs w:val="20"/>
            <w:u w:val="single"/>
          </w:rPr>
          <w:t>http://www.multispeak.org/Version_4.1.1_Release</w:t>
        </w:r>
      </w:hyperlink>
      <w:r w:rsidRPr="00DB0305">
        <w:rPr>
          <w:rFonts w:ascii="Verdana" w:eastAsia="Calibri" w:hAnsi="Verdana" w:cs="Arial"/>
          <w:sz w:val="20"/>
          <w:szCs w:val="20"/>
        </w:rPr>
        <w:t xml:space="preserve"> </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Added AuditID and AuditPassword to message header schema.</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Corrected batch message header to match the web services message header.</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Refactored intervalData object</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Refactored accountsReceivable.</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Added receivedDate to endDeviceShipment.</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Added configuredReadingTypes to configurationGroup.</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Fixed spelling of outageEvent.completed.</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Added installedDate and removedDate to mspMeter.</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Added bufferedObjectCollection.</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Added domainMemberChange.</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 xml:space="preserve">Corrected GPS.latitude, GPS.longitude, gpsLocation.lataitude, gpsLocation.longitude, gpsPoint.latitude, gpsLocation.altitude, gpsPoint.longitude and gpsPoint.altitude to be of type double, rather than float.  </w:t>
      </w:r>
    </w:p>
    <w:p w:rsidR="00DB0305" w:rsidRPr="00DB0305" w:rsidRDefault="00DB0305" w:rsidP="00DB0305">
      <w:pPr>
        <w:numPr>
          <w:ilvl w:val="0"/>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Added outageReasonContainer, outageReasonList, outageReasonItem, outageReportingCategory, outageReason, outageReasonCodeList, and outageReportingCode.</w:t>
      </w:r>
    </w:p>
    <w:p w:rsidR="00DB0305" w:rsidRPr="00DB0305" w:rsidRDefault="00DB0305" w:rsidP="00DB0305">
      <w:pPr>
        <w:numPr>
          <w:ilvl w:val="0"/>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Added ServiceRestored to enumeration list for CDReasonCode.</w:t>
      </w:r>
    </w:p>
    <w:p w:rsidR="00DB0305" w:rsidRPr="00DB0305" w:rsidRDefault="00DB0305" w:rsidP="00DB0305">
      <w:pPr>
        <w:numPr>
          <w:ilvl w:val="0"/>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Added the following elements to the electricMeterExchange, waterMeterExchange, gasMeterExchange, propaneMeterExchange, and otherMeterExchange: lastRead, lastReadDate, and averageConsumption.</w:t>
      </w:r>
    </w:p>
    <w:p w:rsidR="00DB0305" w:rsidRPr="00DB0305" w:rsidRDefault="00DB0305" w:rsidP="00DB0305">
      <w:pPr>
        <w:numPr>
          <w:ilvl w:val="0"/>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Added “Other” and/or “Unknown” to the following enumeration lists:</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baseType</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capacitorConnectionCode</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swType</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swStatus</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extType</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readingStatus</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mounting</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lastRenderedPageBreak/>
        <w:t>wdgCode</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treatment</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regulatorWindingType</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nemaType</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qualityDescription</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controlStatus</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assignmentStatus</w:t>
      </w:r>
    </w:p>
    <w:p w:rsidR="00DB0305" w:rsidRPr="00DB0305" w:rsidRDefault="00DB0305" w:rsidP="00DB0305">
      <w:pPr>
        <w:numPr>
          <w:ilvl w:val="1"/>
          <w:numId w:val="35"/>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balanceType</w:t>
      </w:r>
    </w:p>
    <w:p w:rsidR="00DB0305" w:rsidRPr="00DB0305" w:rsidRDefault="00DB0305" w:rsidP="00DB0305">
      <w:pPr>
        <w:numPr>
          <w:ilvl w:val="0"/>
          <w:numId w:val="35"/>
        </w:numPr>
        <w:contextualSpacing/>
        <w:rPr>
          <w:rFonts w:ascii="Verdana" w:eastAsia="Calibri" w:hAnsi="Verdana" w:cs="Arial"/>
          <w:sz w:val="20"/>
          <w:szCs w:val="20"/>
        </w:rPr>
      </w:pPr>
      <w:proofErr w:type="gramStart"/>
      <w:r w:rsidRPr="00DB0305">
        <w:rPr>
          <w:rFonts w:ascii="Verdana" w:eastAsia="Calibri" w:hAnsi="Verdana" w:cs="Arial"/>
          <w:sz w:val="20"/>
          <w:szCs w:val="20"/>
        </w:rPr>
        <w:t>outageEvent.faultType</w:t>
      </w:r>
      <w:proofErr w:type="gramEnd"/>
      <w:r w:rsidRPr="00DB0305">
        <w:rPr>
          <w:rFonts w:ascii="Verdana" w:eastAsia="Calibri" w:hAnsi="Verdana" w:cs="Arial"/>
          <w:sz w:val="20"/>
          <w:szCs w:val="20"/>
        </w:rPr>
        <w:t xml:space="preserve"> was marked as being deprecated.</w:t>
      </w:r>
    </w:p>
    <w:p w:rsidR="00DB0305" w:rsidRPr="00DB0305" w:rsidRDefault="00DB0305" w:rsidP="00DB0305">
      <w:pPr>
        <w:numPr>
          <w:ilvl w:val="0"/>
          <w:numId w:val="35"/>
        </w:numPr>
        <w:contextualSpacing/>
        <w:rPr>
          <w:rFonts w:ascii="Verdana" w:eastAsia="Calibri" w:hAnsi="Verdana" w:cs="Arial"/>
          <w:sz w:val="20"/>
          <w:szCs w:val="20"/>
        </w:rPr>
      </w:pPr>
      <w:r w:rsidRPr="00DB0305">
        <w:rPr>
          <w:rFonts w:ascii="Verdana" w:eastAsia="Calibri" w:hAnsi="Verdana" w:cs="Arial"/>
          <w:sz w:val="20"/>
          <w:szCs w:val="20"/>
        </w:rPr>
        <w:t>Added serviceLocationID, serviceID and meterID to outageCustomer.</w:t>
      </w:r>
    </w:p>
    <w:p w:rsidR="00DB0305" w:rsidRPr="00DB0305" w:rsidRDefault="00DB0305" w:rsidP="00DB0305">
      <w:pPr>
        <w:spacing w:beforeAutospacing="1" w:after="100" w:afterAutospacing="1"/>
        <w:rPr>
          <w:rFonts w:cs="Arial"/>
          <w:b/>
          <w:bCs/>
        </w:rPr>
      </w:pPr>
      <w:r w:rsidRPr="00DB0305">
        <w:rPr>
          <w:b/>
        </w:rPr>
        <w:t>Web Service Method Changes:</w:t>
      </w:r>
      <w:r w:rsidRPr="00DB0305">
        <w:rPr>
          <w:rFonts w:cs="Arial"/>
          <w:b/>
          <w:bCs/>
        </w:rPr>
        <w:t xml:space="preserve">  </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Added HistoryLogChangedNotification to OA_Server.</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Added transactionID to the FormattedBlockNotification in the EA_Server to ensure consistent formatting with the same method on other servers.</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Fixed incorrect calling parameter in GetNextNumber in FA_Server.</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Removed GetNextNumber and ReturnGeneratedNumber in OA_Server.</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Corrected ModifyCBDataforCustomer in MDM_Sserver to carry an array of customer rather than a single customer.</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Corrected returned parameter in PoleChangedNotification to be changedPoles rather than changedpoles in GIS_Server.</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Ensured consistent format of the following methods in CB_Server and MDM_Server:</w:t>
      </w:r>
    </w:p>
    <w:p w:rsidR="00DB0305" w:rsidRPr="00DB0305" w:rsidRDefault="00DB0305" w:rsidP="00DB0305">
      <w:pPr>
        <w:numPr>
          <w:ilvl w:val="1"/>
          <w:numId w:val="34"/>
        </w:numPr>
        <w:contextualSpacing/>
        <w:rPr>
          <w:rFonts w:ascii="Verdana" w:eastAsia="Calibri" w:hAnsi="Verdana" w:cs="Arial"/>
          <w:sz w:val="20"/>
          <w:szCs w:val="20"/>
        </w:rPr>
      </w:pPr>
      <w:r w:rsidRPr="00DB0305">
        <w:rPr>
          <w:rFonts w:ascii="Verdana" w:eastAsia="Calibri" w:hAnsi="Verdana" w:cs="Arial"/>
          <w:sz w:val="20"/>
          <w:szCs w:val="20"/>
        </w:rPr>
        <w:t>GetMeterGroupNamesByMeterID</w:t>
      </w:r>
    </w:p>
    <w:p w:rsidR="00DB0305" w:rsidRPr="00DB0305" w:rsidRDefault="00DB0305" w:rsidP="00DB0305">
      <w:pPr>
        <w:numPr>
          <w:ilvl w:val="1"/>
          <w:numId w:val="34"/>
        </w:numPr>
        <w:contextualSpacing/>
        <w:rPr>
          <w:rFonts w:ascii="Verdana" w:eastAsia="Calibri" w:hAnsi="Verdana" w:cs="Arial"/>
          <w:sz w:val="20"/>
          <w:szCs w:val="20"/>
        </w:rPr>
      </w:pPr>
      <w:r w:rsidRPr="00DB0305">
        <w:rPr>
          <w:rFonts w:ascii="Verdana" w:eastAsia="Calibri" w:hAnsi="Verdana" w:cs="Arial"/>
          <w:sz w:val="20"/>
          <w:szCs w:val="20"/>
        </w:rPr>
        <w:t>GetModifiedMeters</w:t>
      </w:r>
    </w:p>
    <w:p w:rsidR="00DB0305" w:rsidRPr="00DB0305" w:rsidRDefault="00DB0305" w:rsidP="00DB0305">
      <w:pPr>
        <w:numPr>
          <w:ilvl w:val="1"/>
          <w:numId w:val="34"/>
        </w:numPr>
        <w:contextualSpacing/>
        <w:rPr>
          <w:rFonts w:ascii="Verdana" w:eastAsia="Calibri" w:hAnsi="Verdana" w:cs="Arial"/>
          <w:sz w:val="20"/>
          <w:szCs w:val="20"/>
        </w:rPr>
      </w:pPr>
      <w:r w:rsidRPr="00DB0305">
        <w:rPr>
          <w:rFonts w:ascii="Verdana" w:eastAsia="Calibri" w:hAnsi="Verdana" w:cs="Arial"/>
          <w:sz w:val="20"/>
          <w:szCs w:val="20"/>
        </w:rPr>
        <w:t>GetModifiedServiceLocations</w:t>
      </w:r>
    </w:p>
    <w:p w:rsidR="00DB0305" w:rsidRPr="00DB0305" w:rsidRDefault="00DB0305" w:rsidP="00DB0305">
      <w:pPr>
        <w:numPr>
          <w:ilvl w:val="1"/>
          <w:numId w:val="34"/>
        </w:numPr>
        <w:contextualSpacing/>
        <w:rPr>
          <w:rFonts w:ascii="Verdana" w:eastAsia="Calibri" w:hAnsi="Verdana" w:cs="Arial"/>
          <w:sz w:val="20"/>
          <w:szCs w:val="20"/>
        </w:rPr>
      </w:pPr>
      <w:r w:rsidRPr="00DB0305">
        <w:rPr>
          <w:rFonts w:ascii="Verdana" w:eastAsia="Calibri" w:hAnsi="Verdana" w:cs="Arial"/>
          <w:sz w:val="20"/>
          <w:szCs w:val="20"/>
        </w:rPr>
        <w:t>GetServiceLocationByAccountNumber</w:t>
      </w:r>
    </w:p>
    <w:p w:rsidR="00DB0305" w:rsidRPr="00DB0305" w:rsidRDefault="00DB0305" w:rsidP="00DB0305">
      <w:pPr>
        <w:numPr>
          <w:ilvl w:val="1"/>
          <w:numId w:val="34"/>
        </w:numPr>
        <w:contextualSpacing/>
        <w:rPr>
          <w:rFonts w:ascii="Verdana" w:eastAsia="Calibri" w:hAnsi="Verdana" w:cs="Arial"/>
          <w:sz w:val="20"/>
          <w:szCs w:val="20"/>
        </w:rPr>
      </w:pPr>
      <w:r w:rsidRPr="00DB0305">
        <w:rPr>
          <w:rFonts w:ascii="Verdana" w:eastAsia="Calibri" w:hAnsi="Verdana" w:cs="Arial"/>
          <w:sz w:val="20"/>
          <w:szCs w:val="20"/>
        </w:rPr>
        <w:t>GetServiceLocationByGridLocation</w:t>
      </w:r>
    </w:p>
    <w:p w:rsidR="00DB0305" w:rsidRPr="00DB0305" w:rsidRDefault="00DB0305" w:rsidP="00DB0305">
      <w:pPr>
        <w:numPr>
          <w:ilvl w:val="1"/>
          <w:numId w:val="34"/>
        </w:numPr>
        <w:contextualSpacing/>
        <w:rPr>
          <w:rFonts w:ascii="Verdana" w:eastAsia="Calibri" w:hAnsi="Verdana" w:cs="Arial"/>
          <w:sz w:val="20"/>
          <w:szCs w:val="20"/>
        </w:rPr>
      </w:pPr>
      <w:r w:rsidRPr="00DB0305">
        <w:rPr>
          <w:rFonts w:ascii="Verdana" w:eastAsia="Calibri" w:hAnsi="Verdana" w:cs="Arial"/>
          <w:sz w:val="20"/>
          <w:szCs w:val="20"/>
        </w:rPr>
        <w:t>GetServiceLocationByMeterID</w:t>
      </w:r>
    </w:p>
    <w:p w:rsidR="00DB0305" w:rsidRPr="00DB0305" w:rsidRDefault="00DB0305" w:rsidP="00DB0305">
      <w:pPr>
        <w:numPr>
          <w:ilvl w:val="1"/>
          <w:numId w:val="34"/>
        </w:numPr>
        <w:contextualSpacing/>
        <w:rPr>
          <w:rFonts w:ascii="Verdana" w:eastAsia="Calibri" w:hAnsi="Verdana" w:cs="Arial"/>
          <w:sz w:val="20"/>
          <w:szCs w:val="20"/>
        </w:rPr>
      </w:pPr>
      <w:r w:rsidRPr="00DB0305">
        <w:rPr>
          <w:rFonts w:ascii="Verdana" w:eastAsia="Calibri" w:hAnsi="Verdana" w:cs="Arial"/>
          <w:sz w:val="20"/>
          <w:szCs w:val="20"/>
        </w:rPr>
        <w:t>GetServiceLocationByServiceStatus</w:t>
      </w:r>
    </w:p>
    <w:p w:rsidR="00DB0305" w:rsidRPr="00DB0305" w:rsidRDefault="00DB0305" w:rsidP="00DB0305">
      <w:pPr>
        <w:numPr>
          <w:ilvl w:val="1"/>
          <w:numId w:val="34"/>
        </w:numPr>
        <w:contextualSpacing/>
        <w:rPr>
          <w:rFonts w:ascii="Verdana" w:eastAsia="Calibri" w:hAnsi="Verdana" w:cs="Arial"/>
          <w:sz w:val="20"/>
          <w:szCs w:val="20"/>
        </w:rPr>
      </w:pPr>
      <w:r w:rsidRPr="00DB0305">
        <w:rPr>
          <w:rFonts w:ascii="Verdana" w:eastAsia="Calibri" w:hAnsi="Verdana" w:cs="Arial"/>
          <w:sz w:val="20"/>
          <w:szCs w:val="20"/>
        </w:rPr>
        <w:t>GetServiceLocationByShutOffDate</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 xml:space="preserve">Added </w:t>
      </w:r>
      <w:r w:rsidRPr="00DB0305">
        <w:rPr>
          <w:rFonts w:ascii="Verdana" w:hAnsi="Verdana" w:cs="Arial"/>
          <w:bCs/>
          <w:sz w:val="20"/>
          <w:szCs w:val="20"/>
        </w:rPr>
        <w:t xml:space="preserve">GetCircuitElementStatus and GetFeaturesNearLatLong </w:t>
      </w:r>
      <w:r w:rsidRPr="00DB0305">
        <w:rPr>
          <w:rFonts w:ascii="Verdana" w:eastAsia="Calibri" w:hAnsi="Verdana" w:cs="Arial"/>
          <w:sz w:val="20"/>
          <w:szCs w:val="20"/>
        </w:rPr>
        <w:t>to OA_Server.</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Added annotation to SetOutageElementStatus method on OA_Server to recommend verifying the current status with a call to GetCircuitElementStatus before setting the status.</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 xml:space="preserve">Added AssessmentLocationChangedNotification to OA_Server. </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 xml:space="preserve">Added GetActiveAssessmentLocations to INSP_Server. </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Deleted AssessmentChangedNotification from OA_Server.</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Delete GetCircuitElementsNearLatLong from INSP_Server.</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Addded GetOutageReasonCodes, OutageReasonContainerChangedNotification, and OutageReasonChangedNotification to OA_Server.</w:t>
      </w:r>
    </w:p>
    <w:p w:rsidR="00DB0305" w:rsidRPr="00DB0305" w:rsidRDefault="00DB0305" w:rsidP="00DB0305">
      <w:pPr>
        <w:numPr>
          <w:ilvl w:val="0"/>
          <w:numId w:val="34"/>
        </w:numPr>
        <w:tabs>
          <w:tab w:val="left" w:pos="720"/>
        </w:tabs>
        <w:contextualSpacing/>
        <w:rPr>
          <w:rFonts w:ascii="Verdana" w:eastAsia="Calibri" w:hAnsi="Verdana" w:cs="Arial"/>
          <w:sz w:val="20"/>
          <w:szCs w:val="20"/>
        </w:rPr>
      </w:pPr>
      <w:r w:rsidRPr="00DB0305">
        <w:rPr>
          <w:rFonts w:ascii="Verdana" w:eastAsia="Calibri" w:hAnsi="Verdana" w:cs="Arial"/>
          <w:sz w:val="20"/>
          <w:szCs w:val="20"/>
        </w:rPr>
        <w:t xml:space="preserve">Added the following calling parameters to the existing RestoreOutage method: </w:t>
      </w:r>
    </w:p>
    <w:p w:rsidR="00DB0305" w:rsidRPr="00DB0305" w:rsidRDefault="00DB0305" w:rsidP="00DB0305">
      <w:pPr>
        <w:tabs>
          <w:tab w:val="left" w:pos="720"/>
        </w:tabs>
        <w:autoSpaceDE w:val="0"/>
        <w:autoSpaceDN w:val="0"/>
        <w:adjustRightInd w:val="0"/>
        <w:ind w:left="810" w:hanging="450"/>
        <w:rPr>
          <w:rFonts w:ascii="Verdana" w:eastAsia="Calibri" w:hAnsi="Verdana" w:cs="Arial"/>
          <w:sz w:val="20"/>
          <w:szCs w:val="20"/>
        </w:rPr>
      </w:pPr>
      <w:proofErr w:type="gramStart"/>
      <w:r w:rsidRPr="00DB0305">
        <w:rPr>
          <w:rFonts w:ascii="Verdana" w:eastAsia="Calibri" w:hAnsi="Verdana" w:cs="Arial"/>
          <w:sz w:val="20"/>
          <w:szCs w:val="20"/>
        </w:rPr>
        <w:t>callbackCustomersThatCalled</w:t>
      </w:r>
      <w:proofErr w:type="gramEnd"/>
      <w:r w:rsidRPr="00DB0305">
        <w:rPr>
          <w:rFonts w:ascii="Verdana" w:eastAsia="Calibri" w:hAnsi="Verdana" w:cs="Arial"/>
          <w:sz w:val="20"/>
          <w:szCs w:val="20"/>
        </w:rPr>
        <w:t xml:space="preserve"> (bool), outageReasonContainer, and dispatcherResponsible (string).</w:t>
      </w:r>
    </w:p>
    <w:p w:rsidR="00DB0305" w:rsidRPr="00DB0305" w:rsidRDefault="00DB0305" w:rsidP="00DB0305">
      <w:pPr>
        <w:numPr>
          <w:ilvl w:val="0"/>
          <w:numId w:val="34"/>
        </w:numPr>
        <w:autoSpaceDE w:val="0"/>
        <w:autoSpaceDN w:val="0"/>
        <w:adjustRightInd w:val="0"/>
        <w:rPr>
          <w:rFonts w:ascii="Verdana" w:eastAsia="Calibri" w:hAnsi="Verdana" w:cs="Arial"/>
          <w:sz w:val="20"/>
          <w:szCs w:val="20"/>
        </w:rPr>
      </w:pPr>
      <w:r w:rsidRPr="00DB0305">
        <w:rPr>
          <w:rFonts w:ascii="Verdana" w:eastAsia="Calibri" w:hAnsi="Verdana" w:cs="Arial"/>
          <w:color w:val="000000"/>
          <w:sz w:val="20"/>
          <w:szCs w:val="20"/>
        </w:rPr>
        <w:t>Added d</w:t>
      </w:r>
      <w:r w:rsidRPr="00DB0305">
        <w:rPr>
          <w:rFonts w:ascii="Verdana" w:eastAsia="Calibri" w:hAnsi="Verdana" w:cs="Arial"/>
          <w:sz w:val="20"/>
          <w:szCs w:val="20"/>
        </w:rPr>
        <w:t xml:space="preserve">ispatcherResponsible (string) to the existing SetOutageElementStatus method. </w:t>
      </w:r>
    </w:p>
    <w:p w:rsidR="00DB0305" w:rsidRPr="00DB0305" w:rsidRDefault="00DB0305" w:rsidP="00DB0305">
      <w:pPr>
        <w:numPr>
          <w:ilvl w:val="0"/>
          <w:numId w:val="34"/>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Changed CDStateChangedNotification to carry a CDStateChange object instead of a meterID and stateChange parameters.</w:t>
      </w:r>
    </w:p>
    <w:p w:rsidR="00DB0305" w:rsidRPr="00DB0305" w:rsidRDefault="00DB0305" w:rsidP="00DB0305">
      <w:pPr>
        <w:numPr>
          <w:ilvl w:val="0"/>
          <w:numId w:val="34"/>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Added an errorString parameter to the following methods that do not carry an object that inherits from an mspObject:</w:t>
      </w:r>
    </w:p>
    <w:p w:rsidR="00DB0305" w:rsidRPr="00DB0305" w:rsidRDefault="00DB0305" w:rsidP="00DB0305">
      <w:pPr>
        <w:numPr>
          <w:ilvl w:val="1"/>
          <w:numId w:val="34"/>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lastRenderedPageBreak/>
        <w:t>PointSubscriptionListNotification</w:t>
      </w:r>
    </w:p>
    <w:p w:rsidR="00DB0305" w:rsidRPr="00DB0305" w:rsidRDefault="00DB0305" w:rsidP="00DB0305">
      <w:pPr>
        <w:numPr>
          <w:ilvl w:val="1"/>
          <w:numId w:val="34"/>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FormattedBlockNotification</w:t>
      </w:r>
    </w:p>
    <w:p w:rsidR="00DB0305" w:rsidRPr="00DB0305" w:rsidRDefault="00DB0305" w:rsidP="00DB0305">
      <w:pPr>
        <w:numPr>
          <w:ilvl w:val="1"/>
          <w:numId w:val="34"/>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IntervalDataNotification</w:t>
      </w:r>
    </w:p>
    <w:p w:rsidR="00DB0305" w:rsidRPr="00DB0305" w:rsidRDefault="00DB0305" w:rsidP="00DB0305">
      <w:pPr>
        <w:numPr>
          <w:ilvl w:val="1"/>
          <w:numId w:val="34"/>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ReadingScheduleResultNotification</w:t>
      </w:r>
    </w:p>
    <w:p w:rsidR="00DB0305" w:rsidRPr="00DB0305" w:rsidRDefault="00DB0305" w:rsidP="00DB0305">
      <w:pPr>
        <w:numPr>
          <w:ilvl w:val="1"/>
          <w:numId w:val="34"/>
        </w:numPr>
        <w:autoSpaceDE w:val="0"/>
        <w:autoSpaceDN w:val="0"/>
        <w:adjustRightInd w:val="0"/>
        <w:rPr>
          <w:rFonts w:ascii="Verdana" w:eastAsia="Calibri" w:hAnsi="Verdana" w:cs="Arial"/>
          <w:sz w:val="20"/>
          <w:szCs w:val="20"/>
        </w:rPr>
      </w:pPr>
      <w:r w:rsidRPr="00DB0305">
        <w:rPr>
          <w:rFonts w:ascii="Verdana" w:eastAsia="Calibri" w:hAnsi="Verdana" w:cs="Arial"/>
          <w:sz w:val="20"/>
          <w:szCs w:val="20"/>
        </w:rPr>
        <w:t>AVLChangedNotification</w:t>
      </w:r>
    </w:p>
    <w:p w:rsidR="00DB0305" w:rsidRPr="00DB0305" w:rsidRDefault="00DB0305" w:rsidP="00DB0305">
      <w:pPr>
        <w:numPr>
          <w:ilvl w:val="1"/>
          <w:numId w:val="34"/>
        </w:numPr>
        <w:autoSpaceDE w:val="0"/>
        <w:autoSpaceDN w:val="0"/>
        <w:adjustRightInd w:val="0"/>
        <w:rPr>
          <w:rFonts w:ascii="Verdana" w:eastAsia="Calibri" w:hAnsi="Verdana" w:cs="Arial"/>
          <w:sz w:val="20"/>
          <w:szCs w:val="20"/>
        </w:rPr>
      </w:pPr>
      <w:r w:rsidRPr="00DB0305">
        <w:rPr>
          <w:rFonts w:ascii="Verdana" w:eastAsia="Calibri" w:hAnsi="Verdana" w:cs="Arial"/>
          <w:noProof/>
          <w:color w:val="000000"/>
          <w:sz w:val="20"/>
          <w:szCs w:val="20"/>
        </w:rPr>
        <w:t>NumberCreatedNotification</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 xml:space="preserve">Added InitiateLoadManagementEvent, InitiateLoadManagementEvents, InitiatePowerFactorManagementEvent, </w:t>
      </w:r>
      <w:r w:rsidRPr="00DB0305">
        <w:rPr>
          <w:rFonts w:ascii="Verdana" w:eastAsia="Calibri" w:hAnsi="Verdana" w:cs="Arial"/>
          <w:noProof/>
          <w:sz w:val="20"/>
          <w:szCs w:val="20"/>
        </w:rPr>
        <w:t>InsertInHomeDisplayInIHDGroup and RemoveInHomeDisplayFromIHDGroup</w:t>
      </w:r>
      <w:r w:rsidRPr="00DB0305">
        <w:rPr>
          <w:rFonts w:ascii="Verdana" w:eastAsia="Calibri" w:hAnsi="Verdana" w:cs="Arial"/>
          <w:sz w:val="20"/>
          <w:szCs w:val="20"/>
        </w:rPr>
        <w:t xml:space="preserve"> on MDM_Server.</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Added OutageEventChangedNotification method to OD_Server and MDM_Server.</w:t>
      </w:r>
    </w:p>
    <w:p w:rsidR="00DB0305" w:rsidRPr="00DB0305" w:rsidRDefault="00DB0305" w:rsidP="00DB0305">
      <w:pPr>
        <w:numPr>
          <w:ilvl w:val="0"/>
          <w:numId w:val="34"/>
        </w:numPr>
        <w:contextualSpacing/>
        <w:rPr>
          <w:rFonts w:ascii="Verdana" w:eastAsia="Calibri" w:hAnsi="Verdana" w:cs="Arial"/>
          <w:sz w:val="20"/>
          <w:szCs w:val="20"/>
        </w:rPr>
      </w:pPr>
      <w:r w:rsidRPr="00DB0305">
        <w:rPr>
          <w:rFonts w:ascii="Verdana" w:eastAsia="Calibri" w:hAnsi="Verdana" w:cs="Arial"/>
          <w:sz w:val="20"/>
          <w:szCs w:val="20"/>
        </w:rPr>
        <w:t>Changed EnableReadingSchedule to be EnableReadingSchedules in MDM_Server and MR_Server.</w:t>
      </w:r>
    </w:p>
    <w:p w:rsidR="00DB0305" w:rsidRPr="00DB0305" w:rsidRDefault="00DB0305" w:rsidP="00DB0305">
      <w:pPr>
        <w:rPr>
          <w:rFonts w:cs="Arial"/>
          <w:b/>
          <w:bCs/>
        </w:rPr>
      </w:pPr>
    </w:p>
    <w:p w:rsidR="00DB0305" w:rsidRPr="00DB0305" w:rsidRDefault="00DB0305" w:rsidP="00DB0305">
      <w:pPr>
        <w:rPr>
          <w:rFonts w:cs="Arial"/>
          <w:b/>
          <w:bCs/>
        </w:rPr>
      </w:pPr>
    </w:p>
    <w:p w:rsidR="00DB0305" w:rsidRPr="00DB0305" w:rsidRDefault="00DB0305" w:rsidP="00DB0305">
      <w:pPr>
        <w:rPr>
          <w:rFonts w:cs="Arial"/>
          <w:b/>
          <w:bCs/>
        </w:rPr>
      </w:pPr>
      <w:r w:rsidRPr="00DB0305">
        <w:rPr>
          <w:rFonts w:cs="Arial"/>
          <w:b/>
          <w:bCs/>
        </w:rPr>
        <w:br w:type="page"/>
      </w:r>
    </w:p>
    <w:p w:rsidR="00DB0305" w:rsidRPr="00DB0305" w:rsidRDefault="00DB0305" w:rsidP="00DB0305">
      <w:pPr>
        <w:rPr>
          <w:rFonts w:cs="Arial"/>
          <w:b/>
          <w:bCs/>
        </w:rPr>
      </w:pPr>
      <w:proofErr w:type="gramStart"/>
      <w:r w:rsidRPr="00DB0305">
        <w:rPr>
          <w:rFonts w:cs="Arial"/>
          <w:b/>
          <w:bCs/>
        </w:rPr>
        <w:lastRenderedPageBreak/>
        <w:t>Version 4.1 Release – Issued 06/30/2010.</w:t>
      </w:r>
      <w:proofErr w:type="gramEnd"/>
      <w:r w:rsidRPr="00DB0305">
        <w:rPr>
          <w:rFonts w:cs="Arial"/>
          <w:b/>
          <w:bCs/>
        </w:rPr>
        <w:t xml:space="preserve">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spacing w:beforeAutospacing="1" w:after="100" w:afterAutospacing="1"/>
        <w:rPr>
          <w:rFonts w:cs="Arial"/>
          <w:b/>
          <w:bCs/>
        </w:rPr>
      </w:pPr>
      <w:r w:rsidRPr="00DB0305">
        <w:rPr>
          <w:rFonts w:cs="Arial"/>
          <w:b/>
          <w:bCs/>
        </w:rPr>
        <w:t xml:space="preserve">UML and Schema Changes:  </w:t>
      </w:r>
    </w:p>
    <w:p w:rsidR="00DB0305" w:rsidRPr="00DB0305" w:rsidRDefault="00DB0305" w:rsidP="00DB0305">
      <w:pPr>
        <w:numPr>
          <w:ilvl w:val="0"/>
          <w:numId w:val="28"/>
        </w:numPr>
        <w:spacing w:beforeAutospacing="1"/>
        <w:ind w:left="720"/>
        <w:rPr>
          <w:rFonts w:ascii="Verdana" w:hAnsi="Verdana" w:cs="Arial"/>
          <w:bCs/>
          <w:sz w:val="20"/>
          <w:szCs w:val="20"/>
        </w:rPr>
      </w:pPr>
      <w:r w:rsidRPr="00DB0305">
        <w:rPr>
          <w:rFonts w:ascii="Verdana" w:hAnsi="Verdana" w:cs="Arial"/>
          <w:bCs/>
          <w:sz w:val="20"/>
          <w:szCs w:val="20"/>
        </w:rPr>
        <w:t xml:space="preserve">Changed namespace for this release to be:     </w:t>
      </w:r>
      <w:hyperlink r:id="rId329" w:history="1">
        <w:r w:rsidRPr="00DB0305">
          <w:rPr>
            <w:rFonts w:ascii="Verdana" w:hAnsi="Verdana" w:cs="Courier New"/>
            <w:bCs/>
            <w:color w:val="0000FF"/>
            <w:sz w:val="20"/>
            <w:szCs w:val="20"/>
            <w:u w:val="single"/>
          </w:rPr>
          <w:t>http://www.multispeak.org/Version_4.1_Release</w:t>
        </w:r>
      </w:hyperlink>
      <w:r w:rsidRPr="00DB0305">
        <w:rPr>
          <w:rFonts w:ascii="Verdana" w:hAnsi="Verdana" w:cs="Courier New"/>
          <w:bCs/>
          <w:sz w:val="20"/>
          <w:szCs w:val="20"/>
        </w:rPr>
        <w:t>.</w:t>
      </w:r>
    </w:p>
    <w:p w:rsidR="00DB0305" w:rsidRPr="00DB0305" w:rsidRDefault="00DB0305" w:rsidP="00DB0305">
      <w:pPr>
        <w:numPr>
          <w:ilvl w:val="0"/>
          <w:numId w:val="28"/>
        </w:numPr>
        <w:spacing w:beforeAutospacing="1"/>
        <w:ind w:left="720"/>
        <w:rPr>
          <w:rFonts w:ascii="Verdana" w:hAnsi="Verdana" w:cs="Arial"/>
          <w:bCs/>
          <w:sz w:val="20"/>
          <w:szCs w:val="20"/>
        </w:rPr>
      </w:pPr>
      <w:r w:rsidRPr="00DB0305">
        <w:rPr>
          <w:rFonts w:ascii="Verdana" w:hAnsi="Verdana"/>
          <w:sz w:val="20"/>
          <w:szCs w:val="20"/>
        </w:rPr>
        <w:t>Added utility element to objectRef.</w:t>
      </w:r>
      <w:r w:rsidRPr="00DB0305">
        <w:rPr>
          <w:rFonts w:ascii="Verdana" w:hAnsi="Verdana" w:cs="Arial"/>
          <w:bCs/>
          <w:sz w:val="20"/>
          <w:szCs w:val="20"/>
        </w:rPr>
        <w:t xml:space="preserve">  This change applies both to the MultiSpeak UML model and the mspCPSM schema.</w:t>
      </w:r>
    </w:p>
    <w:p w:rsidR="00DB0305" w:rsidRPr="00DB0305" w:rsidRDefault="00DB0305" w:rsidP="00DB0305">
      <w:pPr>
        <w:numPr>
          <w:ilvl w:val="0"/>
          <w:numId w:val="28"/>
        </w:numPr>
        <w:spacing w:beforeAutospacing="1"/>
        <w:ind w:left="720"/>
        <w:rPr>
          <w:rFonts w:ascii="Verdana" w:hAnsi="Verdana" w:cs="Arial"/>
          <w:bCs/>
          <w:sz w:val="20"/>
          <w:szCs w:val="20"/>
        </w:rPr>
      </w:pPr>
      <w:r w:rsidRPr="00DB0305">
        <w:rPr>
          <w:rFonts w:ascii="Verdana" w:hAnsi="Verdana"/>
          <w:sz w:val="20"/>
          <w:szCs w:val="20"/>
        </w:rPr>
        <w:t>Added mspAlarm, blinkAlarm, and voltageAlarm.</w:t>
      </w:r>
    </w:p>
    <w:p w:rsidR="00DB0305" w:rsidRPr="00DB0305" w:rsidRDefault="00DB0305" w:rsidP="00DB0305">
      <w:pPr>
        <w:numPr>
          <w:ilvl w:val="0"/>
          <w:numId w:val="28"/>
        </w:numPr>
        <w:ind w:left="720"/>
        <w:contextualSpacing/>
        <w:rPr>
          <w:rFonts w:ascii="Verdana" w:eastAsia="Calibri" w:hAnsi="Verdana" w:cs="Arial"/>
          <w:sz w:val="20"/>
          <w:szCs w:val="20"/>
        </w:rPr>
      </w:pPr>
      <w:r w:rsidRPr="00DB0305">
        <w:rPr>
          <w:rFonts w:ascii="Verdana" w:eastAsia="Calibri" w:hAnsi="Verdana" w:cs="Arial"/>
          <w:sz w:val="20"/>
          <w:szCs w:val="20"/>
        </w:rPr>
        <w:t>Added the following elements to the content object: fileName, sourceFilePath, attachDateTime, and caption.</w:t>
      </w:r>
    </w:p>
    <w:p w:rsidR="00DB0305" w:rsidRPr="00DB0305" w:rsidRDefault="00DB0305" w:rsidP="00DB0305">
      <w:pPr>
        <w:numPr>
          <w:ilvl w:val="0"/>
          <w:numId w:val="28"/>
        </w:numPr>
        <w:spacing w:beforeAutospacing="1"/>
        <w:ind w:left="720"/>
        <w:rPr>
          <w:rFonts w:cs="Arial"/>
          <w:bCs/>
        </w:rPr>
      </w:pPr>
      <w:r w:rsidRPr="00DB0305">
        <w:rPr>
          <w:rFonts w:ascii="Verdana" w:hAnsi="Verdana" w:cs="Arial"/>
          <w:bCs/>
          <w:sz w:val="20"/>
          <w:szCs w:val="20"/>
        </w:rPr>
        <w:t>Revised identifiedObject fields in the mspObject to match the proposed CIM naming object.  This change applies both to the MultiSpeak UML model and the mspCPSM schema.</w:t>
      </w:r>
    </w:p>
    <w:p w:rsidR="00DB0305" w:rsidRPr="00DB0305" w:rsidRDefault="00DB0305" w:rsidP="00DB0305">
      <w:pPr>
        <w:spacing w:beforeAutospacing="1" w:after="100" w:afterAutospacing="1"/>
        <w:rPr>
          <w:rFonts w:cs="Arial"/>
          <w:b/>
          <w:bCs/>
        </w:rPr>
      </w:pPr>
      <w:r w:rsidRPr="00DB0305">
        <w:rPr>
          <w:b/>
        </w:rPr>
        <w:t>Web Service Method Changes:</w:t>
      </w:r>
      <w:r w:rsidRPr="00DB0305">
        <w:rPr>
          <w:rFonts w:cs="Arial"/>
          <w:b/>
          <w:bCs/>
        </w:rPr>
        <w:t xml:space="preserve">  </w:t>
      </w:r>
    </w:p>
    <w:p w:rsidR="00DB0305" w:rsidRPr="00DB0305" w:rsidRDefault="00DB0305" w:rsidP="00DB0305">
      <w:pPr>
        <w:numPr>
          <w:ilvl w:val="0"/>
          <w:numId w:val="30"/>
        </w:numPr>
        <w:spacing w:beforeAutospacing="1" w:after="100" w:afterAutospacing="1"/>
        <w:rPr>
          <w:rFonts w:ascii="Verdana" w:hAnsi="Verdana" w:cs="Arial"/>
          <w:bCs/>
          <w:sz w:val="20"/>
          <w:szCs w:val="20"/>
        </w:rPr>
      </w:pPr>
      <w:r w:rsidRPr="00DB0305">
        <w:rPr>
          <w:rFonts w:ascii="Verdana" w:hAnsi="Verdana" w:cs="Arial"/>
          <w:bCs/>
          <w:sz w:val="20"/>
          <w:szCs w:val="20"/>
        </w:rPr>
        <w:t>Changed the namespace for all web services to be:</w:t>
      </w:r>
      <w:r w:rsidRPr="00DB0305">
        <w:rPr>
          <w:rFonts w:ascii="Verdana" w:hAnsi="Verdana" w:cs="Courier New"/>
          <w:noProof/>
          <w:sz w:val="20"/>
          <w:szCs w:val="20"/>
        </w:rPr>
        <w:t xml:space="preserve"> </w:t>
      </w:r>
      <w:hyperlink r:id="rId330" w:history="1">
        <w:r w:rsidRPr="00DB0305">
          <w:rPr>
            <w:rFonts w:ascii="Verdana" w:hAnsi="Verdana" w:cs="Courier New"/>
            <w:noProof/>
            <w:color w:val="0000FF"/>
            <w:sz w:val="20"/>
            <w:szCs w:val="20"/>
            <w:u w:val="single"/>
          </w:rPr>
          <w:t>http://www.multispeak.org/Version_4.1_Release</w:t>
        </w:r>
      </w:hyperlink>
      <w:r w:rsidRPr="00DB0305">
        <w:rPr>
          <w:rFonts w:ascii="Verdana" w:hAnsi="Verdana" w:cs="Courier New"/>
          <w:noProof/>
          <w:sz w:val="20"/>
          <w:szCs w:val="20"/>
        </w:rPr>
        <w:t>.</w:t>
      </w:r>
    </w:p>
    <w:p w:rsidR="00DB0305" w:rsidRPr="00DB0305" w:rsidRDefault="00DB0305" w:rsidP="00DB0305">
      <w:pPr>
        <w:numPr>
          <w:ilvl w:val="0"/>
          <w:numId w:val="30"/>
        </w:numPr>
        <w:contextualSpacing/>
        <w:rPr>
          <w:rFonts w:ascii="Verdana" w:eastAsia="Calibri" w:hAnsi="Verdana" w:cs="Arial"/>
          <w:sz w:val="20"/>
          <w:szCs w:val="20"/>
        </w:rPr>
      </w:pPr>
      <w:r w:rsidRPr="00DB0305">
        <w:rPr>
          <w:rFonts w:ascii="Verdana" w:eastAsia="Calibri" w:hAnsi="Verdana" w:cs="Arial"/>
          <w:sz w:val="20"/>
          <w:szCs w:val="20"/>
        </w:rPr>
        <w:t>Added BlinkAlarmNotification and VoltageAlarmNotification to the OA_Server, MDM_Server, and NOT_Server.</w:t>
      </w:r>
    </w:p>
    <w:p w:rsidR="00DB0305" w:rsidRPr="00DB0305" w:rsidRDefault="00DB0305" w:rsidP="00DB0305">
      <w:pPr>
        <w:numPr>
          <w:ilvl w:val="0"/>
          <w:numId w:val="30"/>
        </w:numPr>
        <w:contextualSpacing/>
        <w:rPr>
          <w:rFonts w:ascii="Verdana" w:eastAsia="Calibri" w:hAnsi="Verdana" w:cs="Arial"/>
          <w:sz w:val="20"/>
          <w:szCs w:val="20"/>
        </w:rPr>
      </w:pPr>
      <w:r w:rsidRPr="00DB0305">
        <w:rPr>
          <w:rFonts w:ascii="Verdana" w:eastAsia="Calibri" w:hAnsi="Verdana" w:cs="Arial"/>
          <w:sz w:val="20"/>
          <w:szCs w:val="20"/>
        </w:rPr>
        <w:t>Added the following parameters to the AddAttachmentToWorkOrder method: workOrderID and objectRef.</w:t>
      </w:r>
    </w:p>
    <w:p w:rsidR="00DB0305" w:rsidRPr="00DB0305" w:rsidRDefault="00DB0305" w:rsidP="00DB0305">
      <w:pPr>
        <w:numPr>
          <w:ilvl w:val="0"/>
          <w:numId w:val="30"/>
        </w:numPr>
        <w:contextualSpacing/>
        <w:rPr>
          <w:rFonts w:ascii="Verdana" w:eastAsia="Calibri" w:hAnsi="Verdana" w:cs="Arial"/>
          <w:sz w:val="20"/>
          <w:szCs w:val="20"/>
        </w:rPr>
      </w:pPr>
      <w:r w:rsidRPr="00DB0305">
        <w:rPr>
          <w:rFonts w:ascii="Verdana" w:eastAsia="Calibri" w:hAnsi="Verdana" w:cs="Arial"/>
          <w:sz w:val="20"/>
          <w:szCs w:val="20"/>
        </w:rPr>
        <w:t>Revised description of DeleteAttachmentFromWorkOrder to note that the binary content of an attachment (attachment.content) should not be included in the returned array of attachments.</w:t>
      </w:r>
    </w:p>
    <w:p w:rsidR="00DB0305" w:rsidRPr="00DB0305" w:rsidRDefault="00DB0305" w:rsidP="00DB0305">
      <w:pPr>
        <w:numPr>
          <w:ilvl w:val="0"/>
          <w:numId w:val="30"/>
        </w:numPr>
        <w:contextualSpacing/>
        <w:rPr>
          <w:rFonts w:ascii="Verdana" w:eastAsia="Calibri" w:hAnsi="Verdana" w:cs="Arial"/>
          <w:sz w:val="20"/>
          <w:szCs w:val="20"/>
        </w:rPr>
      </w:pPr>
      <w:r w:rsidRPr="00DB0305">
        <w:rPr>
          <w:rFonts w:ascii="Verdana" w:eastAsia="Calibri" w:hAnsi="Verdana" w:cs="Arial"/>
          <w:sz w:val="20"/>
          <w:szCs w:val="20"/>
        </w:rPr>
        <w:t>Add the following methods to the DGN_Server: GetAttachmentList and GetAttachment.</w:t>
      </w:r>
    </w:p>
    <w:p w:rsidR="00DB0305" w:rsidRPr="00DB0305" w:rsidRDefault="00DB0305" w:rsidP="00DB0305">
      <w:pPr>
        <w:numPr>
          <w:ilvl w:val="0"/>
          <w:numId w:val="30"/>
        </w:numPr>
        <w:contextualSpacing/>
        <w:rPr>
          <w:rFonts w:ascii="Verdana" w:eastAsia="Calibri" w:hAnsi="Verdana" w:cs="Arial"/>
          <w:sz w:val="20"/>
          <w:szCs w:val="20"/>
        </w:rPr>
      </w:pPr>
      <w:r w:rsidRPr="00DB0305">
        <w:rPr>
          <w:rFonts w:ascii="Verdana" w:eastAsia="Calibri" w:hAnsi="Verdana" w:cs="Arial"/>
          <w:sz w:val="20"/>
          <w:szCs w:val="20"/>
        </w:rPr>
        <w:t>Add the following methods to the AM_Server and GIS_Server: GetAttachmentList, GetAttachment, AddAttachmentToWorkOrder, and DeleteAttachmentFromWorkOrder.</w:t>
      </w:r>
    </w:p>
    <w:p w:rsidR="00DB0305" w:rsidRPr="00DB0305" w:rsidRDefault="00DB0305" w:rsidP="00DB0305">
      <w:pPr>
        <w:numPr>
          <w:ilvl w:val="0"/>
          <w:numId w:val="30"/>
        </w:numPr>
        <w:contextualSpacing/>
        <w:rPr>
          <w:rFonts w:ascii="Verdana" w:eastAsia="Calibri" w:hAnsi="Verdana" w:cs="Arial"/>
          <w:sz w:val="20"/>
          <w:szCs w:val="20"/>
        </w:rPr>
      </w:pPr>
      <w:r w:rsidRPr="00DB0305">
        <w:rPr>
          <w:rFonts w:ascii="Verdana" w:eastAsia="Calibri" w:hAnsi="Verdana" w:cs="Arial"/>
          <w:sz w:val="20"/>
          <w:szCs w:val="20"/>
        </w:rPr>
        <w:t>Add the following methods to the NOT_Server: AddAttachmentToWorkOrder, and DeleteAttachmentFrom WorkOrder.</w:t>
      </w:r>
    </w:p>
    <w:p w:rsidR="00DB0305" w:rsidRPr="00DB0305" w:rsidRDefault="00DB0305" w:rsidP="00DB0305">
      <w:pPr>
        <w:numPr>
          <w:ilvl w:val="0"/>
          <w:numId w:val="30"/>
        </w:numPr>
        <w:spacing w:beforeAutospacing="1" w:after="100" w:afterAutospacing="1"/>
        <w:rPr>
          <w:rFonts w:ascii="Verdana" w:hAnsi="Verdana" w:cs="Arial"/>
          <w:bCs/>
          <w:sz w:val="20"/>
          <w:szCs w:val="20"/>
        </w:rPr>
      </w:pPr>
      <w:r w:rsidRPr="00DB0305">
        <w:rPr>
          <w:rFonts w:ascii="Verdana" w:hAnsi="Verdana" w:cs="Arial"/>
          <w:bCs/>
          <w:sz w:val="20"/>
          <w:szCs w:val="20"/>
        </w:rPr>
        <w:t>Changed the capitalization of “ID” to match the convention in the following methods:</w:t>
      </w:r>
    </w:p>
    <w:p w:rsidR="00DB0305" w:rsidRPr="00DB0305" w:rsidRDefault="00DB0305" w:rsidP="00DB0305">
      <w:pPr>
        <w:numPr>
          <w:ilvl w:val="1"/>
          <w:numId w:val="30"/>
        </w:numPr>
        <w:spacing w:beforeAutospacing="1" w:after="100" w:afterAutospacing="1"/>
        <w:rPr>
          <w:rFonts w:ascii="Verdana" w:hAnsi="Verdana" w:cs="Arial"/>
          <w:bCs/>
          <w:sz w:val="20"/>
          <w:szCs w:val="20"/>
        </w:rPr>
      </w:pPr>
      <w:r w:rsidRPr="00DB0305">
        <w:rPr>
          <w:rFonts w:ascii="Verdana" w:hAnsi="Verdana" w:cs="Arial"/>
          <w:bCs/>
          <w:sz w:val="20"/>
          <w:szCs w:val="20"/>
        </w:rPr>
        <w:lastRenderedPageBreak/>
        <w:t>CB_Server.GetMeterByMeterID</w:t>
      </w:r>
    </w:p>
    <w:p w:rsidR="00DB0305" w:rsidRPr="00DB0305" w:rsidRDefault="00DB0305" w:rsidP="00DB0305">
      <w:pPr>
        <w:numPr>
          <w:ilvl w:val="1"/>
          <w:numId w:val="30"/>
        </w:numPr>
        <w:spacing w:beforeAutospacing="1" w:after="100" w:afterAutospacing="1"/>
        <w:rPr>
          <w:rFonts w:ascii="Verdana" w:hAnsi="Verdana" w:cs="Arial"/>
          <w:bCs/>
          <w:sz w:val="20"/>
          <w:szCs w:val="20"/>
        </w:rPr>
      </w:pPr>
      <w:r w:rsidRPr="00DB0305">
        <w:rPr>
          <w:rFonts w:ascii="Verdana" w:hAnsi="Verdana" w:cs="Arial"/>
          <w:bCs/>
          <w:sz w:val="20"/>
          <w:szCs w:val="20"/>
        </w:rPr>
        <w:t>CB_Server.GetCustomerByCustomerID</w:t>
      </w:r>
    </w:p>
    <w:p w:rsidR="00DB0305" w:rsidRPr="00DB0305" w:rsidRDefault="00DB0305" w:rsidP="00DB0305">
      <w:pPr>
        <w:numPr>
          <w:ilvl w:val="1"/>
          <w:numId w:val="30"/>
        </w:numPr>
        <w:spacing w:beforeAutospacing="1" w:after="100" w:afterAutospacing="1"/>
        <w:rPr>
          <w:rFonts w:ascii="Verdana" w:hAnsi="Verdana" w:cs="Arial"/>
          <w:bCs/>
          <w:sz w:val="20"/>
          <w:szCs w:val="20"/>
        </w:rPr>
      </w:pPr>
      <w:r w:rsidRPr="00DB0305">
        <w:rPr>
          <w:rFonts w:ascii="Verdana" w:hAnsi="Verdana" w:cs="Arial"/>
          <w:bCs/>
          <w:sz w:val="20"/>
          <w:szCs w:val="20"/>
        </w:rPr>
        <w:t>CB_Server.GetServiceLocationByCustomerID</w:t>
      </w:r>
    </w:p>
    <w:p w:rsidR="00DB0305" w:rsidRPr="00DB0305" w:rsidRDefault="00DB0305" w:rsidP="00DB0305">
      <w:pPr>
        <w:numPr>
          <w:ilvl w:val="1"/>
          <w:numId w:val="30"/>
        </w:numPr>
        <w:spacing w:beforeAutospacing="1" w:after="100" w:afterAutospacing="1"/>
        <w:rPr>
          <w:rFonts w:ascii="Verdana" w:hAnsi="Verdana" w:cs="Arial"/>
          <w:bCs/>
          <w:sz w:val="20"/>
          <w:szCs w:val="20"/>
        </w:rPr>
      </w:pPr>
      <w:r w:rsidRPr="00DB0305">
        <w:rPr>
          <w:rFonts w:ascii="Verdana" w:hAnsi="Verdana" w:cs="Arial"/>
          <w:bCs/>
          <w:sz w:val="20"/>
          <w:szCs w:val="20"/>
        </w:rPr>
        <w:t>CB_Server.GetMeterBaseByObjectID</w:t>
      </w:r>
    </w:p>
    <w:p w:rsidR="00DB0305" w:rsidRPr="00DB0305" w:rsidRDefault="00DB0305" w:rsidP="00DB0305">
      <w:pPr>
        <w:numPr>
          <w:ilvl w:val="1"/>
          <w:numId w:val="30"/>
        </w:numPr>
        <w:spacing w:beforeAutospacing="1" w:after="100" w:afterAutospacing="1"/>
        <w:rPr>
          <w:rFonts w:ascii="Verdana" w:hAnsi="Verdana" w:cs="Arial"/>
          <w:bCs/>
          <w:sz w:val="20"/>
          <w:szCs w:val="20"/>
        </w:rPr>
      </w:pPr>
      <w:r w:rsidRPr="00DB0305">
        <w:rPr>
          <w:rFonts w:ascii="Verdana" w:hAnsi="Verdana" w:cs="Arial"/>
          <w:bCs/>
          <w:sz w:val="20"/>
          <w:szCs w:val="20"/>
        </w:rPr>
        <w:t>MDM_Server.GetMeterBaseByObjectID</w:t>
      </w:r>
    </w:p>
    <w:p w:rsidR="00DB0305" w:rsidRPr="00DB0305" w:rsidRDefault="00DB0305" w:rsidP="00DB0305">
      <w:pPr>
        <w:numPr>
          <w:ilvl w:val="1"/>
          <w:numId w:val="30"/>
        </w:numPr>
        <w:spacing w:beforeAutospacing="1" w:after="100" w:afterAutospacing="1"/>
        <w:rPr>
          <w:rFonts w:cs="Arial"/>
          <w:bCs/>
        </w:rPr>
      </w:pPr>
      <w:r w:rsidRPr="00DB0305">
        <w:rPr>
          <w:rFonts w:ascii="Verdana" w:hAnsi="Verdana" w:cs="Arial"/>
          <w:noProof/>
          <w:sz w:val="20"/>
          <w:szCs w:val="20"/>
        </w:rPr>
        <w:t>GIS_Server.GetTransformerBankByUnitID</w:t>
      </w:r>
    </w:p>
    <w:p w:rsidR="00DB0305" w:rsidRPr="00DB0305" w:rsidRDefault="00DB0305" w:rsidP="00DB0305">
      <w:pPr>
        <w:spacing w:beforeAutospacing="1" w:after="100" w:afterAutospacing="1"/>
        <w:ind w:left="720"/>
        <w:rPr>
          <w:rFonts w:cs="Arial"/>
          <w:bCs/>
        </w:rPr>
      </w:pPr>
    </w:p>
    <w:p w:rsidR="00DB0305" w:rsidRPr="00DB0305" w:rsidRDefault="00DB0305" w:rsidP="00DB0305">
      <w:pPr>
        <w:rPr>
          <w:rFonts w:cs="Arial"/>
          <w:b/>
          <w:bCs/>
        </w:rPr>
      </w:pPr>
      <w:r w:rsidRPr="00DB0305">
        <w:rPr>
          <w:rFonts w:cs="Arial"/>
          <w:b/>
          <w:bCs/>
        </w:rPr>
        <w:br w:type="page"/>
      </w:r>
      <w:proofErr w:type="gramStart"/>
      <w:r w:rsidRPr="00DB0305">
        <w:rPr>
          <w:rFonts w:cs="Arial"/>
          <w:b/>
          <w:bCs/>
        </w:rPr>
        <w:lastRenderedPageBreak/>
        <w:t>Version 4.1 Release Candidate e – Issued 06/11/2010.</w:t>
      </w:r>
      <w:proofErr w:type="gramEnd"/>
      <w:r w:rsidRPr="00DB0305">
        <w:rPr>
          <w:rFonts w:cs="Arial"/>
          <w:b/>
          <w:bCs/>
        </w:rPr>
        <w:t xml:space="preserve">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spacing w:beforeAutospacing="1" w:after="100" w:afterAutospacing="1"/>
        <w:rPr>
          <w:rFonts w:cs="Arial"/>
          <w:b/>
          <w:bCs/>
        </w:rPr>
      </w:pPr>
      <w:r w:rsidRPr="00DB0305">
        <w:rPr>
          <w:rFonts w:cs="Arial"/>
          <w:b/>
          <w:bCs/>
        </w:rPr>
        <w:t xml:space="preserve">UML and Schema Changes:  </w:t>
      </w:r>
    </w:p>
    <w:p w:rsidR="00DB0305" w:rsidRPr="00DB0305" w:rsidRDefault="00DB0305" w:rsidP="00DB0305">
      <w:pPr>
        <w:spacing w:beforeAutospacing="1" w:after="100" w:afterAutospacing="1"/>
        <w:rPr>
          <w:rFonts w:cs="Arial"/>
          <w:bCs/>
        </w:rPr>
      </w:pPr>
      <w:r w:rsidRPr="00DB0305">
        <w:rPr>
          <w:rFonts w:cs="Arial"/>
          <w:bCs/>
        </w:rPr>
        <w:t>Added notation in the web services message header schema that the Version attribute must contain the version number, release candidate and/or build information in the format shown in the message schema used for data included in the message to which this header is attached.</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Changed namespace for this release to be:     http://www.multispeak.org/Version_4.1_RC_e</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Corrected the multiplicity on worker.skillslist.skillID to be (0-*) rather than (0-1).</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Renamed mspDeviceHistoryEvent to be mspAssetHistoryEvent.</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Added mspAssetHistoryEvent.informationList.</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Added assetHistoryEvent.</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Refactored intervalData.</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Changed electricNameplate.multiplier to be of type float instead of type long.</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Refactored accountsReceivable.  Made acRecvBal, acRecvCur, acRecv30, acRecv60, and acRecv90 inherit from a new acctsReceivable class and added acRecvOtherList and acRecvItem to accommodate other types of accounts receivable.</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Changed meterStatus to have a soft enumeration rather than a hard enumeration list.</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Deleted meterReading.serviceType since serviceTye is already a part of meterReading.meterID.</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Renamed connectDisconnectEvent.reasonCode to be connectDisconnectEvent.CDReasonCode.</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Added PPMBalanceNegative, PPMBalancePositive, Other and Unknown to the enumeration for CDReasonCode.</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Change name of intervalDataStatusCode, intervalDataStatusCodeEntry, and IntervalDataStatusCodeList to be readingStatusCode, readingStatusCodeEntry, and readingStatusCodeList.</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Refactored readingStatusCode to match IEC 61968-9, Annex D QualityCodes.</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Added meterReading.eadingValues.readingStatusCode.</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lastRenderedPageBreak/>
        <w:t>Removed virtualMeter from model since it is not ready for release.  It will be added back in the V4.2.1 prerelease build.</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Added outageEventStatus.outageAttachments to carry either Text-to-Speech message transcriptions or pointers to voice recordings describing outageEvent status.</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Added meterID.utility and the annotation to suggest that the contents of the meterID be the string concatenation of the utility, serviceType and objectID attributes separated by periods as follows: &lt;utility&gt;.&lt;serviceType&gt;.&lt;objectID&gt; .</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 xml:space="preserve"> Added “D-Y one” to enumeration list for wdgCode.</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Changed the name of readingTypeID to be readingTypeCode to avoid confusion with the objectID of a readingType object.</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Added readingTypeCode to a readingValue.</w:t>
      </w:r>
    </w:p>
    <w:p w:rsidR="00DB0305" w:rsidRPr="00DB0305" w:rsidRDefault="00DB0305" w:rsidP="00DB0305">
      <w:pPr>
        <w:numPr>
          <w:ilvl w:val="0"/>
          <w:numId w:val="47"/>
        </w:numPr>
        <w:spacing w:beforeAutospacing="1"/>
        <w:ind w:left="720"/>
        <w:rPr>
          <w:rFonts w:ascii="Verdana" w:hAnsi="Verdana" w:cs="Arial"/>
          <w:bCs/>
          <w:sz w:val="20"/>
          <w:szCs w:val="20"/>
        </w:rPr>
      </w:pPr>
      <w:r w:rsidRPr="00DB0305">
        <w:rPr>
          <w:rFonts w:ascii="Verdana" w:hAnsi="Verdana" w:cs="Arial"/>
          <w:bCs/>
          <w:sz w:val="20"/>
          <w:szCs w:val="20"/>
        </w:rPr>
        <w:t>Added “any” attribute to readingStatusCode and meterEvent for extensibility and flexibility to adopt changes issued in these elements by future versions of IEC 61968-9.</w:t>
      </w:r>
    </w:p>
    <w:p w:rsidR="00DB0305" w:rsidRPr="00DB0305" w:rsidRDefault="00DB0305" w:rsidP="00DB0305">
      <w:pPr>
        <w:numPr>
          <w:ilvl w:val="0"/>
          <w:numId w:val="47"/>
        </w:numPr>
        <w:spacing w:after="200" w:line="276" w:lineRule="auto"/>
        <w:ind w:left="720"/>
        <w:contextualSpacing/>
        <w:rPr>
          <w:rFonts w:eastAsia="Calibri" w:cs="Arial"/>
          <w:bCs/>
        </w:rPr>
      </w:pPr>
      <w:r w:rsidRPr="00DB0305">
        <w:rPr>
          <w:rFonts w:ascii="Verdana" w:eastAsia="Calibri" w:hAnsi="Verdana" w:cs="Arial"/>
          <w:bCs/>
          <w:sz w:val="20"/>
          <w:szCs w:val="20"/>
        </w:rPr>
        <w:t>Added domainNameChange and domainMember.action to facilitate publishing changes to domain information.</w:t>
      </w:r>
      <w:r w:rsidRPr="00DB0305">
        <w:rPr>
          <w:rFonts w:eastAsia="Calibri" w:cs="Arial"/>
          <w:bCs/>
        </w:rPr>
        <w:t xml:space="preserve">  </w:t>
      </w:r>
      <w:r w:rsidRPr="00DB0305">
        <w:rPr>
          <w:rFonts w:eastAsia="Calibri" w:cs="Arial"/>
          <w:bCs/>
        </w:rPr>
        <w:br/>
      </w:r>
    </w:p>
    <w:p w:rsidR="00DB0305" w:rsidRPr="00DB0305" w:rsidRDefault="00DB0305" w:rsidP="00DB0305">
      <w:pPr>
        <w:spacing w:beforeAutospacing="1" w:after="100" w:afterAutospacing="1"/>
        <w:rPr>
          <w:rFonts w:cs="Arial"/>
          <w:b/>
          <w:bCs/>
        </w:rPr>
      </w:pPr>
      <w:r w:rsidRPr="00DB0305">
        <w:rPr>
          <w:b/>
        </w:rPr>
        <w:t>Web Service Method Changes:</w:t>
      </w:r>
      <w:r w:rsidRPr="00DB0305">
        <w:rPr>
          <w:rFonts w:cs="Arial"/>
          <w:b/>
          <w:bCs/>
        </w:rPr>
        <w:t xml:space="preserve">  </w:t>
      </w:r>
    </w:p>
    <w:p w:rsidR="00DB0305" w:rsidRPr="00DB0305" w:rsidRDefault="00DB0305" w:rsidP="00DB0305">
      <w:pPr>
        <w:numPr>
          <w:ilvl w:val="0"/>
          <w:numId w:val="48"/>
        </w:numPr>
        <w:spacing w:beforeAutospacing="1" w:after="100" w:afterAutospacing="1"/>
        <w:rPr>
          <w:rFonts w:ascii="Verdana" w:hAnsi="Verdana" w:cs="Arial"/>
          <w:bCs/>
          <w:sz w:val="20"/>
          <w:szCs w:val="20"/>
        </w:rPr>
      </w:pPr>
      <w:r w:rsidRPr="00DB0305">
        <w:rPr>
          <w:rFonts w:ascii="Verdana" w:hAnsi="Verdana" w:cs="Arial"/>
          <w:bCs/>
          <w:sz w:val="20"/>
          <w:szCs w:val="20"/>
        </w:rPr>
        <w:t>Changed the namespace for all web services to be:</w:t>
      </w:r>
      <w:r w:rsidRPr="00DB0305">
        <w:rPr>
          <w:rFonts w:ascii="Verdana" w:hAnsi="Verdana" w:cs="Courier New"/>
          <w:noProof/>
          <w:sz w:val="20"/>
          <w:szCs w:val="20"/>
        </w:rPr>
        <w:t xml:space="preserve"> "http://www.multispeak.org/Version_4.1_RC_e"</w:t>
      </w:r>
    </w:p>
    <w:p w:rsidR="00DB0305" w:rsidRPr="00DB0305" w:rsidRDefault="00DB0305" w:rsidP="00DB0305">
      <w:pPr>
        <w:numPr>
          <w:ilvl w:val="0"/>
          <w:numId w:val="48"/>
        </w:numPr>
        <w:spacing w:beforeAutospacing="1" w:after="100" w:afterAutospacing="1"/>
        <w:rPr>
          <w:rFonts w:ascii="Verdana" w:hAnsi="Verdana" w:cs="Arial"/>
          <w:bCs/>
          <w:sz w:val="20"/>
          <w:szCs w:val="20"/>
        </w:rPr>
      </w:pPr>
      <w:r w:rsidRPr="00DB0305">
        <w:rPr>
          <w:rFonts w:ascii="Verdana" w:hAnsi="Verdana" w:cs="Arial"/>
          <w:bCs/>
          <w:sz w:val="20"/>
          <w:szCs w:val="20"/>
        </w:rPr>
        <w:t>Made all Initiate-type, Modify-type, or Notification-type services return an optional array of errorObjects.</w:t>
      </w:r>
    </w:p>
    <w:p w:rsidR="00DB0305" w:rsidRPr="00DB0305" w:rsidRDefault="00DB0305" w:rsidP="00DB0305">
      <w:pPr>
        <w:numPr>
          <w:ilvl w:val="0"/>
          <w:numId w:val="48"/>
        </w:numPr>
        <w:spacing w:beforeAutospacing="1" w:after="100" w:afterAutospacing="1"/>
        <w:rPr>
          <w:rFonts w:ascii="Verdana" w:hAnsi="Verdana" w:cs="Arial"/>
          <w:bCs/>
          <w:sz w:val="20"/>
          <w:szCs w:val="20"/>
        </w:rPr>
      </w:pPr>
      <w:r w:rsidRPr="00DB0305">
        <w:rPr>
          <w:rFonts w:ascii="Verdana" w:hAnsi="Verdana" w:cs="Arial"/>
          <w:bCs/>
          <w:sz w:val="20"/>
          <w:szCs w:val="20"/>
        </w:rPr>
        <w:t>Added DomainNamesChangedNotification and Domain MembersChangedNotification to all servers.</w:t>
      </w:r>
    </w:p>
    <w:p w:rsidR="00DB0305" w:rsidRPr="00DB0305" w:rsidRDefault="00DB0305" w:rsidP="00DB0305">
      <w:pPr>
        <w:numPr>
          <w:ilvl w:val="0"/>
          <w:numId w:val="48"/>
        </w:numPr>
        <w:spacing w:beforeAutospacing="1"/>
        <w:rPr>
          <w:rFonts w:ascii="Verdana" w:hAnsi="Verdana" w:cs="Arial"/>
          <w:bCs/>
          <w:sz w:val="20"/>
          <w:szCs w:val="20"/>
        </w:rPr>
      </w:pPr>
      <w:r w:rsidRPr="00DB0305">
        <w:rPr>
          <w:rFonts w:ascii="Verdana" w:hAnsi="Verdana" w:cs="Arial"/>
          <w:bCs/>
          <w:sz w:val="20"/>
          <w:szCs w:val="20"/>
        </w:rPr>
        <w:t>Added the following methods to the AM_Server:</w:t>
      </w:r>
    </w:p>
    <w:tbl>
      <w:tblPr>
        <w:tblW w:w="0" w:type="auto"/>
        <w:jc w:val="center"/>
        <w:tblInd w:w="-2844" w:type="dxa"/>
        <w:tblLook w:val="04A0" w:firstRow="1" w:lastRow="0" w:firstColumn="1" w:lastColumn="0" w:noHBand="0" w:noVBand="1"/>
      </w:tblPr>
      <w:tblGrid>
        <w:gridCol w:w="6767"/>
      </w:tblGrid>
      <w:tr w:rsidR="00DB0305" w:rsidRPr="00DB0305" w:rsidTr="00851E44">
        <w:trPr>
          <w:jc w:val="center"/>
        </w:trPr>
        <w:tc>
          <w:tcPr>
            <w:tcW w:w="6767" w:type="dxa"/>
            <w:shd w:val="clear" w:color="auto" w:fill="auto"/>
            <w:noWrap/>
            <w:vAlign w:val="bottom"/>
          </w:tcPr>
          <w:p w:rsidR="00DB0305" w:rsidRPr="00DB0305" w:rsidRDefault="00DB0305" w:rsidP="00DB0305">
            <w:pPr>
              <w:rPr>
                <w:rFonts w:ascii="Verdana" w:hAnsi="Verdana" w:cs="Arial"/>
                <w:color w:val="000000"/>
                <w:sz w:val="20"/>
                <w:szCs w:val="20"/>
              </w:rPr>
            </w:pP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CDDeviceAddNotification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CDDeviceChangedNotification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CDDeviceExchangeNotification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CDDeviceInstalledNotification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CDDeviceRemoveNotification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CDDeviceRetireNotification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EndDeviceShipmentNotification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GetMeterTestByMeterID</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InHomeDisplayAddNotification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InHomeDisplayChangedNotification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InHomeDisplayExchangeNotification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InHomeDisplayInstalledNotification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InHomeDisplayRemoveNotification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InHomeDisplayRetireNotification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InspectionNotification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LMDeviceAddNotification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LMDeviceChangedNotification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LMDeviceExchangeNotification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LMDeviceInstalledNotification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LMDeviceRemoveNotification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LMDeviceRetireNotification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MeterAddNotification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lastRenderedPageBreak/>
              <w:t>MeterBaseAddNotification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MeterBaseChangedNotification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MeterBaseExchangedNotification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MeterBaseInstalledNotification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MeterBaseRemoveNotification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MeterBaseRetireNotification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MeterEventNotification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MeterExchangeNotification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MeterInstalledNotification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MeterRemoveNotification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MeterRetireNotification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MeterTestNotification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ODDeviceChangedNotification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PMChangedNotification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PoleChangedNotification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PPMMeterExchangeNotification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SecurityLightChangedNotification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ServiceOrderOpenedNotification</w:t>
            </w:r>
          </w:p>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ServiceOrderChangedNotification</w:t>
            </w:r>
          </w:p>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ServiceOrderClosedNotification</w:t>
            </w:r>
          </w:p>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StreetLightChangedNotification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TrafficLightChangedNotification</w:t>
            </w:r>
          </w:p>
        </w:tc>
      </w:tr>
      <w:tr w:rsidR="00DB0305" w:rsidRPr="00DB0305" w:rsidTr="00851E44">
        <w:trPr>
          <w:jc w:val="center"/>
        </w:trPr>
        <w:tc>
          <w:tcPr>
            <w:tcW w:w="6767" w:type="dxa"/>
            <w:shd w:val="clear" w:color="auto" w:fill="auto"/>
            <w:noWrap/>
            <w:vAlign w:val="bottom"/>
          </w:tcPr>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TransformerBankChangedNotification</w:t>
            </w:r>
          </w:p>
          <w:p w:rsidR="00DB0305" w:rsidRPr="00DB0305" w:rsidRDefault="00DB0305" w:rsidP="00DB0305">
            <w:pPr>
              <w:numPr>
                <w:ilvl w:val="0"/>
                <w:numId w:val="31"/>
              </w:numPr>
              <w:rPr>
                <w:rFonts w:ascii="Verdana" w:hAnsi="Verdana" w:cs="Arial"/>
                <w:color w:val="000000"/>
                <w:sz w:val="20"/>
                <w:szCs w:val="20"/>
              </w:rPr>
            </w:pPr>
            <w:r w:rsidRPr="00DB0305">
              <w:rPr>
                <w:rFonts w:ascii="Verdana" w:hAnsi="Verdana" w:cs="Arial"/>
                <w:color w:val="000000"/>
                <w:sz w:val="20"/>
                <w:szCs w:val="20"/>
              </w:rPr>
              <w:t>WorkOrderNotificationToGIS</w:t>
            </w:r>
          </w:p>
        </w:tc>
      </w:tr>
    </w:tbl>
    <w:p w:rsidR="00DB0305" w:rsidRPr="00DB0305" w:rsidRDefault="00DB0305" w:rsidP="00DB0305">
      <w:pPr>
        <w:numPr>
          <w:ilvl w:val="0"/>
          <w:numId w:val="49"/>
        </w:numPr>
        <w:rPr>
          <w:rFonts w:ascii="Verdana" w:hAnsi="Verdana" w:cs="Arial"/>
          <w:bCs/>
          <w:sz w:val="20"/>
          <w:szCs w:val="20"/>
        </w:rPr>
      </w:pPr>
      <w:r w:rsidRPr="00DB0305">
        <w:rPr>
          <w:rFonts w:ascii="Verdana" w:hAnsi="Verdana" w:cs="Arial"/>
          <w:bCs/>
          <w:sz w:val="20"/>
          <w:szCs w:val="20"/>
        </w:rPr>
        <w:t>Added the following methods to the NOT_Server:</w:t>
      </w:r>
    </w:p>
    <w:p w:rsidR="00DB0305" w:rsidRPr="00DB0305" w:rsidRDefault="00DB0305" w:rsidP="00DB0305">
      <w:pPr>
        <w:numPr>
          <w:ilvl w:val="1"/>
          <w:numId w:val="49"/>
        </w:numPr>
        <w:rPr>
          <w:rFonts w:ascii="Verdana" w:hAnsi="Verdana" w:cs="Arial"/>
          <w:bCs/>
          <w:sz w:val="20"/>
          <w:szCs w:val="20"/>
        </w:rPr>
      </w:pPr>
      <w:r w:rsidRPr="00DB0305">
        <w:rPr>
          <w:rFonts w:ascii="Verdana" w:hAnsi="Verdana" w:cs="Arial"/>
          <w:color w:val="000000"/>
          <w:sz w:val="20"/>
          <w:szCs w:val="20"/>
        </w:rPr>
        <w:t>InspectionNotification</w:t>
      </w:r>
    </w:p>
    <w:p w:rsidR="00DB0305" w:rsidRPr="00DB0305" w:rsidRDefault="00DB0305" w:rsidP="00DB0305">
      <w:pPr>
        <w:numPr>
          <w:ilvl w:val="1"/>
          <w:numId w:val="49"/>
        </w:numPr>
        <w:rPr>
          <w:rFonts w:ascii="Verdana" w:hAnsi="Verdana" w:cs="Arial"/>
          <w:bCs/>
          <w:sz w:val="20"/>
          <w:szCs w:val="20"/>
        </w:rPr>
      </w:pPr>
      <w:r w:rsidRPr="00DB0305">
        <w:rPr>
          <w:rFonts w:ascii="Verdana" w:hAnsi="Verdana" w:cs="Arial"/>
          <w:color w:val="000000"/>
          <w:sz w:val="20"/>
          <w:szCs w:val="20"/>
        </w:rPr>
        <w:t>MeterTestNotification</w:t>
      </w:r>
    </w:p>
    <w:p w:rsidR="00DB0305" w:rsidRPr="00DB0305" w:rsidRDefault="00DB0305" w:rsidP="00DB0305">
      <w:pPr>
        <w:numPr>
          <w:ilvl w:val="0"/>
          <w:numId w:val="32"/>
        </w:numPr>
        <w:rPr>
          <w:rFonts w:ascii="Verdana" w:hAnsi="Verdana" w:cs="Arial"/>
          <w:color w:val="000000"/>
          <w:sz w:val="20"/>
          <w:szCs w:val="20"/>
        </w:rPr>
      </w:pPr>
      <w:r w:rsidRPr="00DB0305">
        <w:rPr>
          <w:rFonts w:ascii="Verdana" w:hAnsi="Verdana" w:cs="Arial"/>
          <w:color w:val="000000"/>
          <w:sz w:val="20"/>
          <w:szCs w:val="20"/>
        </w:rPr>
        <w:t>ServiceOrderOpenedNotification</w:t>
      </w:r>
    </w:p>
    <w:p w:rsidR="00DB0305" w:rsidRPr="00DB0305" w:rsidRDefault="00DB0305" w:rsidP="00DB0305">
      <w:pPr>
        <w:numPr>
          <w:ilvl w:val="0"/>
          <w:numId w:val="32"/>
        </w:numPr>
        <w:rPr>
          <w:rFonts w:ascii="Verdana" w:hAnsi="Verdana" w:cs="Arial"/>
          <w:color w:val="000000"/>
          <w:sz w:val="20"/>
          <w:szCs w:val="20"/>
        </w:rPr>
      </w:pPr>
      <w:r w:rsidRPr="00DB0305">
        <w:rPr>
          <w:rFonts w:ascii="Verdana" w:hAnsi="Verdana" w:cs="Arial"/>
          <w:color w:val="000000"/>
          <w:sz w:val="20"/>
          <w:szCs w:val="20"/>
        </w:rPr>
        <w:t>ServiceOrderChangedNotification</w:t>
      </w:r>
    </w:p>
    <w:p w:rsidR="00DB0305" w:rsidRPr="00DB0305" w:rsidRDefault="00DB0305" w:rsidP="00DB0305">
      <w:pPr>
        <w:numPr>
          <w:ilvl w:val="0"/>
          <w:numId w:val="32"/>
        </w:numPr>
        <w:rPr>
          <w:rFonts w:ascii="Verdana" w:hAnsi="Verdana" w:cs="Arial"/>
          <w:color w:val="000000"/>
          <w:sz w:val="20"/>
          <w:szCs w:val="20"/>
        </w:rPr>
      </w:pPr>
      <w:r w:rsidRPr="00DB0305">
        <w:rPr>
          <w:rFonts w:ascii="Verdana" w:hAnsi="Verdana" w:cs="Arial"/>
          <w:color w:val="000000"/>
          <w:sz w:val="20"/>
          <w:szCs w:val="20"/>
        </w:rPr>
        <w:t>ServiceOrderClosedNotification</w:t>
      </w:r>
    </w:p>
    <w:p w:rsidR="00DB0305" w:rsidRPr="00DB0305" w:rsidRDefault="00DB0305" w:rsidP="00DB0305">
      <w:pPr>
        <w:numPr>
          <w:ilvl w:val="0"/>
          <w:numId w:val="49"/>
        </w:numPr>
        <w:rPr>
          <w:rFonts w:ascii="Verdana" w:hAnsi="Verdana" w:cs="Arial"/>
          <w:bCs/>
          <w:sz w:val="20"/>
          <w:szCs w:val="20"/>
        </w:rPr>
      </w:pPr>
      <w:r w:rsidRPr="00DB0305">
        <w:rPr>
          <w:rFonts w:ascii="Verdana" w:hAnsi="Verdana" w:cs="Arial"/>
          <w:bCs/>
          <w:sz w:val="20"/>
          <w:szCs w:val="20"/>
        </w:rPr>
        <w:t>Deleted LoadManagementDeviceChangedNotification from the GIS_Server and NOT_Server.</w:t>
      </w:r>
    </w:p>
    <w:p w:rsidR="00DB0305" w:rsidRPr="00DB0305" w:rsidRDefault="00DB0305" w:rsidP="00DB0305">
      <w:pPr>
        <w:numPr>
          <w:ilvl w:val="0"/>
          <w:numId w:val="49"/>
        </w:numPr>
        <w:rPr>
          <w:rFonts w:ascii="Verdana" w:hAnsi="Verdana" w:cs="Arial"/>
          <w:bCs/>
          <w:sz w:val="20"/>
          <w:szCs w:val="20"/>
        </w:rPr>
      </w:pPr>
      <w:r w:rsidRPr="00DB0305">
        <w:rPr>
          <w:rFonts w:ascii="Verdana" w:hAnsi="Verdana" w:cs="Arial"/>
          <w:bCs/>
          <w:sz w:val="20"/>
          <w:szCs w:val="20"/>
        </w:rPr>
        <w:t>Added the following methods to the GIS_Server, FA_Server, and DGN_Server:</w:t>
      </w:r>
    </w:p>
    <w:p w:rsidR="00DB0305" w:rsidRPr="00DB0305" w:rsidRDefault="00DB0305" w:rsidP="00DB0305">
      <w:pPr>
        <w:numPr>
          <w:ilvl w:val="1"/>
          <w:numId w:val="49"/>
        </w:numPr>
        <w:rPr>
          <w:rFonts w:ascii="Verdana" w:hAnsi="Verdana" w:cs="Arial"/>
          <w:bCs/>
          <w:sz w:val="20"/>
          <w:szCs w:val="20"/>
        </w:rPr>
      </w:pPr>
      <w:r w:rsidRPr="00DB0305">
        <w:rPr>
          <w:rFonts w:ascii="Verdana" w:hAnsi="Verdana" w:cs="Arial"/>
          <w:color w:val="000000"/>
          <w:sz w:val="20"/>
          <w:szCs w:val="20"/>
        </w:rPr>
        <w:t>AddAttachmentToWorkOrder</w:t>
      </w:r>
    </w:p>
    <w:p w:rsidR="00DB0305" w:rsidRPr="00DB0305" w:rsidRDefault="00DB0305" w:rsidP="00DB0305">
      <w:pPr>
        <w:numPr>
          <w:ilvl w:val="1"/>
          <w:numId w:val="49"/>
        </w:numPr>
        <w:rPr>
          <w:rFonts w:ascii="Verdana" w:hAnsi="Verdana" w:cs="Arial"/>
          <w:bCs/>
          <w:sz w:val="20"/>
          <w:szCs w:val="20"/>
        </w:rPr>
      </w:pPr>
      <w:r w:rsidRPr="00DB0305">
        <w:rPr>
          <w:rFonts w:ascii="Verdana" w:hAnsi="Verdana" w:cs="Arial"/>
          <w:bCs/>
          <w:sz w:val="20"/>
          <w:szCs w:val="20"/>
        </w:rPr>
        <w:t>DeleteAttachmentFromWorkOrder</w:t>
      </w:r>
    </w:p>
    <w:p w:rsidR="00DB0305" w:rsidRPr="00DB0305" w:rsidRDefault="00DB0305" w:rsidP="00DB0305">
      <w:pPr>
        <w:numPr>
          <w:ilvl w:val="0"/>
          <w:numId w:val="49"/>
        </w:numPr>
        <w:rPr>
          <w:rFonts w:ascii="Verdana" w:hAnsi="Verdana" w:cs="Arial"/>
          <w:bCs/>
          <w:sz w:val="20"/>
          <w:szCs w:val="20"/>
        </w:rPr>
      </w:pPr>
      <w:r w:rsidRPr="00DB0305">
        <w:rPr>
          <w:rFonts w:ascii="Verdana" w:hAnsi="Verdana" w:cs="Arial"/>
          <w:bCs/>
          <w:sz w:val="20"/>
          <w:szCs w:val="20"/>
        </w:rPr>
        <w:t>Added the following methods to the CB_Server:</w:t>
      </w:r>
    </w:p>
    <w:p w:rsidR="00DB0305" w:rsidRPr="00DB0305" w:rsidRDefault="00DB0305" w:rsidP="00DB0305">
      <w:pPr>
        <w:numPr>
          <w:ilvl w:val="1"/>
          <w:numId w:val="49"/>
        </w:numPr>
        <w:rPr>
          <w:rFonts w:ascii="Verdana" w:hAnsi="Verdana" w:cs="Arial"/>
          <w:bCs/>
          <w:sz w:val="20"/>
          <w:szCs w:val="20"/>
        </w:rPr>
      </w:pPr>
      <w:r w:rsidRPr="00DB0305">
        <w:rPr>
          <w:rFonts w:ascii="Verdana" w:hAnsi="Verdana" w:cs="Arial"/>
          <w:color w:val="000000"/>
          <w:sz w:val="20"/>
          <w:szCs w:val="20"/>
        </w:rPr>
        <w:t>GetServiceOrdersByStatus</w:t>
      </w:r>
    </w:p>
    <w:p w:rsidR="00DB0305" w:rsidRPr="00DB0305" w:rsidRDefault="00DB0305" w:rsidP="00DB0305">
      <w:pPr>
        <w:numPr>
          <w:ilvl w:val="1"/>
          <w:numId w:val="49"/>
        </w:numPr>
        <w:rPr>
          <w:rFonts w:ascii="Verdana" w:hAnsi="Verdana" w:cs="Arial"/>
          <w:bCs/>
          <w:sz w:val="20"/>
          <w:szCs w:val="20"/>
        </w:rPr>
      </w:pPr>
      <w:r w:rsidRPr="00DB0305">
        <w:rPr>
          <w:rFonts w:ascii="Verdana" w:hAnsi="Verdana" w:cs="Arial"/>
          <w:color w:val="000000"/>
          <w:sz w:val="20"/>
          <w:szCs w:val="20"/>
        </w:rPr>
        <w:t>GetServiceOrdersByServiceLocation</w:t>
      </w:r>
    </w:p>
    <w:p w:rsidR="00DB0305" w:rsidRPr="00DB0305" w:rsidRDefault="00DB0305" w:rsidP="00DB0305">
      <w:pPr>
        <w:numPr>
          <w:ilvl w:val="1"/>
          <w:numId w:val="49"/>
        </w:numPr>
        <w:rPr>
          <w:rFonts w:ascii="Verdana" w:hAnsi="Verdana" w:cs="Arial"/>
          <w:bCs/>
          <w:sz w:val="20"/>
          <w:szCs w:val="20"/>
        </w:rPr>
      </w:pPr>
      <w:r w:rsidRPr="00DB0305">
        <w:rPr>
          <w:rFonts w:ascii="Verdana" w:hAnsi="Verdana" w:cs="Arial"/>
          <w:color w:val="000000"/>
          <w:sz w:val="20"/>
          <w:szCs w:val="20"/>
        </w:rPr>
        <w:t>GetServiceOrderByServiceOrderID</w:t>
      </w:r>
    </w:p>
    <w:p w:rsidR="00DB0305" w:rsidRPr="00DB0305" w:rsidRDefault="00DB0305" w:rsidP="00DB0305">
      <w:pPr>
        <w:numPr>
          <w:ilvl w:val="0"/>
          <w:numId w:val="49"/>
        </w:numPr>
        <w:rPr>
          <w:rFonts w:ascii="Verdana" w:hAnsi="Verdana" w:cs="Arial"/>
          <w:bCs/>
          <w:sz w:val="20"/>
          <w:szCs w:val="20"/>
        </w:rPr>
      </w:pPr>
      <w:r w:rsidRPr="00DB0305">
        <w:rPr>
          <w:rFonts w:ascii="Verdana" w:hAnsi="Verdana" w:cs="Arial"/>
          <w:bCs/>
          <w:sz w:val="20"/>
          <w:szCs w:val="20"/>
        </w:rPr>
        <w:t>Removed the following methods from CB_Server and MDM_Server:</w:t>
      </w:r>
    </w:p>
    <w:p w:rsidR="00DB0305" w:rsidRPr="00DB0305" w:rsidRDefault="00DB0305" w:rsidP="00DB0305">
      <w:pPr>
        <w:numPr>
          <w:ilvl w:val="1"/>
          <w:numId w:val="49"/>
        </w:numPr>
        <w:rPr>
          <w:rFonts w:ascii="Verdana" w:hAnsi="Verdana" w:cs="Arial"/>
          <w:bCs/>
          <w:sz w:val="20"/>
          <w:szCs w:val="20"/>
        </w:rPr>
      </w:pPr>
      <w:r w:rsidRPr="00DB0305">
        <w:rPr>
          <w:rFonts w:ascii="Verdana" w:hAnsi="Verdana" w:cs="Arial"/>
          <w:color w:val="000000"/>
          <w:sz w:val="20"/>
          <w:szCs w:val="20"/>
        </w:rPr>
        <w:t>GetMeterByMeterNo</w:t>
      </w:r>
    </w:p>
    <w:p w:rsidR="00DB0305" w:rsidRPr="00DB0305" w:rsidRDefault="00DB0305" w:rsidP="00DB0305">
      <w:pPr>
        <w:numPr>
          <w:ilvl w:val="0"/>
          <w:numId w:val="49"/>
        </w:numPr>
        <w:rPr>
          <w:rFonts w:ascii="Verdana" w:hAnsi="Verdana" w:cs="Arial"/>
          <w:bCs/>
          <w:sz w:val="20"/>
          <w:szCs w:val="20"/>
        </w:rPr>
      </w:pPr>
      <w:r w:rsidRPr="00DB0305">
        <w:rPr>
          <w:rFonts w:ascii="Verdana" w:hAnsi="Verdana" w:cs="Arial"/>
          <w:bCs/>
          <w:sz w:val="20"/>
          <w:szCs w:val="20"/>
        </w:rPr>
        <w:t>Added the following methods to the DGN_Server, MR_Server, and MDM_Server:</w:t>
      </w:r>
    </w:p>
    <w:p w:rsidR="00DB0305" w:rsidRPr="00DB0305" w:rsidRDefault="00DB0305" w:rsidP="00DB0305">
      <w:pPr>
        <w:numPr>
          <w:ilvl w:val="1"/>
          <w:numId w:val="49"/>
        </w:numPr>
        <w:rPr>
          <w:rFonts w:ascii="Verdana" w:hAnsi="Verdana" w:cs="Arial"/>
          <w:bCs/>
          <w:sz w:val="20"/>
          <w:szCs w:val="20"/>
        </w:rPr>
      </w:pPr>
      <w:r w:rsidRPr="00DB0305">
        <w:rPr>
          <w:rFonts w:ascii="Verdana" w:hAnsi="Verdana" w:cs="Arial"/>
          <w:color w:val="000000"/>
          <w:sz w:val="20"/>
          <w:szCs w:val="20"/>
        </w:rPr>
        <w:t>ServiceOrderOpenedNotification</w:t>
      </w:r>
    </w:p>
    <w:p w:rsidR="00DB0305" w:rsidRPr="00DB0305" w:rsidRDefault="00DB0305" w:rsidP="00DB0305">
      <w:pPr>
        <w:numPr>
          <w:ilvl w:val="1"/>
          <w:numId w:val="49"/>
        </w:numPr>
        <w:rPr>
          <w:rFonts w:ascii="Verdana" w:hAnsi="Verdana" w:cs="Arial"/>
          <w:bCs/>
          <w:sz w:val="20"/>
          <w:szCs w:val="20"/>
        </w:rPr>
      </w:pPr>
      <w:r w:rsidRPr="00DB0305">
        <w:rPr>
          <w:rFonts w:ascii="Verdana" w:hAnsi="Verdana" w:cs="Arial"/>
          <w:color w:val="000000"/>
          <w:sz w:val="20"/>
          <w:szCs w:val="20"/>
        </w:rPr>
        <w:t>ServiceOrderChangedNotification</w:t>
      </w:r>
    </w:p>
    <w:p w:rsidR="00DB0305" w:rsidRPr="00DB0305" w:rsidRDefault="00DB0305" w:rsidP="00DB0305">
      <w:pPr>
        <w:numPr>
          <w:ilvl w:val="1"/>
          <w:numId w:val="49"/>
        </w:numPr>
        <w:rPr>
          <w:rFonts w:ascii="Verdana" w:hAnsi="Verdana" w:cs="Arial"/>
          <w:bCs/>
          <w:sz w:val="20"/>
          <w:szCs w:val="20"/>
        </w:rPr>
      </w:pPr>
      <w:r w:rsidRPr="00DB0305">
        <w:rPr>
          <w:rFonts w:ascii="Verdana" w:hAnsi="Verdana" w:cs="Arial"/>
          <w:color w:val="000000"/>
          <w:sz w:val="20"/>
          <w:szCs w:val="20"/>
        </w:rPr>
        <w:t>ServiceOrderClosedNotification</w:t>
      </w:r>
    </w:p>
    <w:p w:rsidR="00DB0305" w:rsidRPr="00DB0305" w:rsidRDefault="00DB0305" w:rsidP="00DB0305">
      <w:pPr>
        <w:numPr>
          <w:ilvl w:val="0"/>
          <w:numId w:val="49"/>
        </w:numPr>
        <w:rPr>
          <w:rFonts w:ascii="Verdana" w:hAnsi="Verdana" w:cs="Arial"/>
          <w:bCs/>
          <w:sz w:val="20"/>
          <w:szCs w:val="20"/>
        </w:rPr>
      </w:pPr>
      <w:r w:rsidRPr="00DB0305">
        <w:rPr>
          <w:rFonts w:ascii="Verdana" w:hAnsi="Verdana" w:cs="Arial"/>
          <w:bCs/>
          <w:sz w:val="20"/>
          <w:szCs w:val="20"/>
        </w:rPr>
        <w:t>Added IntervalDataNotification to EA_Server.</w:t>
      </w:r>
    </w:p>
    <w:p w:rsidR="00DB0305" w:rsidRPr="00DB0305" w:rsidRDefault="00DB0305" w:rsidP="00DB0305">
      <w:pPr>
        <w:numPr>
          <w:ilvl w:val="0"/>
          <w:numId w:val="49"/>
        </w:numPr>
        <w:rPr>
          <w:rFonts w:ascii="Verdana" w:hAnsi="Verdana" w:cs="Arial"/>
          <w:bCs/>
          <w:sz w:val="20"/>
          <w:szCs w:val="20"/>
        </w:rPr>
      </w:pPr>
      <w:r w:rsidRPr="00DB0305">
        <w:rPr>
          <w:rFonts w:ascii="Verdana" w:hAnsi="Verdana" w:cs="Arial"/>
          <w:bCs/>
          <w:sz w:val="20"/>
          <w:szCs w:val="20"/>
        </w:rPr>
        <w:t>Added lastReceived to the following methods on MR_Server and MDM_Serverthat return a formattedBlock so that these methods can be sent in manageable blocks:</w:t>
      </w:r>
    </w:p>
    <w:p w:rsidR="00DB0305" w:rsidRPr="00DB0305" w:rsidRDefault="00DB0305" w:rsidP="00DB0305">
      <w:pPr>
        <w:numPr>
          <w:ilvl w:val="0"/>
          <w:numId w:val="33"/>
        </w:numPr>
        <w:rPr>
          <w:rFonts w:ascii="Verdana" w:hAnsi="Verdana" w:cs="Arial"/>
          <w:bCs/>
          <w:sz w:val="20"/>
          <w:szCs w:val="20"/>
        </w:rPr>
      </w:pPr>
      <w:r w:rsidRPr="00DB0305">
        <w:rPr>
          <w:rFonts w:ascii="Verdana" w:hAnsi="Verdana" w:cs="Arial"/>
          <w:bCs/>
          <w:sz w:val="20"/>
          <w:szCs w:val="20"/>
        </w:rPr>
        <w:t>GetLatestMeterReadingsByMeterGroups</w:t>
      </w:r>
    </w:p>
    <w:p w:rsidR="00DB0305" w:rsidRPr="00DB0305" w:rsidRDefault="00DB0305" w:rsidP="00DB0305">
      <w:pPr>
        <w:numPr>
          <w:ilvl w:val="0"/>
          <w:numId w:val="33"/>
        </w:numPr>
        <w:rPr>
          <w:rFonts w:ascii="Verdana" w:hAnsi="Verdana" w:cs="Arial"/>
          <w:bCs/>
          <w:sz w:val="20"/>
          <w:szCs w:val="20"/>
        </w:rPr>
      </w:pPr>
      <w:r w:rsidRPr="00DB0305">
        <w:rPr>
          <w:rFonts w:ascii="Verdana" w:hAnsi="Verdana" w:cs="Arial"/>
          <w:bCs/>
          <w:sz w:val="20"/>
          <w:szCs w:val="20"/>
        </w:rPr>
        <w:lastRenderedPageBreak/>
        <w:t>GetLatestReadingsByMeterIDAndFieldName</w:t>
      </w:r>
    </w:p>
    <w:p w:rsidR="00DB0305" w:rsidRPr="00DB0305" w:rsidRDefault="00DB0305" w:rsidP="00DB0305">
      <w:pPr>
        <w:numPr>
          <w:ilvl w:val="0"/>
          <w:numId w:val="49"/>
        </w:numPr>
        <w:rPr>
          <w:rFonts w:ascii="Verdana" w:hAnsi="Verdana" w:cs="Arial"/>
          <w:bCs/>
          <w:sz w:val="20"/>
          <w:szCs w:val="20"/>
        </w:rPr>
      </w:pPr>
      <w:r w:rsidRPr="00DB0305">
        <w:rPr>
          <w:rFonts w:ascii="Verdana" w:hAnsi="Verdana" w:cs="Arial"/>
          <w:bCs/>
          <w:sz w:val="20"/>
          <w:szCs w:val="20"/>
        </w:rPr>
        <w:t>Added the following methods to return metered data in intervalData blocks in addition to the existing formattedBlocks:</w:t>
      </w:r>
    </w:p>
    <w:p w:rsidR="00DB0305" w:rsidRPr="00DB0305" w:rsidRDefault="00DB0305" w:rsidP="00DB0305">
      <w:pPr>
        <w:numPr>
          <w:ilvl w:val="0"/>
          <w:numId w:val="33"/>
        </w:numPr>
        <w:rPr>
          <w:rFonts w:ascii="Verdana" w:hAnsi="Verdana" w:cs="Arial"/>
          <w:bCs/>
          <w:sz w:val="20"/>
          <w:szCs w:val="20"/>
        </w:rPr>
      </w:pPr>
      <w:r w:rsidRPr="00DB0305">
        <w:rPr>
          <w:rFonts w:ascii="Verdana" w:hAnsi="Verdana" w:cs="Arial"/>
          <w:bCs/>
          <w:sz w:val="20"/>
          <w:szCs w:val="20"/>
        </w:rPr>
        <w:t>GetReadingsByBillingCycleIntervalData</w:t>
      </w:r>
    </w:p>
    <w:p w:rsidR="00DB0305" w:rsidRPr="00DB0305" w:rsidRDefault="00DB0305" w:rsidP="00DB0305">
      <w:pPr>
        <w:numPr>
          <w:ilvl w:val="0"/>
          <w:numId w:val="33"/>
        </w:numPr>
        <w:rPr>
          <w:rFonts w:ascii="Verdana" w:hAnsi="Verdana" w:cs="Arial"/>
          <w:bCs/>
          <w:sz w:val="20"/>
          <w:szCs w:val="20"/>
        </w:rPr>
      </w:pPr>
      <w:r w:rsidRPr="00DB0305">
        <w:rPr>
          <w:rFonts w:ascii="Verdana" w:hAnsi="Verdana" w:cs="Arial"/>
          <w:bCs/>
          <w:sz w:val="20"/>
          <w:szCs w:val="20"/>
        </w:rPr>
        <w:t>GetReadingsByMeterIDIntervalData</w:t>
      </w:r>
    </w:p>
    <w:p w:rsidR="00DB0305" w:rsidRPr="00DB0305" w:rsidRDefault="00DB0305" w:rsidP="00DB0305">
      <w:pPr>
        <w:numPr>
          <w:ilvl w:val="0"/>
          <w:numId w:val="33"/>
        </w:numPr>
        <w:rPr>
          <w:rFonts w:ascii="Verdana" w:hAnsi="Verdana" w:cs="Arial"/>
          <w:bCs/>
          <w:sz w:val="20"/>
          <w:szCs w:val="20"/>
        </w:rPr>
      </w:pPr>
      <w:r w:rsidRPr="00DB0305">
        <w:rPr>
          <w:rFonts w:ascii="Verdana" w:hAnsi="Verdana" w:cs="Arial"/>
          <w:bCs/>
          <w:sz w:val="20"/>
          <w:szCs w:val="20"/>
        </w:rPr>
        <w:t>GetReadingsByDateIntervalData</w:t>
      </w:r>
    </w:p>
    <w:p w:rsidR="00DB0305" w:rsidRPr="00DB0305" w:rsidRDefault="00DB0305" w:rsidP="00DB0305">
      <w:pPr>
        <w:numPr>
          <w:ilvl w:val="0"/>
          <w:numId w:val="33"/>
        </w:numPr>
        <w:rPr>
          <w:rFonts w:ascii="Verdana" w:hAnsi="Verdana" w:cs="Arial"/>
          <w:bCs/>
          <w:sz w:val="20"/>
          <w:szCs w:val="20"/>
        </w:rPr>
      </w:pPr>
      <w:r w:rsidRPr="00DB0305">
        <w:rPr>
          <w:rFonts w:ascii="Verdana" w:hAnsi="Verdana" w:cs="Arial"/>
          <w:bCs/>
          <w:sz w:val="20"/>
          <w:szCs w:val="20"/>
        </w:rPr>
        <w:t>GetLatestMeterReadingsByMeterGroupIntervalData</w:t>
      </w:r>
    </w:p>
    <w:p w:rsidR="00DB0305" w:rsidRPr="00DB0305" w:rsidRDefault="00DB0305" w:rsidP="00DB0305">
      <w:pPr>
        <w:numPr>
          <w:ilvl w:val="0"/>
          <w:numId w:val="33"/>
        </w:numPr>
        <w:rPr>
          <w:rFonts w:ascii="Verdana" w:hAnsi="Verdana" w:cs="Arial"/>
          <w:bCs/>
          <w:sz w:val="20"/>
          <w:szCs w:val="20"/>
        </w:rPr>
      </w:pPr>
      <w:r w:rsidRPr="00DB0305">
        <w:rPr>
          <w:rFonts w:ascii="Verdana" w:hAnsi="Verdana" w:cs="Arial"/>
          <w:bCs/>
          <w:sz w:val="20"/>
          <w:szCs w:val="20"/>
        </w:rPr>
        <w:t>GetLatestReadingsByMeterIDAndFieldNameIntervalData</w:t>
      </w:r>
    </w:p>
    <w:p w:rsidR="00DB0305" w:rsidRPr="00DB0305" w:rsidRDefault="00DB0305" w:rsidP="00DB0305">
      <w:pPr>
        <w:numPr>
          <w:ilvl w:val="0"/>
          <w:numId w:val="33"/>
        </w:numPr>
        <w:rPr>
          <w:rFonts w:ascii="Verdana" w:hAnsi="Verdana" w:cs="Arial"/>
          <w:bCs/>
          <w:sz w:val="20"/>
          <w:szCs w:val="20"/>
        </w:rPr>
      </w:pPr>
      <w:r w:rsidRPr="00DB0305">
        <w:rPr>
          <w:rFonts w:ascii="Verdana" w:hAnsi="Verdana" w:cs="Arial"/>
          <w:bCs/>
          <w:sz w:val="20"/>
          <w:szCs w:val="20"/>
        </w:rPr>
        <w:t>GetLatestReadingsByFieldNameIntervalData</w:t>
      </w:r>
    </w:p>
    <w:p w:rsidR="00DB0305" w:rsidRPr="00DB0305" w:rsidRDefault="00DB0305" w:rsidP="00DB0305">
      <w:pPr>
        <w:numPr>
          <w:ilvl w:val="0"/>
          <w:numId w:val="33"/>
        </w:numPr>
        <w:rPr>
          <w:rFonts w:ascii="Verdana" w:hAnsi="Verdana" w:cs="Arial"/>
          <w:bCs/>
          <w:sz w:val="20"/>
          <w:szCs w:val="20"/>
        </w:rPr>
      </w:pPr>
      <w:r w:rsidRPr="00DB0305">
        <w:rPr>
          <w:rFonts w:ascii="Verdana" w:hAnsi="Verdana" w:cs="Arial"/>
          <w:bCs/>
          <w:sz w:val="20"/>
          <w:szCs w:val="20"/>
        </w:rPr>
        <w:t>GetReadingsByDateAndFieldNameIntervalData</w:t>
      </w:r>
    </w:p>
    <w:p w:rsidR="00DB0305" w:rsidRPr="00DB0305" w:rsidRDefault="00DB0305" w:rsidP="00DB0305">
      <w:pPr>
        <w:numPr>
          <w:ilvl w:val="0"/>
          <w:numId w:val="33"/>
        </w:numPr>
        <w:rPr>
          <w:rFonts w:ascii="Verdana" w:hAnsi="Verdana" w:cs="Arial"/>
          <w:bCs/>
          <w:sz w:val="20"/>
          <w:szCs w:val="20"/>
        </w:rPr>
      </w:pPr>
      <w:r w:rsidRPr="00DB0305">
        <w:rPr>
          <w:rFonts w:ascii="Verdana" w:hAnsi="Verdana" w:cs="Arial"/>
          <w:bCs/>
          <w:sz w:val="20"/>
          <w:szCs w:val="20"/>
        </w:rPr>
        <w:t>GetReadingsByMeterIDAndFieldNameIntervalData</w:t>
      </w:r>
    </w:p>
    <w:p w:rsidR="00DB0305" w:rsidRPr="00DB0305" w:rsidRDefault="00DB0305" w:rsidP="00DB0305">
      <w:pPr>
        <w:numPr>
          <w:ilvl w:val="0"/>
          <w:numId w:val="33"/>
        </w:numPr>
        <w:rPr>
          <w:rFonts w:ascii="Verdana" w:hAnsi="Verdana" w:cs="Arial"/>
          <w:bCs/>
          <w:sz w:val="20"/>
          <w:szCs w:val="20"/>
        </w:rPr>
      </w:pPr>
      <w:r w:rsidRPr="00DB0305">
        <w:rPr>
          <w:rFonts w:ascii="Verdana" w:hAnsi="Verdana" w:cs="Arial"/>
          <w:bCs/>
          <w:sz w:val="20"/>
          <w:szCs w:val="20"/>
        </w:rPr>
        <w:t>GetLatestReadingsByMeterListIntervalData</w:t>
      </w:r>
    </w:p>
    <w:p w:rsidR="00DB0305" w:rsidRPr="00DB0305" w:rsidRDefault="00DB0305" w:rsidP="00DB0305">
      <w:pPr>
        <w:numPr>
          <w:ilvl w:val="0"/>
          <w:numId w:val="49"/>
        </w:numPr>
        <w:rPr>
          <w:rFonts w:ascii="Verdana" w:hAnsi="Verdana" w:cs="Arial"/>
          <w:bCs/>
          <w:sz w:val="20"/>
          <w:szCs w:val="20"/>
        </w:rPr>
      </w:pPr>
      <w:r w:rsidRPr="00DB0305">
        <w:rPr>
          <w:rFonts w:ascii="Verdana" w:hAnsi="Verdana" w:cs="Arial"/>
          <w:bCs/>
          <w:sz w:val="20"/>
          <w:szCs w:val="20"/>
        </w:rPr>
        <w:t>Change name of GetIntervalDataStatusCodes to be GetSupportedReadingStatusCodes on MR_Server and MDM_Server.</w:t>
      </w:r>
    </w:p>
    <w:p w:rsidR="00DB0305" w:rsidRPr="00DB0305" w:rsidRDefault="00DB0305" w:rsidP="00DB0305">
      <w:pPr>
        <w:numPr>
          <w:ilvl w:val="0"/>
          <w:numId w:val="49"/>
        </w:numPr>
        <w:spacing w:beforeAutospacing="1"/>
        <w:rPr>
          <w:rFonts w:ascii="Verdana" w:hAnsi="Verdana" w:cs="Arial"/>
          <w:bCs/>
          <w:sz w:val="20"/>
          <w:szCs w:val="20"/>
        </w:rPr>
      </w:pPr>
      <w:r w:rsidRPr="00DB0305">
        <w:rPr>
          <w:rFonts w:ascii="Verdana" w:hAnsi="Verdana" w:cs="Arial"/>
          <w:bCs/>
          <w:sz w:val="20"/>
          <w:szCs w:val="20"/>
        </w:rPr>
        <w:t>Changed name of MeterTestTransaction to be MeterTestNotification to match our naming convention and fixed the method to carry an array of testedElectricMeter rather than meterTest. Changed on CB_Server, MR_Server, and MDM_Server.</w:t>
      </w:r>
    </w:p>
    <w:p w:rsidR="00DB0305" w:rsidRPr="00DB0305" w:rsidRDefault="00DB0305" w:rsidP="00DB0305">
      <w:pPr>
        <w:numPr>
          <w:ilvl w:val="0"/>
          <w:numId w:val="49"/>
        </w:numPr>
        <w:spacing w:beforeAutospacing="1"/>
        <w:rPr>
          <w:rFonts w:ascii="Verdana" w:hAnsi="Verdana" w:cs="Arial"/>
          <w:bCs/>
          <w:sz w:val="20"/>
          <w:szCs w:val="20"/>
        </w:rPr>
      </w:pPr>
      <w:r w:rsidRPr="00DB0305">
        <w:rPr>
          <w:rFonts w:ascii="Verdana" w:hAnsi="Verdana" w:cs="Arial"/>
          <w:bCs/>
          <w:sz w:val="20"/>
          <w:szCs w:val="20"/>
        </w:rPr>
        <w:t>Added MeterTestNotification to NOT_Server.</w:t>
      </w:r>
    </w:p>
    <w:p w:rsidR="00DB0305" w:rsidRPr="00DB0305" w:rsidRDefault="00DB0305" w:rsidP="00DB0305">
      <w:pPr>
        <w:numPr>
          <w:ilvl w:val="0"/>
          <w:numId w:val="49"/>
        </w:numPr>
        <w:spacing w:beforeAutospacing="1"/>
        <w:rPr>
          <w:rFonts w:ascii="Verdana" w:hAnsi="Verdana" w:cs="Arial"/>
          <w:bCs/>
          <w:sz w:val="20"/>
          <w:szCs w:val="20"/>
        </w:rPr>
      </w:pPr>
      <w:r w:rsidRPr="00DB0305">
        <w:rPr>
          <w:rFonts w:ascii="Verdana" w:hAnsi="Verdana" w:cs="Arial"/>
          <w:bCs/>
          <w:sz w:val="20"/>
          <w:szCs w:val="20"/>
        </w:rPr>
        <w:t>Changed the name of the InitiateMeterReadsByFieldName to be InitiateMeterReadingsByFieldName and modified annotation to reflect that data could be returned in ReadingChangedNotification, IntervalDataNotification or FormattedBlockNotifcation. Changes made on MR_Server and MDM_Server.</w:t>
      </w:r>
    </w:p>
    <w:p w:rsidR="00DB0305" w:rsidRPr="00DB0305" w:rsidRDefault="00DB0305" w:rsidP="00DB0305">
      <w:pPr>
        <w:numPr>
          <w:ilvl w:val="0"/>
          <w:numId w:val="49"/>
        </w:numPr>
        <w:spacing w:beforeAutospacing="1"/>
        <w:rPr>
          <w:rFonts w:ascii="Verdana" w:hAnsi="Verdana" w:cs="Arial"/>
          <w:bCs/>
          <w:sz w:val="20"/>
          <w:szCs w:val="20"/>
        </w:rPr>
      </w:pPr>
      <w:r w:rsidRPr="00DB0305">
        <w:rPr>
          <w:rFonts w:ascii="Verdana" w:hAnsi="Verdana" w:cs="Arial"/>
          <w:bCs/>
          <w:sz w:val="20"/>
          <w:szCs w:val="20"/>
        </w:rPr>
        <w:t xml:space="preserve">The following methods were renamed on the MR_Server and MDM_Server: </w:t>
      </w:r>
    </w:p>
    <w:p w:rsidR="00DB0305" w:rsidRPr="00DB0305" w:rsidRDefault="00DB0305" w:rsidP="00DB0305">
      <w:pPr>
        <w:rPr>
          <w:rFonts w:cs="Arial"/>
          <w:bCs/>
        </w:rPr>
      </w:pPr>
    </w:p>
    <w:tbl>
      <w:tblPr>
        <w:tblW w:w="9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7"/>
        <w:gridCol w:w="5137"/>
      </w:tblGrid>
      <w:tr w:rsidR="00DB0305" w:rsidRPr="00DB0305" w:rsidTr="00851E44">
        <w:tc>
          <w:tcPr>
            <w:tcW w:w="4177" w:type="dxa"/>
          </w:tcPr>
          <w:p w:rsidR="00DB0305" w:rsidRPr="00DB0305" w:rsidRDefault="00DB0305" w:rsidP="00DB0305">
            <w:pPr>
              <w:rPr>
                <w:rFonts w:cs="Arial"/>
                <w:bCs/>
              </w:rPr>
            </w:pPr>
            <w:r w:rsidRPr="00DB0305">
              <w:rPr>
                <w:rFonts w:cs="Arial"/>
                <w:bCs/>
              </w:rPr>
              <w:t>Name in V4.1 RC d</w:t>
            </w:r>
          </w:p>
        </w:tc>
        <w:tc>
          <w:tcPr>
            <w:tcW w:w="5137" w:type="dxa"/>
          </w:tcPr>
          <w:p w:rsidR="00DB0305" w:rsidRPr="00DB0305" w:rsidRDefault="00DB0305" w:rsidP="00DB0305">
            <w:pPr>
              <w:rPr>
                <w:rFonts w:cs="Arial"/>
                <w:bCs/>
              </w:rPr>
            </w:pPr>
            <w:r w:rsidRPr="00DB0305">
              <w:rPr>
                <w:rFonts w:cs="Arial"/>
                <w:bCs/>
              </w:rPr>
              <w:t>Name in V4.1 RC e</w:t>
            </w:r>
          </w:p>
        </w:tc>
      </w:tr>
      <w:tr w:rsidR="00DB0305" w:rsidRPr="00DB0305" w:rsidTr="00851E44">
        <w:tc>
          <w:tcPr>
            <w:tcW w:w="4177" w:type="dxa"/>
          </w:tcPr>
          <w:p w:rsidR="00DB0305" w:rsidRPr="00DB0305" w:rsidRDefault="00DB0305" w:rsidP="00DB0305">
            <w:pPr>
              <w:rPr>
                <w:rFonts w:cs="Arial"/>
                <w:bCs/>
              </w:rPr>
            </w:pPr>
            <w:r w:rsidRPr="00DB0305">
              <w:rPr>
                <w:rFonts w:ascii="Courier New" w:hAnsi="Courier New" w:cs="Courier New"/>
                <w:noProof/>
                <w:sz w:val="20"/>
                <w:szCs w:val="20"/>
              </w:rPr>
              <w:t>GetLatestReadingByMeterNoAndType</w:t>
            </w:r>
          </w:p>
        </w:tc>
        <w:tc>
          <w:tcPr>
            <w:tcW w:w="5137" w:type="dxa"/>
          </w:tcPr>
          <w:p w:rsidR="00DB0305" w:rsidRPr="00DB0305" w:rsidRDefault="00DB0305" w:rsidP="00DB0305">
            <w:pPr>
              <w:rPr>
                <w:rFonts w:cs="Arial"/>
                <w:bCs/>
              </w:rPr>
            </w:pPr>
            <w:r w:rsidRPr="00DB0305">
              <w:rPr>
                <w:rFonts w:ascii="Courier New" w:hAnsi="Courier New" w:cs="Courier New"/>
                <w:noProof/>
                <w:sz w:val="20"/>
                <w:szCs w:val="20"/>
              </w:rPr>
              <w:t>GetLatestReadingByMeterIDAndFieldName</w:t>
            </w:r>
          </w:p>
        </w:tc>
      </w:tr>
      <w:tr w:rsidR="00DB0305" w:rsidRPr="00DB0305" w:rsidTr="00851E44">
        <w:tc>
          <w:tcPr>
            <w:tcW w:w="4177" w:type="dxa"/>
          </w:tcPr>
          <w:p w:rsidR="00DB0305" w:rsidRPr="00DB0305" w:rsidRDefault="00DB0305" w:rsidP="00DB0305">
            <w:pPr>
              <w:rPr>
                <w:rFonts w:cs="Arial"/>
                <w:bCs/>
              </w:rPr>
            </w:pPr>
            <w:r w:rsidRPr="00DB0305">
              <w:rPr>
                <w:rFonts w:ascii="Courier New" w:hAnsi="Courier New" w:cs="Courier New"/>
                <w:noProof/>
                <w:sz w:val="20"/>
                <w:szCs w:val="20"/>
              </w:rPr>
              <w:t>GetReadingsByDateAndType</w:t>
            </w:r>
          </w:p>
        </w:tc>
        <w:tc>
          <w:tcPr>
            <w:tcW w:w="5137" w:type="dxa"/>
          </w:tcPr>
          <w:p w:rsidR="00DB0305" w:rsidRPr="00DB0305" w:rsidRDefault="00DB0305" w:rsidP="00DB0305">
            <w:pPr>
              <w:rPr>
                <w:rFonts w:cs="Arial"/>
                <w:bCs/>
              </w:rPr>
            </w:pPr>
            <w:r w:rsidRPr="00DB0305">
              <w:rPr>
                <w:rFonts w:ascii="Courier New" w:hAnsi="Courier New" w:cs="Courier New"/>
                <w:noProof/>
                <w:sz w:val="20"/>
                <w:szCs w:val="20"/>
              </w:rPr>
              <w:t>GetReadingsByDateAndFieldName</w:t>
            </w:r>
          </w:p>
        </w:tc>
      </w:tr>
      <w:tr w:rsidR="00DB0305" w:rsidRPr="00DB0305" w:rsidTr="00851E44">
        <w:tc>
          <w:tcPr>
            <w:tcW w:w="4177" w:type="dxa"/>
          </w:tcPr>
          <w:p w:rsidR="00DB0305" w:rsidRPr="00DB0305" w:rsidRDefault="00DB0305" w:rsidP="00DB0305">
            <w:pPr>
              <w:rPr>
                <w:rFonts w:cs="Arial"/>
                <w:bCs/>
              </w:rPr>
            </w:pPr>
            <w:r w:rsidRPr="00DB0305">
              <w:rPr>
                <w:rFonts w:ascii="Courier New" w:hAnsi="Courier New" w:cs="Courier New"/>
                <w:noProof/>
                <w:sz w:val="20"/>
                <w:szCs w:val="20"/>
              </w:rPr>
              <w:t>GetReadingsByMeterNoAndType</w:t>
            </w:r>
          </w:p>
        </w:tc>
        <w:tc>
          <w:tcPr>
            <w:tcW w:w="5137" w:type="dxa"/>
          </w:tcPr>
          <w:p w:rsidR="00DB0305" w:rsidRPr="00DB0305" w:rsidRDefault="00DB0305" w:rsidP="00DB0305">
            <w:pPr>
              <w:rPr>
                <w:rFonts w:cs="Arial"/>
                <w:bCs/>
              </w:rPr>
            </w:pPr>
            <w:r w:rsidRPr="00DB0305">
              <w:rPr>
                <w:rFonts w:ascii="Courier New" w:hAnsi="Courier New" w:cs="Courier New"/>
                <w:noProof/>
                <w:sz w:val="20"/>
                <w:szCs w:val="20"/>
              </w:rPr>
              <w:t>GetReadingsByMeterIDAndFieldName</w:t>
            </w:r>
          </w:p>
        </w:tc>
      </w:tr>
      <w:tr w:rsidR="00DB0305" w:rsidRPr="00DB0305" w:rsidTr="00851E44">
        <w:tc>
          <w:tcPr>
            <w:tcW w:w="4177" w:type="dxa"/>
          </w:tcPr>
          <w:p w:rsidR="00DB0305" w:rsidRPr="00DB0305" w:rsidRDefault="00DB0305" w:rsidP="00DB0305">
            <w:pPr>
              <w:rPr>
                <w:rFonts w:cs="Arial"/>
                <w:bCs/>
              </w:rPr>
            </w:pPr>
            <w:r w:rsidRPr="00DB0305">
              <w:rPr>
                <w:rFonts w:ascii="Courier New" w:hAnsi="Courier New" w:cs="Courier New"/>
                <w:noProof/>
                <w:sz w:val="20"/>
                <w:szCs w:val="20"/>
              </w:rPr>
              <w:t>InitiateMeterReadByMeterNoAndType</w:t>
            </w:r>
          </w:p>
        </w:tc>
        <w:tc>
          <w:tcPr>
            <w:tcW w:w="5137" w:type="dxa"/>
          </w:tcPr>
          <w:p w:rsidR="00DB0305" w:rsidRPr="00DB0305" w:rsidRDefault="00DB0305" w:rsidP="00DB0305">
            <w:pPr>
              <w:rPr>
                <w:rFonts w:cs="Arial"/>
                <w:bCs/>
              </w:rPr>
            </w:pPr>
            <w:r w:rsidRPr="00DB0305">
              <w:rPr>
                <w:rFonts w:ascii="Courier New" w:hAnsi="Courier New" w:cs="Courier New"/>
                <w:noProof/>
                <w:sz w:val="20"/>
                <w:szCs w:val="20"/>
              </w:rPr>
              <w:t>InitiateMeterReadingByMeterIDAndFieldName</w:t>
            </w:r>
          </w:p>
        </w:tc>
      </w:tr>
      <w:tr w:rsidR="00DB0305" w:rsidRPr="00DB0305" w:rsidTr="00851E44">
        <w:tc>
          <w:tcPr>
            <w:tcW w:w="4177" w:type="dxa"/>
          </w:tcPr>
          <w:p w:rsidR="00DB0305" w:rsidRPr="00DB0305" w:rsidRDefault="00DB0305" w:rsidP="00DB0305">
            <w:pPr>
              <w:rPr>
                <w:rFonts w:ascii="Courier New" w:hAnsi="Courier New" w:cs="Courier New"/>
                <w:noProof/>
                <w:sz w:val="20"/>
                <w:szCs w:val="20"/>
              </w:rPr>
            </w:pPr>
            <w:r w:rsidRPr="00DB0305">
              <w:rPr>
                <w:rFonts w:ascii="Courier New" w:hAnsi="Courier New" w:cs="Courier New"/>
                <w:noProof/>
                <w:sz w:val="20"/>
                <w:szCs w:val="20"/>
              </w:rPr>
              <w:t>GetLatestReadingByType</w:t>
            </w:r>
          </w:p>
        </w:tc>
        <w:tc>
          <w:tcPr>
            <w:tcW w:w="5137" w:type="dxa"/>
          </w:tcPr>
          <w:p w:rsidR="00DB0305" w:rsidRPr="00DB0305" w:rsidRDefault="00DB0305" w:rsidP="00DB0305">
            <w:pPr>
              <w:rPr>
                <w:rFonts w:cs="Arial"/>
                <w:bCs/>
              </w:rPr>
            </w:pPr>
            <w:r w:rsidRPr="00DB0305">
              <w:rPr>
                <w:rFonts w:ascii="Courier New" w:hAnsi="Courier New" w:cs="Courier New"/>
                <w:noProof/>
                <w:sz w:val="20"/>
                <w:szCs w:val="20"/>
              </w:rPr>
              <w:t>GetLatestReadingByFieldName</w:t>
            </w:r>
          </w:p>
        </w:tc>
      </w:tr>
      <w:tr w:rsidR="00DB0305" w:rsidRPr="00DB0305" w:rsidTr="00851E44">
        <w:tc>
          <w:tcPr>
            <w:tcW w:w="4177" w:type="dxa"/>
          </w:tcPr>
          <w:p w:rsidR="00DB0305" w:rsidRPr="00DB0305" w:rsidRDefault="00DB0305" w:rsidP="00DB0305">
            <w:pPr>
              <w:rPr>
                <w:rFonts w:ascii="Courier New" w:hAnsi="Courier New" w:cs="Courier New"/>
                <w:noProof/>
                <w:sz w:val="20"/>
                <w:szCs w:val="20"/>
              </w:rPr>
            </w:pPr>
            <w:r w:rsidRPr="00DB0305">
              <w:rPr>
                <w:rFonts w:ascii="Courier New" w:hAnsi="Courier New" w:cs="Courier New"/>
                <w:noProof/>
                <w:sz w:val="20"/>
                <w:szCs w:val="20"/>
              </w:rPr>
              <w:t>InitiateMeterReadByMeterNumber</w:t>
            </w:r>
          </w:p>
        </w:tc>
        <w:tc>
          <w:tcPr>
            <w:tcW w:w="5137" w:type="dxa"/>
          </w:tcPr>
          <w:p w:rsidR="00DB0305" w:rsidRPr="00DB0305" w:rsidRDefault="00DB0305" w:rsidP="00DB0305">
            <w:pPr>
              <w:rPr>
                <w:rFonts w:cs="Arial"/>
                <w:bCs/>
              </w:rPr>
            </w:pPr>
            <w:r w:rsidRPr="00DB0305">
              <w:rPr>
                <w:rFonts w:ascii="Courier New" w:hAnsi="Courier New" w:cs="Courier New"/>
                <w:noProof/>
                <w:sz w:val="20"/>
                <w:szCs w:val="20"/>
              </w:rPr>
              <w:t>InitiateMeterReadByMeterID</w:t>
            </w:r>
          </w:p>
        </w:tc>
      </w:tr>
      <w:tr w:rsidR="00DB0305" w:rsidRPr="00DB0305" w:rsidTr="00851E44">
        <w:tc>
          <w:tcPr>
            <w:tcW w:w="4177" w:type="dxa"/>
          </w:tcPr>
          <w:p w:rsidR="00DB0305" w:rsidRPr="00DB0305" w:rsidRDefault="00DB0305" w:rsidP="00DB0305">
            <w:pPr>
              <w:rPr>
                <w:rFonts w:ascii="Courier New" w:hAnsi="Courier New" w:cs="Courier New"/>
                <w:noProof/>
                <w:sz w:val="20"/>
                <w:szCs w:val="20"/>
              </w:rPr>
            </w:pPr>
            <w:r w:rsidRPr="00DB0305">
              <w:rPr>
                <w:rFonts w:ascii="Courier New" w:hAnsi="Courier New" w:cs="Courier New"/>
                <w:noProof/>
                <w:sz w:val="20"/>
                <w:szCs w:val="20"/>
              </w:rPr>
              <w:t>InitiateGroupMeterRead</w:t>
            </w:r>
          </w:p>
        </w:tc>
        <w:tc>
          <w:tcPr>
            <w:tcW w:w="5137" w:type="dxa"/>
          </w:tcPr>
          <w:p w:rsidR="00DB0305" w:rsidRPr="00DB0305" w:rsidRDefault="00DB0305" w:rsidP="00DB0305">
            <w:pPr>
              <w:rPr>
                <w:rFonts w:cs="Arial"/>
                <w:bCs/>
              </w:rPr>
            </w:pPr>
            <w:r w:rsidRPr="00DB0305">
              <w:rPr>
                <w:rFonts w:ascii="Courier New" w:hAnsi="Courier New" w:cs="Courier New"/>
                <w:noProof/>
                <w:sz w:val="20"/>
                <w:szCs w:val="20"/>
              </w:rPr>
              <w:t>InitiateGroupMeterReading</w:t>
            </w:r>
          </w:p>
        </w:tc>
      </w:tr>
      <w:tr w:rsidR="00DB0305" w:rsidRPr="00DB0305" w:rsidTr="00851E44">
        <w:tc>
          <w:tcPr>
            <w:tcW w:w="4177" w:type="dxa"/>
          </w:tcPr>
          <w:p w:rsidR="00DB0305" w:rsidRPr="00DB0305" w:rsidRDefault="00DB0305" w:rsidP="00DB0305">
            <w:pPr>
              <w:rPr>
                <w:rFonts w:ascii="Courier New" w:hAnsi="Courier New" w:cs="Courier New"/>
                <w:noProof/>
                <w:sz w:val="20"/>
                <w:szCs w:val="20"/>
              </w:rPr>
            </w:pPr>
            <w:r w:rsidRPr="00DB0305">
              <w:rPr>
                <w:rFonts w:ascii="Courier New" w:hAnsi="Courier New" w:cs="Courier New"/>
                <w:noProof/>
                <w:sz w:val="20"/>
                <w:szCs w:val="20"/>
              </w:rPr>
              <w:t>ScheduleGroupMeterRead</w:t>
            </w:r>
          </w:p>
        </w:tc>
        <w:tc>
          <w:tcPr>
            <w:tcW w:w="5137" w:type="dxa"/>
          </w:tcPr>
          <w:p w:rsidR="00DB0305" w:rsidRPr="00DB0305" w:rsidRDefault="00DB0305" w:rsidP="00DB0305">
            <w:pPr>
              <w:rPr>
                <w:rFonts w:cs="Arial"/>
                <w:bCs/>
              </w:rPr>
            </w:pPr>
            <w:r w:rsidRPr="00DB0305">
              <w:rPr>
                <w:rFonts w:ascii="Courier New" w:hAnsi="Courier New" w:cs="Courier New"/>
                <w:noProof/>
                <w:sz w:val="20"/>
                <w:szCs w:val="20"/>
              </w:rPr>
              <w:t>ScheduleGroupMeterReading</w:t>
            </w:r>
          </w:p>
        </w:tc>
      </w:tr>
      <w:tr w:rsidR="00DB0305" w:rsidRPr="00DB0305" w:rsidTr="00851E44">
        <w:tc>
          <w:tcPr>
            <w:tcW w:w="4177" w:type="dxa"/>
          </w:tcPr>
          <w:p w:rsidR="00DB0305" w:rsidRPr="00DB0305" w:rsidRDefault="00DB0305" w:rsidP="00DB0305">
            <w:pPr>
              <w:rPr>
                <w:rFonts w:ascii="Courier New" w:hAnsi="Courier New" w:cs="Courier New"/>
                <w:noProof/>
                <w:sz w:val="20"/>
                <w:szCs w:val="20"/>
              </w:rPr>
            </w:pPr>
            <w:r w:rsidRPr="00DB0305">
              <w:rPr>
                <w:rFonts w:ascii="Courier New" w:hAnsi="Courier New" w:cs="Courier New"/>
                <w:noProof/>
                <w:sz w:val="20"/>
                <w:szCs w:val="20"/>
              </w:rPr>
              <w:t>InitiateMeterReadByObject</w:t>
            </w:r>
          </w:p>
        </w:tc>
        <w:tc>
          <w:tcPr>
            <w:tcW w:w="5137" w:type="dxa"/>
          </w:tcPr>
          <w:p w:rsidR="00DB0305" w:rsidRPr="00DB0305" w:rsidRDefault="00DB0305" w:rsidP="00DB0305">
            <w:pPr>
              <w:rPr>
                <w:rFonts w:cs="Arial"/>
                <w:bCs/>
              </w:rPr>
            </w:pPr>
            <w:r w:rsidRPr="00DB0305">
              <w:rPr>
                <w:rFonts w:ascii="Courier New" w:hAnsi="Courier New" w:cs="Courier New"/>
                <w:noProof/>
                <w:sz w:val="20"/>
                <w:szCs w:val="20"/>
              </w:rPr>
              <w:t>InitiateMeterReadingByObject</w:t>
            </w:r>
          </w:p>
        </w:tc>
      </w:tr>
      <w:tr w:rsidR="00DB0305" w:rsidRPr="00DB0305" w:rsidTr="00851E44">
        <w:tc>
          <w:tcPr>
            <w:tcW w:w="4177" w:type="dxa"/>
          </w:tcPr>
          <w:p w:rsidR="00DB0305" w:rsidRPr="00DB0305" w:rsidRDefault="00DB0305" w:rsidP="00DB0305">
            <w:pPr>
              <w:rPr>
                <w:rFonts w:ascii="Courier New" w:hAnsi="Courier New" w:cs="Courier New"/>
                <w:noProof/>
                <w:sz w:val="20"/>
                <w:szCs w:val="20"/>
              </w:rPr>
            </w:pPr>
            <w:r w:rsidRPr="00DB0305">
              <w:rPr>
                <w:rFonts w:ascii="Courier New" w:hAnsi="Courier New" w:cs="Courier New"/>
                <w:noProof/>
                <w:sz w:val="20"/>
                <w:szCs w:val="20"/>
              </w:rPr>
              <w:t>InitiateLPMeterReadByMeterNumber</w:t>
            </w:r>
          </w:p>
        </w:tc>
        <w:tc>
          <w:tcPr>
            <w:tcW w:w="5137" w:type="dxa"/>
          </w:tcPr>
          <w:p w:rsidR="00DB0305" w:rsidRPr="00DB0305" w:rsidRDefault="00DB0305" w:rsidP="00DB0305">
            <w:pPr>
              <w:rPr>
                <w:rFonts w:cs="Arial"/>
                <w:bCs/>
              </w:rPr>
            </w:pPr>
            <w:r w:rsidRPr="00DB0305">
              <w:rPr>
                <w:rFonts w:cs="Arial"/>
                <w:bCs/>
              </w:rPr>
              <w:t>Deleted</w:t>
            </w:r>
          </w:p>
        </w:tc>
      </w:tr>
      <w:tr w:rsidR="00DB0305" w:rsidRPr="00DB0305" w:rsidTr="00851E44">
        <w:tc>
          <w:tcPr>
            <w:tcW w:w="4177" w:type="dxa"/>
          </w:tcPr>
          <w:p w:rsidR="00DB0305" w:rsidRPr="00DB0305" w:rsidRDefault="00DB0305" w:rsidP="00DB0305">
            <w:pPr>
              <w:rPr>
                <w:rFonts w:ascii="Courier New" w:hAnsi="Courier New" w:cs="Courier New"/>
                <w:noProof/>
                <w:sz w:val="20"/>
                <w:szCs w:val="20"/>
              </w:rPr>
            </w:pPr>
            <w:r w:rsidRPr="00DB0305">
              <w:rPr>
                <w:rFonts w:ascii="Courier New" w:hAnsi="Courier New" w:cs="Courier New"/>
                <w:noProof/>
                <w:sz w:val="20"/>
                <w:szCs w:val="20"/>
              </w:rPr>
              <w:t>InitiateLPMeterReadsByMeterID</w:t>
            </w:r>
          </w:p>
        </w:tc>
        <w:tc>
          <w:tcPr>
            <w:tcW w:w="5137" w:type="dxa"/>
          </w:tcPr>
          <w:p w:rsidR="00DB0305" w:rsidRPr="00DB0305" w:rsidRDefault="00DB0305" w:rsidP="00DB0305">
            <w:pPr>
              <w:rPr>
                <w:rFonts w:cs="Arial"/>
                <w:bCs/>
              </w:rPr>
            </w:pPr>
            <w:r w:rsidRPr="00DB0305">
              <w:rPr>
                <w:rFonts w:ascii="Courier New" w:hAnsi="Courier New" w:cs="Courier New"/>
                <w:noProof/>
                <w:sz w:val="20"/>
                <w:szCs w:val="20"/>
              </w:rPr>
              <w:t>InitiateLPMeterReadingsByMeterID</w:t>
            </w:r>
          </w:p>
        </w:tc>
      </w:tr>
      <w:tr w:rsidR="00DB0305" w:rsidRPr="00DB0305" w:rsidTr="00851E44">
        <w:tc>
          <w:tcPr>
            <w:tcW w:w="4177" w:type="dxa"/>
          </w:tcPr>
          <w:p w:rsidR="00DB0305" w:rsidRPr="00DB0305" w:rsidRDefault="00DB0305" w:rsidP="00DB0305">
            <w:pPr>
              <w:rPr>
                <w:rFonts w:ascii="Courier New" w:hAnsi="Courier New" w:cs="Courier New"/>
                <w:noProof/>
                <w:sz w:val="20"/>
                <w:szCs w:val="20"/>
              </w:rPr>
            </w:pPr>
            <w:r w:rsidRPr="00DB0305">
              <w:rPr>
                <w:rFonts w:ascii="Courier New" w:hAnsi="Courier New" w:cs="Courier New"/>
                <w:noProof/>
                <w:sz w:val="20"/>
                <w:szCs w:val="20"/>
              </w:rPr>
              <w:t>InitiateMeterReadsByFieldName</w:t>
            </w:r>
          </w:p>
        </w:tc>
        <w:tc>
          <w:tcPr>
            <w:tcW w:w="5137" w:type="dxa"/>
          </w:tcPr>
          <w:p w:rsidR="00DB0305" w:rsidRPr="00DB0305" w:rsidRDefault="00DB0305" w:rsidP="00DB0305">
            <w:pPr>
              <w:rPr>
                <w:rFonts w:cs="Arial"/>
                <w:bCs/>
              </w:rPr>
            </w:pPr>
            <w:r w:rsidRPr="00DB0305">
              <w:rPr>
                <w:rFonts w:ascii="Courier New" w:hAnsi="Courier New" w:cs="Courier New"/>
                <w:noProof/>
                <w:sz w:val="20"/>
                <w:szCs w:val="20"/>
              </w:rPr>
              <w:t>InitiateMeterReadingsByFieldName</w:t>
            </w:r>
          </w:p>
        </w:tc>
      </w:tr>
      <w:tr w:rsidR="00DB0305" w:rsidRPr="00DB0305" w:rsidTr="00851E44">
        <w:tc>
          <w:tcPr>
            <w:tcW w:w="4177" w:type="dxa"/>
          </w:tcPr>
          <w:p w:rsidR="00DB0305" w:rsidRPr="00DB0305" w:rsidRDefault="00DB0305" w:rsidP="00DB0305">
            <w:pPr>
              <w:rPr>
                <w:rFonts w:ascii="Courier New" w:hAnsi="Courier New" w:cs="Courier New"/>
                <w:noProof/>
                <w:sz w:val="20"/>
                <w:szCs w:val="20"/>
              </w:rPr>
            </w:pPr>
          </w:p>
        </w:tc>
        <w:tc>
          <w:tcPr>
            <w:tcW w:w="5137" w:type="dxa"/>
          </w:tcPr>
          <w:p w:rsidR="00DB0305" w:rsidRPr="00DB0305" w:rsidRDefault="00DB0305" w:rsidP="00DB0305">
            <w:pPr>
              <w:rPr>
                <w:rFonts w:cs="Arial"/>
                <w:bCs/>
              </w:rPr>
            </w:pPr>
          </w:p>
        </w:tc>
      </w:tr>
    </w:tbl>
    <w:p w:rsidR="00DB0305" w:rsidRPr="00DB0305" w:rsidRDefault="00DB0305" w:rsidP="00DB0305">
      <w:pPr>
        <w:numPr>
          <w:ilvl w:val="0"/>
          <w:numId w:val="49"/>
        </w:numPr>
        <w:spacing w:beforeAutospacing="1"/>
        <w:rPr>
          <w:rFonts w:ascii="Verdana" w:hAnsi="Verdana" w:cs="Arial"/>
          <w:bCs/>
          <w:sz w:val="20"/>
          <w:szCs w:val="20"/>
        </w:rPr>
      </w:pPr>
      <w:r w:rsidRPr="00DB0305">
        <w:rPr>
          <w:rFonts w:ascii="Verdana" w:hAnsi="Verdana" w:cs="Arial"/>
          <w:bCs/>
          <w:sz w:val="20"/>
          <w:szCs w:val="20"/>
        </w:rPr>
        <w:t xml:space="preserve">The following methods were renamed on the CB_Server: </w:t>
      </w:r>
    </w:p>
    <w:p w:rsidR="00DB0305" w:rsidRPr="00DB0305" w:rsidRDefault="00DB0305" w:rsidP="00DB0305">
      <w:pPr>
        <w:rPr>
          <w:rFonts w:cs="Arial"/>
          <w:bCs/>
        </w:rPr>
      </w:pPr>
    </w:p>
    <w:tbl>
      <w:tblPr>
        <w:tblW w:w="9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7"/>
        <w:gridCol w:w="4537"/>
      </w:tblGrid>
      <w:tr w:rsidR="00DB0305" w:rsidRPr="00DB0305" w:rsidTr="00851E44">
        <w:tc>
          <w:tcPr>
            <w:tcW w:w="4777" w:type="dxa"/>
          </w:tcPr>
          <w:p w:rsidR="00DB0305" w:rsidRPr="00DB0305" w:rsidRDefault="00DB0305" w:rsidP="00DB0305">
            <w:pPr>
              <w:rPr>
                <w:rFonts w:cs="Arial"/>
                <w:bCs/>
              </w:rPr>
            </w:pPr>
            <w:r w:rsidRPr="00DB0305">
              <w:rPr>
                <w:rFonts w:cs="Arial"/>
                <w:bCs/>
              </w:rPr>
              <w:t>Name in V4.1 RC d</w:t>
            </w:r>
          </w:p>
        </w:tc>
        <w:tc>
          <w:tcPr>
            <w:tcW w:w="4537" w:type="dxa"/>
          </w:tcPr>
          <w:p w:rsidR="00DB0305" w:rsidRPr="00DB0305" w:rsidRDefault="00DB0305" w:rsidP="00DB0305">
            <w:pPr>
              <w:rPr>
                <w:rFonts w:cs="Arial"/>
                <w:bCs/>
              </w:rPr>
            </w:pPr>
            <w:r w:rsidRPr="00DB0305">
              <w:rPr>
                <w:rFonts w:cs="Arial"/>
                <w:bCs/>
              </w:rPr>
              <w:t>Name in V4.1 RC e</w:t>
            </w:r>
          </w:p>
        </w:tc>
      </w:tr>
      <w:tr w:rsidR="00DB0305" w:rsidRPr="00DB0305" w:rsidTr="00851E44">
        <w:tc>
          <w:tcPr>
            <w:tcW w:w="4777" w:type="dxa"/>
          </w:tcPr>
          <w:p w:rsidR="00DB0305" w:rsidRPr="00DB0305" w:rsidRDefault="00DB0305" w:rsidP="00DB0305">
            <w:pPr>
              <w:rPr>
                <w:rFonts w:cs="Arial"/>
                <w:bCs/>
              </w:rPr>
            </w:pPr>
            <w:r w:rsidRPr="00DB0305">
              <w:rPr>
                <w:rFonts w:ascii="Courier New" w:hAnsi="Courier New" w:cs="Courier New"/>
                <w:noProof/>
                <w:sz w:val="20"/>
                <w:szCs w:val="20"/>
              </w:rPr>
              <w:t>GetAccountByMeterNumberAndServiceType</w:t>
            </w:r>
          </w:p>
        </w:tc>
        <w:tc>
          <w:tcPr>
            <w:tcW w:w="4537" w:type="dxa"/>
          </w:tcPr>
          <w:p w:rsidR="00DB0305" w:rsidRPr="00DB0305" w:rsidRDefault="00DB0305" w:rsidP="00DB0305">
            <w:pPr>
              <w:rPr>
                <w:rFonts w:cs="Arial"/>
                <w:bCs/>
              </w:rPr>
            </w:pPr>
            <w:r w:rsidRPr="00DB0305">
              <w:rPr>
                <w:rFonts w:ascii="Courier New" w:hAnsi="Courier New" w:cs="Courier New"/>
                <w:noProof/>
                <w:sz w:val="20"/>
                <w:szCs w:val="20"/>
              </w:rPr>
              <w:t>GetAccountByMeterIDAndServiceType</w:t>
            </w:r>
          </w:p>
        </w:tc>
      </w:tr>
      <w:tr w:rsidR="00DB0305" w:rsidRPr="00DB0305" w:rsidTr="00851E44">
        <w:tc>
          <w:tcPr>
            <w:tcW w:w="4777" w:type="dxa"/>
          </w:tcPr>
          <w:p w:rsidR="00DB0305" w:rsidRPr="00DB0305" w:rsidRDefault="00DB0305" w:rsidP="00DB0305">
            <w:pPr>
              <w:rPr>
                <w:rFonts w:cs="Arial"/>
                <w:bCs/>
              </w:rPr>
            </w:pPr>
            <w:r w:rsidRPr="00DB0305">
              <w:rPr>
                <w:rFonts w:ascii="Courier New" w:hAnsi="Courier New" w:cs="Courier New"/>
                <w:noProof/>
                <w:sz w:val="20"/>
                <w:szCs w:val="20"/>
              </w:rPr>
              <w:t>GetServiceLocationByMeterNo</w:t>
            </w:r>
          </w:p>
        </w:tc>
        <w:tc>
          <w:tcPr>
            <w:tcW w:w="4537" w:type="dxa"/>
          </w:tcPr>
          <w:p w:rsidR="00DB0305" w:rsidRPr="00DB0305" w:rsidRDefault="00DB0305" w:rsidP="00DB0305">
            <w:pPr>
              <w:rPr>
                <w:rFonts w:cs="Arial"/>
                <w:bCs/>
              </w:rPr>
            </w:pPr>
            <w:r w:rsidRPr="00DB0305">
              <w:rPr>
                <w:rFonts w:ascii="Courier New" w:hAnsi="Courier New" w:cs="Courier New"/>
                <w:noProof/>
                <w:sz w:val="20"/>
                <w:szCs w:val="20"/>
              </w:rPr>
              <w:t>GetServiceLocationByMeterID</w:t>
            </w:r>
          </w:p>
        </w:tc>
      </w:tr>
      <w:tr w:rsidR="00DB0305" w:rsidRPr="00DB0305" w:rsidTr="00851E44">
        <w:tc>
          <w:tcPr>
            <w:tcW w:w="4777" w:type="dxa"/>
          </w:tcPr>
          <w:p w:rsidR="00DB0305" w:rsidRPr="00DB0305" w:rsidRDefault="00DB0305" w:rsidP="00DB0305">
            <w:pPr>
              <w:rPr>
                <w:rFonts w:cs="Arial"/>
                <w:bCs/>
              </w:rPr>
            </w:pPr>
            <w:r w:rsidRPr="00DB0305">
              <w:rPr>
                <w:rFonts w:ascii="Courier New" w:hAnsi="Courier New" w:cs="Courier New"/>
                <w:noProof/>
                <w:sz w:val="20"/>
                <w:szCs w:val="20"/>
              </w:rPr>
              <w:t>GetMeterByMeterNo</w:t>
            </w:r>
          </w:p>
        </w:tc>
        <w:tc>
          <w:tcPr>
            <w:tcW w:w="4537" w:type="dxa"/>
          </w:tcPr>
          <w:p w:rsidR="00DB0305" w:rsidRPr="00DB0305" w:rsidRDefault="00DB0305" w:rsidP="00DB0305">
            <w:pPr>
              <w:rPr>
                <w:rFonts w:cs="Arial"/>
                <w:bCs/>
              </w:rPr>
            </w:pPr>
            <w:r w:rsidRPr="00DB0305">
              <w:rPr>
                <w:rFonts w:cs="Arial"/>
                <w:bCs/>
              </w:rPr>
              <w:t>Deleted</w:t>
            </w:r>
          </w:p>
        </w:tc>
      </w:tr>
      <w:tr w:rsidR="00DB0305" w:rsidRPr="00DB0305" w:rsidTr="00851E44">
        <w:tc>
          <w:tcPr>
            <w:tcW w:w="4777" w:type="dxa"/>
          </w:tcPr>
          <w:p w:rsidR="00DB0305" w:rsidRPr="00DB0305" w:rsidRDefault="00DB0305" w:rsidP="00DB0305">
            <w:pPr>
              <w:rPr>
                <w:rFonts w:cs="Arial"/>
                <w:bCs/>
              </w:rPr>
            </w:pPr>
            <w:r w:rsidRPr="00DB0305">
              <w:rPr>
                <w:rFonts w:ascii="Courier New" w:hAnsi="Courier New" w:cs="Courier New"/>
                <w:noProof/>
                <w:sz w:val="20"/>
                <w:szCs w:val="20"/>
              </w:rPr>
              <w:t>GetMeterGroupNamesByMeterNo</w:t>
            </w:r>
          </w:p>
        </w:tc>
        <w:tc>
          <w:tcPr>
            <w:tcW w:w="4537" w:type="dxa"/>
          </w:tcPr>
          <w:p w:rsidR="00DB0305" w:rsidRPr="00DB0305" w:rsidRDefault="00DB0305" w:rsidP="00DB0305">
            <w:pPr>
              <w:rPr>
                <w:rFonts w:cs="Arial"/>
                <w:bCs/>
              </w:rPr>
            </w:pPr>
            <w:r w:rsidRPr="00DB0305">
              <w:rPr>
                <w:rFonts w:ascii="Courier New" w:hAnsi="Courier New" w:cs="Courier New"/>
                <w:noProof/>
                <w:sz w:val="20"/>
                <w:szCs w:val="20"/>
              </w:rPr>
              <w:t>GetMeterGroupNamesByMeterID</w:t>
            </w:r>
          </w:p>
        </w:tc>
      </w:tr>
      <w:tr w:rsidR="00DB0305" w:rsidRPr="00DB0305" w:rsidTr="00851E44">
        <w:tc>
          <w:tcPr>
            <w:tcW w:w="4777" w:type="dxa"/>
          </w:tcPr>
          <w:p w:rsidR="00DB0305" w:rsidRPr="00DB0305" w:rsidRDefault="00DB0305" w:rsidP="00DB0305">
            <w:pPr>
              <w:rPr>
                <w:rFonts w:ascii="Courier New" w:hAnsi="Courier New" w:cs="Courier New"/>
                <w:noProof/>
                <w:sz w:val="20"/>
                <w:szCs w:val="20"/>
              </w:rPr>
            </w:pPr>
            <w:r w:rsidRPr="00DB0305">
              <w:rPr>
                <w:rFonts w:ascii="Courier New" w:hAnsi="Courier New" w:cs="Courier New"/>
                <w:noProof/>
                <w:sz w:val="20"/>
                <w:szCs w:val="20"/>
              </w:rPr>
              <w:t>GetUsageByMeterNo</w:t>
            </w:r>
          </w:p>
        </w:tc>
        <w:tc>
          <w:tcPr>
            <w:tcW w:w="4537" w:type="dxa"/>
          </w:tcPr>
          <w:p w:rsidR="00DB0305" w:rsidRPr="00DB0305" w:rsidRDefault="00DB0305" w:rsidP="00DB0305">
            <w:pPr>
              <w:rPr>
                <w:rFonts w:cs="Arial"/>
                <w:bCs/>
              </w:rPr>
            </w:pPr>
            <w:r w:rsidRPr="00DB0305">
              <w:rPr>
                <w:rFonts w:ascii="Courier New" w:hAnsi="Courier New" w:cs="Courier New"/>
                <w:noProof/>
                <w:sz w:val="20"/>
                <w:szCs w:val="20"/>
              </w:rPr>
              <w:t>GetUsageByMeterID</w:t>
            </w:r>
          </w:p>
        </w:tc>
      </w:tr>
      <w:tr w:rsidR="00DB0305" w:rsidRPr="00DB0305" w:rsidTr="00851E44">
        <w:tc>
          <w:tcPr>
            <w:tcW w:w="4777" w:type="dxa"/>
          </w:tcPr>
          <w:p w:rsidR="00DB0305" w:rsidRPr="00DB0305" w:rsidRDefault="00DB0305" w:rsidP="00DB0305">
            <w:pPr>
              <w:rPr>
                <w:rFonts w:ascii="Courier New" w:hAnsi="Courier New" w:cs="Courier New"/>
                <w:noProof/>
                <w:sz w:val="20"/>
                <w:szCs w:val="20"/>
              </w:rPr>
            </w:pPr>
            <w:r w:rsidRPr="00DB0305">
              <w:rPr>
                <w:rFonts w:ascii="Courier New" w:hAnsi="Courier New" w:cs="Courier New"/>
                <w:noProof/>
                <w:sz w:val="20"/>
                <w:szCs w:val="20"/>
              </w:rPr>
              <w:t>GetCustomerByMeterNumberAndServiceType</w:t>
            </w:r>
          </w:p>
        </w:tc>
        <w:tc>
          <w:tcPr>
            <w:tcW w:w="4537" w:type="dxa"/>
          </w:tcPr>
          <w:p w:rsidR="00DB0305" w:rsidRPr="00DB0305" w:rsidRDefault="00DB0305" w:rsidP="00DB0305">
            <w:pPr>
              <w:rPr>
                <w:rFonts w:cs="Arial"/>
                <w:bCs/>
              </w:rPr>
            </w:pPr>
            <w:r w:rsidRPr="00DB0305">
              <w:rPr>
                <w:rFonts w:ascii="Courier New" w:hAnsi="Courier New" w:cs="Courier New"/>
                <w:noProof/>
                <w:sz w:val="20"/>
                <w:szCs w:val="20"/>
              </w:rPr>
              <w:t>GetCustomerByMeterIDAndServiceType</w:t>
            </w:r>
          </w:p>
        </w:tc>
      </w:tr>
      <w:tr w:rsidR="00DB0305" w:rsidRPr="00DB0305" w:rsidTr="00851E44">
        <w:tc>
          <w:tcPr>
            <w:tcW w:w="4777" w:type="dxa"/>
          </w:tcPr>
          <w:p w:rsidR="00DB0305" w:rsidRPr="00DB0305" w:rsidRDefault="00DB0305" w:rsidP="00DB0305">
            <w:pPr>
              <w:rPr>
                <w:rFonts w:ascii="Courier New" w:hAnsi="Courier New" w:cs="Courier New"/>
                <w:noProof/>
                <w:sz w:val="20"/>
                <w:szCs w:val="20"/>
              </w:rPr>
            </w:pPr>
          </w:p>
        </w:tc>
        <w:tc>
          <w:tcPr>
            <w:tcW w:w="4537" w:type="dxa"/>
          </w:tcPr>
          <w:p w:rsidR="00DB0305" w:rsidRPr="00DB0305" w:rsidRDefault="00DB0305" w:rsidP="00DB0305">
            <w:pPr>
              <w:rPr>
                <w:rFonts w:cs="Arial"/>
                <w:bCs/>
              </w:rPr>
            </w:pPr>
          </w:p>
        </w:tc>
      </w:tr>
    </w:tbl>
    <w:p w:rsidR="00DB0305" w:rsidRPr="00DB0305" w:rsidRDefault="00DB0305" w:rsidP="00DB0305">
      <w:pPr>
        <w:numPr>
          <w:ilvl w:val="0"/>
          <w:numId w:val="49"/>
        </w:numPr>
        <w:spacing w:beforeAutospacing="1"/>
        <w:rPr>
          <w:rFonts w:ascii="Verdana" w:hAnsi="Verdana" w:cs="Arial"/>
          <w:bCs/>
          <w:sz w:val="20"/>
          <w:szCs w:val="20"/>
        </w:rPr>
      </w:pPr>
      <w:r w:rsidRPr="00DB0305">
        <w:rPr>
          <w:rFonts w:ascii="Verdana" w:hAnsi="Verdana" w:cs="Arial"/>
          <w:bCs/>
          <w:sz w:val="20"/>
          <w:szCs w:val="20"/>
        </w:rPr>
        <w:lastRenderedPageBreak/>
        <w:t xml:space="preserve">The following methods were renamed on the DR_Server: </w:t>
      </w:r>
    </w:p>
    <w:p w:rsidR="00DB0305" w:rsidRPr="00DB0305" w:rsidRDefault="00DB0305" w:rsidP="00DB0305">
      <w:pPr>
        <w:rPr>
          <w:rFonts w:cs="Arial"/>
          <w:bCs/>
        </w:rPr>
      </w:pPr>
    </w:p>
    <w:tbl>
      <w:tblPr>
        <w:tblW w:w="9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7"/>
        <w:gridCol w:w="4777"/>
      </w:tblGrid>
      <w:tr w:rsidR="00DB0305" w:rsidRPr="00DB0305" w:rsidTr="00851E44">
        <w:tc>
          <w:tcPr>
            <w:tcW w:w="4537" w:type="dxa"/>
          </w:tcPr>
          <w:p w:rsidR="00DB0305" w:rsidRPr="00DB0305" w:rsidRDefault="00DB0305" w:rsidP="00DB0305">
            <w:pPr>
              <w:rPr>
                <w:rFonts w:cs="Arial"/>
                <w:bCs/>
              </w:rPr>
            </w:pPr>
            <w:r w:rsidRPr="00DB0305">
              <w:rPr>
                <w:rFonts w:cs="Arial"/>
                <w:bCs/>
              </w:rPr>
              <w:t>Name in V4.1 RC d</w:t>
            </w:r>
          </w:p>
        </w:tc>
        <w:tc>
          <w:tcPr>
            <w:tcW w:w="4777" w:type="dxa"/>
          </w:tcPr>
          <w:p w:rsidR="00DB0305" w:rsidRPr="00DB0305" w:rsidRDefault="00DB0305" w:rsidP="00DB0305">
            <w:pPr>
              <w:rPr>
                <w:rFonts w:cs="Arial"/>
                <w:bCs/>
              </w:rPr>
            </w:pPr>
            <w:r w:rsidRPr="00DB0305">
              <w:rPr>
                <w:rFonts w:cs="Arial"/>
                <w:bCs/>
              </w:rPr>
              <w:t>Name in V4.1 RC e</w:t>
            </w:r>
          </w:p>
        </w:tc>
      </w:tr>
      <w:tr w:rsidR="00DB0305" w:rsidRPr="00DB0305" w:rsidTr="00851E44">
        <w:tc>
          <w:tcPr>
            <w:tcW w:w="4537" w:type="dxa"/>
          </w:tcPr>
          <w:p w:rsidR="00DB0305" w:rsidRPr="00DB0305" w:rsidRDefault="00DB0305" w:rsidP="00DB0305">
            <w:pPr>
              <w:rPr>
                <w:rFonts w:cs="Arial"/>
                <w:bCs/>
              </w:rPr>
            </w:pPr>
            <w:r w:rsidRPr="00DB0305">
              <w:rPr>
                <w:rFonts w:ascii="Courier New" w:hAnsi="Courier New" w:cs="Courier New"/>
                <w:noProof/>
                <w:sz w:val="20"/>
                <w:szCs w:val="20"/>
              </w:rPr>
              <w:t>GetLoadManagementDeviceByMeterNumber</w:t>
            </w:r>
          </w:p>
        </w:tc>
        <w:tc>
          <w:tcPr>
            <w:tcW w:w="4777" w:type="dxa"/>
          </w:tcPr>
          <w:p w:rsidR="00DB0305" w:rsidRPr="00DB0305" w:rsidRDefault="00DB0305" w:rsidP="00DB0305">
            <w:pPr>
              <w:rPr>
                <w:rFonts w:cs="Arial"/>
                <w:bCs/>
              </w:rPr>
            </w:pPr>
            <w:r w:rsidRPr="00DB0305">
              <w:rPr>
                <w:rFonts w:ascii="Courier New" w:hAnsi="Courier New" w:cs="Courier New"/>
                <w:noProof/>
                <w:sz w:val="20"/>
                <w:szCs w:val="20"/>
              </w:rPr>
              <w:t>GetLoadManagementDeviceByMeterID</w:t>
            </w:r>
          </w:p>
        </w:tc>
      </w:tr>
      <w:tr w:rsidR="00DB0305" w:rsidRPr="00DB0305" w:rsidTr="00851E44">
        <w:tc>
          <w:tcPr>
            <w:tcW w:w="4537" w:type="dxa"/>
          </w:tcPr>
          <w:p w:rsidR="00DB0305" w:rsidRPr="00DB0305" w:rsidRDefault="00DB0305" w:rsidP="00DB0305">
            <w:pPr>
              <w:rPr>
                <w:rFonts w:cs="Arial"/>
                <w:bCs/>
              </w:rPr>
            </w:pPr>
          </w:p>
        </w:tc>
        <w:tc>
          <w:tcPr>
            <w:tcW w:w="4777" w:type="dxa"/>
          </w:tcPr>
          <w:p w:rsidR="00DB0305" w:rsidRPr="00DB0305" w:rsidRDefault="00DB0305" w:rsidP="00DB0305">
            <w:pPr>
              <w:rPr>
                <w:rFonts w:cs="Arial"/>
                <w:bCs/>
              </w:rPr>
            </w:pPr>
          </w:p>
        </w:tc>
      </w:tr>
    </w:tbl>
    <w:p w:rsidR="00DB0305" w:rsidRPr="00DB0305" w:rsidRDefault="00DB0305" w:rsidP="00DB0305">
      <w:pPr>
        <w:rPr>
          <w:rFonts w:ascii="Courier New" w:hAnsi="Courier New" w:cs="Courier New"/>
          <w:noProof/>
          <w:sz w:val="20"/>
          <w:szCs w:val="20"/>
        </w:rPr>
      </w:pPr>
    </w:p>
    <w:p w:rsidR="00DB0305" w:rsidRPr="00DB0305" w:rsidRDefault="00DB0305" w:rsidP="00DB0305">
      <w:pPr>
        <w:numPr>
          <w:ilvl w:val="0"/>
          <w:numId w:val="49"/>
        </w:numPr>
        <w:spacing w:beforeAutospacing="1"/>
        <w:rPr>
          <w:rFonts w:ascii="Verdana" w:hAnsi="Verdana" w:cs="Arial"/>
          <w:bCs/>
          <w:sz w:val="20"/>
          <w:szCs w:val="20"/>
        </w:rPr>
      </w:pPr>
      <w:r w:rsidRPr="00DB0305">
        <w:rPr>
          <w:rFonts w:ascii="Verdana" w:hAnsi="Verdana" w:cs="Arial"/>
          <w:bCs/>
          <w:sz w:val="20"/>
          <w:szCs w:val="20"/>
        </w:rPr>
        <w:t xml:space="preserve">The following methods were renamed on the EA_Server: </w:t>
      </w:r>
    </w:p>
    <w:p w:rsidR="00DB0305" w:rsidRPr="00DB0305" w:rsidRDefault="00DB0305" w:rsidP="00DB0305">
      <w:pPr>
        <w:rPr>
          <w:rFonts w:cs="Arial"/>
          <w:bCs/>
        </w:rPr>
      </w:pPr>
    </w:p>
    <w:tbl>
      <w:tblPr>
        <w:tblW w:w="9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7"/>
        <w:gridCol w:w="4777"/>
      </w:tblGrid>
      <w:tr w:rsidR="00DB0305" w:rsidRPr="00DB0305" w:rsidTr="00851E44">
        <w:tc>
          <w:tcPr>
            <w:tcW w:w="4537" w:type="dxa"/>
          </w:tcPr>
          <w:p w:rsidR="00DB0305" w:rsidRPr="00DB0305" w:rsidRDefault="00DB0305" w:rsidP="00DB0305">
            <w:pPr>
              <w:rPr>
                <w:rFonts w:cs="Arial"/>
                <w:bCs/>
              </w:rPr>
            </w:pPr>
            <w:r w:rsidRPr="00DB0305">
              <w:rPr>
                <w:rFonts w:cs="Arial"/>
                <w:bCs/>
              </w:rPr>
              <w:t>Name in V4.1 RC d</w:t>
            </w:r>
          </w:p>
        </w:tc>
        <w:tc>
          <w:tcPr>
            <w:tcW w:w="4777" w:type="dxa"/>
          </w:tcPr>
          <w:p w:rsidR="00DB0305" w:rsidRPr="00DB0305" w:rsidRDefault="00DB0305" w:rsidP="00DB0305">
            <w:pPr>
              <w:rPr>
                <w:rFonts w:cs="Arial"/>
                <w:bCs/>
              </w:rPr>
            </w:pPr>
            <w:r w:rsidRPr="00DB0305">
              <w:rPr>
                <w:rFonts w:cs="Arial"/>
                <w:bCs/>
              </w:rPr>
              <w:t>Name in V4.1 RC e</w:t>
            </w:r>
          </w:p>
        </w:tc>
      </w:tr>
      <w:tr w:rsidR="00DB0305" w:rsidRPr="00DB0305" w:rsidTr="00851E44">
        <w:tc>
          <w:tcPr>
            <w:tcW w:w="4537" w:type="dxa"/>
          </w:tcPr>
          <w:p w:rsidR="00DB0305" w:rsidRPr="00DB0305" w:rsidRDefault="00DB0305" w:rsidP="00DB0305">
            <w:pPr>
              <w:rPr>
                <w:rFonts w:cs="Arial"/>
                <w:bCs/>
              </w:rPr>
            </w:pPr>
            <w:r w:rsidRPr="00DB0305">
              <w:rPr>
                <w:rFonts w:ascii="Courier New" w:hAnsi="Courier New" w:cs="Courier New"/>
                <w:noProof/>
                <w:sz w:val="20"/>
                <w:szCs w:val="20"/>
              </w:rPr>
              <w:t>GetMeterConnectivityByMeterNo</w:t>
            </w:r>
          </w:p>
        </w:tc>
        <w:tc>
          <w:tcPr>
            <w:tcW w:w="4777" w:type="dxa"/>
          </w:tcPr>
          <w:p w:rsidR="00DB0305" w:rsidRPr="00DB0305" w:rsidRDefault="00DB0305" w:rsidP="00DB0305">
            <w:pPr>
              <w:rPr>
                <w:rFonts w:cs="Arial"/>
                <w:bCs/>
              </w:rPr>
            </w:pPr>
            <w:r w:rsidRPr="00DB0305">
              <w:rPr>
                <w:rFonts w:ascii="Courier New" w:hAnsi="Courier New" w:cs="Courier New"/>
                <w:noProof/>
                <w:sz w:val="20"/>
                <w:szCs w:val="20"/>
              </w:rPr>
              <w:t>GetMeterConnectivityByMeterID</w:t>
            </w:r>
          </w:p>
        </w:tc>
      </w:tr>
      <w:tr w:rsidR="00DB0305" w:rsidRPr="00DB0305" w:rsidTr="00851E44">
        <w:tc>
          <w:tcPr>
            <w:tcW w:w="4537" w:type="dxa"/>
          </w:tcPr>
          <w:p w:rsidR="00DB0305" w:rsidRPr="00DB0305" w:rsidRDefault="00DB0305" w:rsidP="00DB0305">
            <w:pPr>
              <w:rPr>
                <w:rFonts w:cs="Arial"/>
                <w:bCs/>
              </w:rPr>
            </w:pPr>
          </w:p>
        </w:tc>
        <w:tc>
          <w:tcPr>
            <w:tcW w:w="4777" w:type="dxa"/>
          </w:tcPr>
          <w:p w:rsidR="00DB0305" w:rsidRPr="00DB0305" w:rsidRDefault="00DB0305" w:rsidP="00DB0305">
            <w:pPr>
              <w:rPr>
                <w:rFonts w:cs="Arial"/>
                <w:bCs/>
              </w:rPr>
            </w:pPr>
          </w:p>
        </w:tc>
      </w:tr>
    </w:tbl>
    <w:p w:rsidR="00DB0305" w:rsidRPr="00DB0305" w:rsidRDefault="00DB0305" w:rsidP="00DB0305">
      <w:pPr>
        <w:rPr>
          <w:rFonts w:ascii="Courier New" w:hAnsi="Courier New" w:cs="Courier New"/>
          <w:noProof/>
          <w:sz w:val="20"/>
          <w:szCs w:val="20"/>
        </w:rPr>
      </w:pPr>
    </w:p>
    <w:p w:rsidR="00DB0305" w:rsidRPr="00DB0305" w:rsidRDefault="00DB0305" w:rsidP="00DB0305">
      <w:pPr>
        <w:numPr>
          <w:ilvl w:val="0"/>
          <w:numId w:val="49"/>
        </w:numPr>
        <w:spacing w:beforeAutospacing="1"/>
        <w:rPr>
          <w:rFonts w:ascii="Verdana" w:hAnsi="Verdana" w:cs="Arial"/>
          <w:bCs/>
          <w:sz w:val="20"/>
          <w:szCs w:val="20"/>
        </w:rPr>
      </w:pPr>
      <w:r w:rsidRPr="00DB0305">
        <w:rPr>
          <w:rFonts w:ascii="Verdana" w:hAnsi="Verdana" w:cs="Arial"/>
          <w:bCs/>
          <w:sz w:val="20"/>
          <w:szCs w:val="20"/>
        </w:rPr>
        <w:t xml:space="preserve">The following methods were renamed on the OD_Server: </w:t>
      </w:r>
    </w:p>
    <w:p w:rsidR="00DB0305" w:rsidRPr="00DB0305" w:rsidRDefault="00DB0305" w:rsidP="00DB0305">
      <w:pPr>
        <w:rPr>
          <w:rFonts w:cs="Arial"/>
          <w:bCs/>
        </w:rPr>
      </w:pPr>
    </w:p>
    <w:tbl>
      <w:tblPr>
        <w:tblW w:w="9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7"/>
        <w:gridCol w:w="4777"/>
      </w:tblGrid>
      <w:tr w:rsidR="00DB0305" w:rsidRPr="00DB0305" w:rsidTr="00851E44">
        <w:tc>
          <w:tcPr>
            <w:tcW w:w="4537" w:type="dxa"/>
          </w:tcPr>
          <w:p w:rsidR="00DB0305" w:rsidRPr="00DB0305" w:rsidRDefault="00DB0305" w:rsidP="00DB0305">
            <w:pPr>
              <w:rPr>
                <w:rFonts w:cs="Arial"/>
                <w:bCs/>
              </w:rPr>
            </w:pPr>
            <w:r w:rsidRPr="00DB0305">
              <w:rPr>
                <w:rFonts w:cs="Arial"/>
                <w:bCs/>
              </w:rPr>
              <w:t>Name in V4.1 RC d</w:t>
            </w:r>
          </w:p>
        </w:tc>
        <w:tc>
          <w:tcPr>
            <w:tcW w:w="4777" w:type="dxa"/>
          </w:tcPr>
          <w:p w:rsidR="00DB0305" w:rsidRPr="00DB0305" w:rsidRDefault="00DB0305" w:rsidP="00DB0305">
            <w:pPr>
              <w:rPr>
                <w:rFonts w:cs="Arial"/>
                <w:bCs/>
              </w:rPr>
            </w:pPr>
            <w:r w:rsidRPr="00DB0305">
              <w:rPr>
                <w:rFonts w:cs="Arial"/>
                <w:bCs/>
              </w:rPr>
              <w:t>Name in V4.1 RC e</w:t>
            </w:r>
          </w:p>
        </w:tc>
      </w:tr>
      <w:tr w:rsidR="00DB0305" w:rsidRPr="00DB0305" w:rsidTr="00851E44">
        <w:tc>
          <w:tcPr>
            <w:tcW w:w="4537" w:type="dxa"/>
          </w:tcPr>
          <w:p w:rsidR="00DB0305" w:rsidRPr="00DB0305" w:rsidRDefault="00DB0305" w:rsidP="00DB0305">
            <w:pPr>
              <w:rPr>
                <w:rFonts w:cs="Arial"/>
                <w:bCs/>
              </w:rPr>
            </w:pPr>
            <w:r w:rsidRPr="00DB0305">
              <w:rPr>
                <w:rFonts w:ascii="Courier New" w:hAnsi="Courier New" w:cs="Courier New"/>
                <w:noProof/>
                <w:sz w:val="20"/>
                <w:szCs w:val="20"/>
              </w:rPr>
              <w:t>GetOutageDetectionDevicesByMeterNo</w:t>
            </w:r>
          </w:p>
        </w:tc>
        <w:tc>
          <w:tcPr>
            <w:tcW w:w="4777" w:type="dxa"/>
          </w:tcPr>
          <w:p w:rsidR="00DB0305" w:rsidRPr="00DB0305" w:rsidRDefault="00DB0305" w:rsidP="00DB0305">
            <w:pPr>
              <w:rPr>
                <w:rFonts w:cs="Arial"/>
                <w:bCs/>
              </w:rPr>
            </w:pPr>
            <w:r w:rsidRPr="00DB0305">
              <w:rPr>
                <w:rFonts w:ascii="Courier New" w:hAnsi="Courier New" w:cs="Courier New"/>
                <w:noProof/>
                <w:sz w:val="20"/>
                <w:szCs w:val="20"/>
              </w:rPr>
              <w:t>GetOutageDetectionDevicesByMeterID</w:t>
            </w:r>
          </w:p>
        </w:tc>
      </w:tr>
      <w:tr w:rsidR="00DB0305" w:rsidRPr="00DB0305" w:rsidTr="00851E44">
        <w:tc>
          <w:tcPr>
            <w:tcW w:w="4537" w:type="dxa"/>
          </w:tcPr>
          <w:p w:rsidR="00DB0305" w:rsidRPr="00DB0305" w:rsidRDefault="00DB0305" w:rsidP="00DB0305">
            <w:pPr>
              <w:rPr>
                <w:rFonts w:cs="Arial"/>
                <w:bCs/>
              </w:rPr>
            </w:pPr>
          </w:p>
        </w:tc>
        <w:tc>
          <w:tcPr>
            <w:tcW w:w="4777" w:type="dxa"/>
          </w:tcPr>
          <w:p w:rsidR="00DB0305" w:rsidRPr="00DB0305" w:rsidRDefault="00DB0305" w:rsidP="00DB0305">
            <w:pPr>
              <w:rPr>
                <w:rFonts w:cs="Arial"/>
                <w:bCs/>
              </w:rPr>
            </w:pPr>
          </w:p>
        </w:tc>
      </w:tr>
    </w:tbl>
    <w:p w:rsidR="00DB0305" w:rsidRPr="00DB0305" w:rsidRDefault="00DB0305" w:rsidP="00DB0305">
      <w:pPr>
        <w:rPr>
          <w:rFonts w:cs="Arial"/>
          <w:b/>
          <w:bCs/>
        </w:rPr>
      </w:pPr>
      <w:r w:rsidRPr="00DB0305">
        <w:rPr>
          <w:rFonts w:cs="Arial"/>
          <w:b/>
          <w:bCs/>
        </w:rPr>
        <w:br w:type="page"/>
      </w:r>
      <w:r w:rsidRPr="00DB0305">
        <w:rPr>
          <w:rFonts w:cs="Arial"/>
          <w:b/>
          <w:bCs/>
        </w:rPr>
        <w:lastRenderedPageBreak/>
        <w:t xml:space="preserve">Version 4.1 Release Candidate d – Issued 03/30/2010.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spacing w:beforeAutospacing="1" w:after="100" w:afterAutospacing="1"/>
        <w:rPr>
          <w:rFonts w:cs="Arial"/>
          <w:b/>
          <w:bCs/>
        </w:rPr>
      </w:pPr>
      <w:r w:rsidRPr="00DB0305">
        <w:rPr>
          <w:rFonts w:cs="Arial"/>
          <w:b/>
          <w:bCs/>
        </w:rPr>
        <w:t xml:space="preserve">Schema Changes:  </w:t>
      </w:r>
    </w:p>
    <w:p w:rsidR="00DB0305" w:rsidRPr="00DB0305" w:rsidRDefault="00DB0305" w:rsidP="00DB0305">
      <w:pPr>
        <w:spacing w:beforeAutospacing="1" w:after="100" w:afterAutospacing="1"/>
        <w:rPr>
          <w:rFonts w:cs="Arial"/>
          <w:b/>
          <w:bCs/>
        </w:rPr>
      </w:pPr>
      <w:r w:rsidRPr="00DB0305">
        <w:rPr>
          <w:rFonts w:cs="Arial"/>
          <w:b/>
          <w:bCs/>
        </w:rPr>
        <w:t>Added notation in the web services message header schema that the Version attribute must contain the version number, release candidate and/or build information in the format shown in the message schema used for data included in the message to which this header is attached.</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statuses to meterStatus enumeration.</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meterStatusList to mspMeter.</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meterBaseExchange object.</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acRecv30DateDue, acRecv60DateDue, acRecv90DateDue elements to account.accountsReceivable.</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 xml:space="preserve">Deleted meterRead. </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virtualMeter class.</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formattedBlockTemplate</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expirationTime and sampleRate simpleTypes.</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fieldName to meterReading.readingValues.readingValue.  Deleted meterReading.readingValues.readingValue.readingValueType and meterReading.readingValues.readingValue.otherReadingValueType.</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Renamed tender.transactionID to be tender.financialTransactionID to avoid confusion with the transactionID in the method parameter list.</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electricMeter.meterBaseID</w:t>
      </w:r>
      <w:proofErr w:type="gramStart"/>
      <w:r w:rsidRPr="00DB0305">
        <w:rPr>
          <w:rFonts w:ascii="Verdana" w:hAnsi="Verdana" w:cs="Arial"/>
          <w:bCs/>
          <w:sz w:val="20"/>
          <w:szCs w:val="20"/>
        </w:rPr>
        <w:t>..</w:t>
      </w:r>
      <w:proofErr w:type="gramEnd"/>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annotation in the UML model and schema to indicate that the any in the MultiSpeak container object should be restricted to contain objects that inherit directly or indirectly from the mspObject</w:t>
      </w:r>
      <w:proofErr w:type="gramStart"/>
      <w:r w:rsidRPr="00DB0305">
        <w:rPr>
          <w:rFonts w:ascii="Verdana" w:hAnsi="Verdana" w:cs="Arial"/>
          <w:bCs/>
          <w:sz w:val="20"/>
          <w:szCs w:val="20"/>
        </w:rPr>
        <w:t>..</w:t>
      </w:r>
      <w:proofErr w:type="gramEnd"/>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actions to actionTaken enumeration.</w:t>
      </w:r>
    </w:p>
    <w:p w:rsidR="00DB0305" w:rsidRPr="00DB0305" w:rsidRDefault="00DB0305" w:rsidP="00DB0305">
      <w:pPr>
        <w:numPr>
          <w:ilvl w:val="0"/>
          <w:numId w:val="50"/>
        </w:numPr>
        <w:tabs>
          <w:tab w:val="left" w:pos="720"/>
        </w:tabs>
        <w:spacing w:beforeAutospacing="1"/>
        <w:ind w:left="720"/>
        <w:rPr>
          <w:rFonts w:ascii="Verdana" w:hAnsi="Verdana" w:cs="Arial"/>
          <w:bCs/>
          <w:sz w:val="20"/>
          <w:szCs w:val="20"/>
        </w:rPr>
      </w:pPr>
      <w:r w:rsidRPr="00DB0305">
        <w:rPr>
          <w:rFonts w:ascii="Verdana" w:hAnsi="Verdana" w:cs="Arial"/>
          <w:bCs/>
          <w:sz w:val="20"/>
          <w:szCs w:val="20"/>
        </w:rPr>
        <w:t>Added mspDeviceHistoryEvent.</w:t>
      </w:r>
    </w:p>
    <w:p w:rsidR="00DB0305" w:rsidRPr="00DB0305" w:rsidRDefault="00DB0305" w:rsidP="00DB0305">
      <w:pPr>
        <w:numPr>
          <w:ilvl w:val="0"/>
          <w:numId w:val="51"/>
        </w:numPr>
        <w:spacing w:beforeAutospacing="1"/>
        <w:rPr>
          <w:rFonts w:ascii="Verdana" w:hAnsi="Verdana" w:cs="Arial"/>
          <w:bCs/>
          <w:sz w:val="20"/>
          <w:szCs w:val="20"/>
        </w:rPr>
      </w:pPr>
      <w:r w:rsidRPr="00DB0305">
        <w:rPr>
          <w:rFonts w:ascii="Verdana" w:hAnsi="Verdana" w:cs="Arial"/>
          <w:bCs/>
          <w:sz w:val="20"/>
          <w:szCs w:val="20"/>
        </w:rPr>
        <w:t>Added MeterHistoryEvent of type mspDeviceHistoryEvent.</w:t>
      </w:r>
    </w:p>
    <w:p w:rsidR="00DB0305" w:rsidRPr="00DB0305" w:rsidRDefault="00DB0305" w:rsidP="00DB0305">
      <w:pPr>
        <w:numPr>
          <w:ilvl w:val="0"/>
          <w:numId w:val="51"/>
        </w:numPr>
        <w:spacing w:beforeAutospacing="1"/>
        <w:rPr>
          <w:rFonts w:ascii="Verdana" w:hAnsi="Verdana" w:cs="Arial"/>
          <w:bCs/>
          <w:sz w:val="20"/>
          <w:szCs w:val="20"/>
        </w:rPr>
      </w:pPr>
      <w:r w:rsidRPr="00DB0305">
        <w:rPr>
          <w:rFonts w:ascii="Verdana" w:hAnsi="Verdana" w:cs="Arial"/>
          <w:bCs/>
          <w:sz w:val="20"/>
          <w:szCs w:val="20"/>
        </w:rPr>
        <w:t xml:space="preserve">Changed MeterConnectivity.oldFeeder to be oldFeederName, MeterConnectivity.newFeeder to be newFeederName, </w:t>
      </w:r>
      <w:r w:rsidRPr="00DB0305">
        <w:rPr>
          <w:rFonts w:ascii="Verdana" w:hAnsi="Verdana" w:cs="Arial"/>
          <w:bCs/>
          <w:sz w:val="20"/>
          <w:szCs w:val="20"/>
        </w:rPr>
        <w:lastRenderedPageBreak/>
        <w:t>MeterConnectivity.oldFeederNo to be oldFeederNumber, MeterConnectivity.newFeederNo to be newFeederCode for consistency.</w:t>
      </w:r>
    </w:p>
    <w:p w:rsidR="00DB0305" w:rsidRPr="00DB0305" w:rsidRDefault="00DB0305" w:rsidP="00DB0305">
      <w:pPr>
        <w:numPr>
          <w:ilvl w:val="0"/>
          <w:numId w:val="51"/>
        </w:numPr>
        <w:spacing w:beforeAutospacing="1"/>
        <w:rPr>
          <w:rFonts w:ascii="Verdana" w:hAnsi="Verdana" w:cs="Arial"/>
          <w:bCs/>
          <w:sz w:val="20"/>
          <w:szCs w:val="20"/>
        </w:rPr>
      </w:pPr>
      <w:r w:rsidRPr="00DB0305">
        <w:rPr>
          <w:rFonts w:ascii="Verdana" w:hAnsi="Verdana" w:cs="Arial"/>
          <w:bCs/>
          <w:sz w:val="20"/>
          <w:szCs w:val="20"/>
        </w:rPr>
        <w:t>Changed electricMeter.electricLocationFields.feeder to be feederCode for consistency and fixed annotation.</w:t>
      </w:r>
    </w:p>
    <w:p w:rsidR="00DB0305" w:rsidRPr="00DB0305" w:rsidRDefault="00DB0305" w:rsidP="00DB0305">
      <w:pPr>
        <w:numPr>
          <w:ilvl w:val="0"/>
          <w:numId w:val="51"/>
        </w:numPr>
        <w:spacing w:beforeAutospacing="1"/>
        <w:rPr>
          <w:rFonts w:ascii="Verdana" w:hAnsi="Verdana" w:cs="Arial"/>
          <w:bCs/>
          <w:sz w:val="20"/>
          <w:szCs w:val="20"/>
        </w:rPr>
      </w:pPr>
      <w:r w:rsidRPr="00DB0305">
        <w:rPr>
          <w:rFonts w:ascii="Verdana" w:hAnsi="Verdana" w:cs="Arial"/>
          <w:bCs/>
          <w:sz w:val="20"/>
          <w:szCs w:val="20"/>
        </w:rPr>
        <w:t>Added intervalDataStatusCodeList class.</w:t>
      </w:r>
    </w:p>
    <w:p w:rsidR="00DB0305" w:rsidRPr="00DB0305" w:rsidRDefault="00DB0305" w:rsidP="00DB0305">
      <w:pPr>
        <w:numPr>
          <w:ilvl w:val="0"/>
          <w:numId w:val="51"/>
        </w:numPr>
        <w:spacing w:beforeAutospacing="1"/>
        <w:rPr>
          <w:rFonts w:ascii="Verdana" w:hAnsi="Verdana" w:cs="Arial"/>
          <w:bCs/>
          <w:sz w:val="20"/>
          <w:szCs w:val="20"/>
        </w:rPr>
      </w:pPr>
      <w:r w:rsidRPr="00DB0305">
        <w:rPr>
          <w:rFonts w:ascii="Verdana" w:hAnsi="Verdana" w:cs="Arial"/>
          <w:bCs/>
          <w:sz w:val="20"/>
          <w:szCs w:val="20"/>
        </w:rPr>
        <w:t>Changed attachment to inherit from mspObject so instances can be acted on.</w:t>
      </w:r>
    </w:p>
    <w:p w:rsidR="00DB0305" w:rsidRPr="00DB0305" w:rsidRDefault="00DB0305" w:rsidP="00DB0305">
      <w:pPr>
        <w:spacing w:beforeAutospacing="1" w:after="100" w:afterAutospacing="1"/>
        <w:rPr>
          <w:rFonts w:cs="Arial"/>
          <w:bCs/>
        </w:rPr>
      </w:pPr>
      <w:r w:rsidRPr="00DB0305">
        <w:rPr>
          <w:b/>
        </w:rPr>
        <w:t>Web Service Method Changes:</w:t>
      </w:r>
      <w:r w:rsidRPr="00DB0305">
        <w:rPr>
          <w:rFonts w:cs="Arial"/>
          <w:b/>
          <w:bCs/>
        </w:rPr>
        <w:t xml:space="preserve">  </w:t>
      </w:r>
    </w:p>
    <w:p w:rsidR="00DB0305" w:rsidRPr="00DB0305" w:rsidRDefault="00DB0305" w:rsidP="00DB0305">
      <w:pPr>
        <w:numPr>
          <w:ilvl w:val="0"/>
          <w:numId w:val="29"/>
        </w:numPr>
        <w:ind w:left="720"/>
        <w:rPr>
          <w:rFonts w:ascii="Verdana" w:hAnsi="Verdana" w:cs="Arial"/>
          <w:bCs/>
          <w:sz w:val="20"/>
          <w:szCs w:val="20"/>
        </w:rPr>
      </w:pPr>
      <w:r w:rsidRPr="00DB0305">
        <w:rPr>
          <w:rFonts w:ascii="Verdana" w:hAnsi="Verdana" w:cs="Arial"/>
          <w:bCs/>
          <w:sz w:val="20"/>
          <w:szCs w:val="20"/>
        </w:rPr>
        <w:t>Added the following methods to the SCADA_Server and DA_Server:</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GetSCADAAnalogsByDateRangeAndPointID</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GetSCADAStatusesByDateRangeAndPointID</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GetSCADAStatusesByDateRange</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GetSCADAAnalogsByDateRangeAndPointIDFormattedBlock</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GetSCADAStatusesByDateRangeAndPointIDFormattedBlock</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GetSCADAStatusesByDateRangeFormattedBlock</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Added GetMeterBaseByObjectID to the MDM_Server and CB_Server.</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Added the following methods to the CB_Server, MDM_Server, and NOT_Server:</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MeterBaseExchangeNotification</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MeterBaseInstalledNotification</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Added the following methods to the MR_Server, MDM_Server, and NOT_Server:</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MeterBaseAddNotification</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MeterBaseChangedNotification</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MeterBaseExchangeNotification</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MeterBaseRemoveNotification</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MeterBaseRetireNotification</w:t>
      </w:r>
    </w:p>
    <w:p w:rsidR="00DB0305" w:rsidRPr="00DB0305" w:rsidRDefault="00DB0305" w:rsidP="00DB0305">
      <w:pPr>
        <w:numPr>
          <w:ilvl w:val="0"/>
          <w:numId w:val="29"/>
        </w:numPr>
        <w:spacing w:beforeAutospacing="1"/>
        <w:rPr>
          <w:rFonts w:ascii="Verdana" w:hAnsi="Verdana" w:cs="Arial"/>
          <w:bCs/>
          <w:sz w:val="20"/>
          <w:szCs w:val="20"/>
        </w:rPr>
      </w:pPr>
      <w:r w:rsidRPr="00DB0305">
        <w:rPr>
          <w:rFonts w:ascii="Verdana" w:hAnsi="Verdana" w:cs="Arial"/>
          <w:bCs/>
          <w:sz w:val="20"/>
          <w:szCs w:val="20"/>
        </w:rPr>
        <w:t xml:space="preserve">Added the following methods to the MR_Server and MDM_Server: </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InitiateMeterReadsByFieldName</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Added the following methods to the MR_Server and MDM_Server:</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GetFormattedBlockTemplates</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GetLatestReadingsByMeterListFormattedBlock</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Documented in the MDM_Server interface chart that an MDM application can have SCADA analogs, statuses and accumulator changes published to it by implementing a DA_Server endpoint.</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Add InitiateODEventRequestByServiceLocation to the MDM_Server.  This method was inadvertently omitted previously.</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 xml:space="preserve">Add the MeterConnectivityNotification method that is currently in MR_Server to the CB_Server. </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Add an optional expirationTime parameter to the end of the calling parameter list for the following methods:</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In DA_Server and SCADA_Server:</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 xml:space="preserve"> InitiateStatusReadByPointID and InitiateAnalogReadbyPointID.</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 xml:space="preserve">In CD_Server and MDM_Server: </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InitiateArmCDDevice</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InitiateCDStateRequest</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InitiateConnectDisconnect</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InitiateDisableCDDevice</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InitiateEnableCDDevice</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In OD_Server and MDM_Server:</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InitiateODEventRequestByObject</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lastRenderedPageBreak/>
        <w:t>InitiateODEventRequestByServiceLocation</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InitiateODMonitoringRequestByObject</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InitiateOutageDetectionEventRequest</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In MR_Server and MDM_Server</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InitiateDemandReset</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InitateGroupMeterRead</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InitateMeterReadByMeterNoAndType</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InitatiateMeterReadByMeterNumber</w:t>
      </w:r>
    </w:p>
    <w:p w:rsidR="00DB0305" w:rsidRPr="00DB0305" w:rsidRDefault="00DB0305" w:rsidP="00DB0305">
      <w:pPr>
        <w:numPr>
          <w:ilvl w:val="2"/>
          <w:numId w:val="29"/>
        </w:numPr>
        <w:spacing w:beforeAutospacing="1"/>
        <w:rPr>
          <w:rFonts w:ascii="Verdana" w:hAnsi="Verdana" w:cs="Arial"/>
          <w:bCs/>
          <w:sz w:val="20"/>
          <w:szCs w:val="20"/>
        </w:rPr>
      </w:pPr>
      <w:r w:rsidRPr="00DB0305">
        <w:rPr>
          <w:rFonts w:ascii="Verdana" w:hAnsi="Verdana" w:cs="Arial"/>
          <w:bCs/>
          <w:sz w:val="20"/>
          <w:szCs w:val="20"/>
        </w:rPr>
        <w:t>InitatiateMeterReadByObject</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Remove readingType and add optional formattedBlockTemplateName and array of fieldname to the following methods in MR_Server and MDM_Server:</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GetReadingsByBillingCycle</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GetReadingByMeterNumberFormattedBlock</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GetReadingsByDateFormattedBlock</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GetLatestMeterReadingsByMeterGroup</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GetLatestReadingsByMeterNoAndType</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GetLatestReadingsByType</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GetReadingsByDateAndType</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GetReadingsByMeterNoAndType</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GetLatestReadingsByMeterNoList</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Added GetAllConnectDisconnectEventsByReasonCode to CB_Server and MDM_Server.</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Added ConnectDisconnectChangedNotification to MDM_Server.</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Added ModifyWorkOrderStatusByObjectID to DGN_Server.</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Added GetMeterHistoryByMeterID to CB_Server</w:t>
      </w:r>
      <w:proofErr w:type="gramStart"/>
      <w:r w:rsidRPr="00DB0305">
        <w:rPr>
          <w:rFonts w:ascii="Verdana" w:hAnsi="Verdana" w:cs="Arial"/>
          <w:bCs/>
          <w:sz w:val="20"/>
          <w:szCs w:val="20"/>
        </w:rPr>
        <w:t>..</w:t>
      </w:r>
      <w:proofErr w:type="gramEnd"/>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Replaced GetSupportedReadingTypes with GetSupportedFieldNames in MR_Server and MDM_Server.</w:t>
      </w:r>
    </w:p>
    <w:p w:rsidR="00DB0305" w:rsidRPr="00DB0305" w:rsidRDefault="00DB0305" w:rsidP="00DB0305">
      <w:pPr>
        <w:numPr>
          <w:ilvl w:val="0"/>
          <w:numId w:val="29"/>
        </w:numPr>
        <w:spacing w:beforeAutospacing="1"/>
        <w:ind w:left="720"/>
        <w:rPr>
          <w:rFonts w:ascii="Verdana" w:hAnsi="Verdana" w:cs="Arial"/>
          <w:bCs/>
          <w:sz w:val="20"/>
          <w:szCs w:val="20"/>
        </w:rPr>
      </w:pPr>
      <w:r w:rsidRPr="00DB0305">
        <w:rPr>
          <w:rFonts w:ascii="Verdana" w:hAnsi="Verdana" w:cs="Arial"/>
          <w:bCs/>
          <w:sz w:val="20"/>
          <w:szCs w:val="20"/>
        </w:rPr>
        <w:t>Replaced readingType with fieldname in calling parameter list for the following methods in MR_Server and MDM_Server:</w:t>
      </w:r>
    </w:p>
    <w:p w:rsidR="00DB0305" w:rsidRPr="00DB0305" w:rsidRDefault="00DB0305" w:rsidP="00DB0305">
      <w:pPr>
        <w:numPr>
          <w:ilvl w:val="1"/>
          <w:numId w:val="29"/>
        </w:numPr>
        <w:spacing w:beforeAutospacing="1"/>
        <w:rPr>
          <w:rFonts w:ascii="Verdana" w:hAnsi="Verdana" w:cs="Arial"/>
          <w:bCs/>
          <w:sz w:val="20"/>
          <w:szCs w:val="20"/>
        </w:rPr>
      </w:pPr>
      <w:r w:rsidRPr="00DB0305">
        <w:rPr>
          <w:rFonts w:ascii="Verdana" w:hAnsi="Verdana" w:cs="Arial"/>
          <w:bCs/>
          <w:sz w:val="20"/>
          <w:szCs w:val="20"/>
        </w:rPr>
        <w:t>InitiateMeterReadByMeterNoAndType</w:t>
      </w:r>
    </w:p>
    <w:p w:rsidR="00DB0305" w:rsidRPr="00DB0305" w:rsidRDefault="00DB0305" w:rsidP="00DB0305">
      <w:pPr>
        <w:numPr>
          <w:ilvl w:val="0"/>
          <w:numId w:val="29"/>
        </w:numPr>
        <w:spacing w:beforeAutospacing="1"/>
        <w:rPr>
          <w:rFonts w:ascii="Verdana" w:hAnsi="Verdana" w:cs="Arial"/>
          <w:bCs/>
          <w:sz w:val="20"/>
          <w:szCs w:val="20"/>
        </w:rPr>
      </w:pPr>
      <w:r w:rsidRPr="00DB0305">
        <w:rPr>
          <w:rFonts w:ascii="Verdana" w:hAnsi="Verdana" w:cs="Arial"/>
          <w:bCs/>
          <w:sz w:val="20"/>
          <w:szCs w:val="20"/>
        </w:rPr>
        <w:t>Added GetIntervalDataStatusCodes to MR_Server and MDM_Server.</w:t>
      </w:r>
    </w:p>
    <w:p w:rsidR="00DB0305" w:rsidRPr="00DB0305" w:rsidRDefault="00DB0305" w:rsidP="00DB0305">
      <w:pPr>
        <w:tabs>
          <w:tab w:val="left" w:pos="270"/>
        </w:tabs>
      </w:pPr>
    </w:p>
    <w:p w:rsidR="00DB0305" w:rsidRPr="00DB0305" w:rsidRDefault="00DB0305" w:rsidP="00DB0305">
      <w:pPr>
        <w:rPr>
          <w:rFonts w:cs="Arial"/>
          <w:b/>
          <w:bCs/>
        </w:rPr>
      </w:pPr>
      <w:r w:rsidRPr="00DB0305">
        <w:rPr>
          <w:rFonts w:cs="Arial"/>
          <w:b/>
          <w:bCs/>
        </w:rPr>
        <w:br w:type="page"/>
      </w:r>
      <w:r w:rsidRPr="00DB0305">
        <w:rPr>
          <w:rFonts w:cs="Arial"/>
          <w:b/>
          <w:bCs/>
        </w:rPr>
        <w:lastRenderedPageBreak/>
        <w:t xml:space="preserve">Version 4.1 Release Candidate c – Issued 11/30/2009.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spacing w:beforeAutospacing="1" w:after="100" w:afterAutospacing="1"/>
        <w:rPr>
          <w:rFonts w:cs="Arial"/>
          <w:b/>
          <w:bCs/>
        </w:rPr>
      </w:pPr>
      <w:r w:rsidRPr="00DB0305">
        <w:rPr>
          <w:rFonts w:cs="Arial"/>
          <w:b/>
          <w:bCs/>
        </w:rPr>
        <w:t xml:space="preserve">Schema Changes:  </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Fixed objectRef to inherit from xs</w:t>
      </w:r>
      <w:proofErr w:type="gramStart"/>
      <w:r w:rsidRPr="00DB0305">
        <w:rPr>
          <w:rFonts w:ascii="Verdana" w:hAnsi="Verdana" w:cs="Arial"/>
          <w:bCs/>
          <w:sz w:val="20"/>
          <w:szCs w:val="20"/>
        </w:rPr>
        <w:t>:string</w:t>
      </w:r>
      <w:proofErr w:type="gramEnd"/>
      <w:r w:rsidRPr="00DB0305">
        <w:rPr>
          <w:rFonts w:ascii="Verdana" w:hAnsi="Verdana" w:cs="Arial"/>
          <w:bCs/>
          <w:sz w:val="20"/>
          <w:szCs w:val="20"/>
        </w:rPr>
        <w:t xml:space="preserve"> by extension.</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Fixed shortCircuitAnalysisResult.faultImpedance to be of type complexImpedance rather than impedance.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definition of gpsPoint.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Rolled back the addition of the GPS element to mspPointObject that was made in V4.1, release candidate b and added two new optional elements: gpsPoint and gpsLocation.</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a new element, callBackListType, to the callBackList.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Made latitude and longitude mandatory in the gpsLocation object.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a new accumulatedValue object to act as a SCADA accumulator and added “accumulator” to the simpleType scadaPointType.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new content, attachment, and attachments objects to carry binary content files.</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Replaced assessment.photo with assessment.attachments.</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attachments to assessmentLocation.</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Deleted message.wavPointer and added attachments and transcription to message. </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 Added attachments to station and design objects and removed contentReferences from station and design.</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 Deleted inspectionDataSet, inspectionSetDraft and added inspection. </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Removed assetFields from transformerBank, since transformerBanks are not assets.  The assetFields should properly only be on the transformer instances which are assets.  Similarly, assetFields were added to capacitors, regulators, secondaryJunctionBoxes, primaryCabinets, inHomeDIsplays, loadManagementDevice, outageDetectionDevices, measurementDevices, meterBases, streetlights, securityLights, trafficLights and power systemDevices, along with objects that inherit from the mspDevice and mspSwitchingDevice. </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 Removed maxLength attributes from firstName and middleName.  These should have been removed during the transition to V4, but were overlooked.</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lastRenderedPageBreak/>
        <w:t xml:space="preserve"> The usageInstance.rate is now the new rate object rather than merely a string field.</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 Added description element to serviceLocation.</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 Made the UTCOffset attribute mandatory on the timeZone object.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rateCode to rate object.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 Specified that meterEvent.type and meterEvent.value should be of type string; previously they were undefined.</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 Deleted diagnosisDataSet and added observation.</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 Changed the element assessment.created to be assessment.closedOn.</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Reordered assessment.closedOn and assessment.closedBy.</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  Added assessment.elementID.</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extensions and extensionsList to the switchingDevice choice and to the overCurrentDevice choice.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gpsPoint to mspMeter.utilityInfo.</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Changed the name of mspMeter.utilityInfo.mapLocation to be mspMeter.utilityInfo.GMLLocation to match V4 practice.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Changed the name of billingAccountLoad.mapLocation to be billingAccountLoad.GMLLocation to match V4 practice.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Replaced the inspection.GMLLocation with an inspection.geometry so that the inspection could exhibit polygon or line geometry if appropriate. </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Renamed waterMeter.waterLocationFields.</w:t>
      </w:r>
      <w:r w:rsidRPr="00DB0305">
        <w:rPr>
          <w:rFonts w:ascii="Verdana" w:hAnsi="Verdana" w:cs="Arial"/>
          <w:b/>
          <w:bCs/>
          <w:sz w:val="20"/>
          <w:szCs w:val="20"/>
        </w:rPr>
        <w:t>gas</w:t>
      </w:r>
      <w:r w:rsidRPr="00DB0305">
        <w:rPr>
          <w:rFonts w:ascii="Verdana" w:hAnsi="Verdana" w:cs="Arial"/>
          <w:bCs/>
          <w:sz w:val="20"/>
          <w:szCs w:val="20"/>
        </w:rPr>
        <w:t>ServiceID to be waterMeter.waterLocationFields.</w:t>
      </w:r>
      <w:r w:rsidRPr="00DB0305">
        <w:rPr>
          <w:rFonts w:ascii="Verdana" w:hAnsi="Verdana" w:cs="Arial"/>
          <w:b/>
          <w:bCs/>
          <w:sz w:val="20"/>
          <w:szCs w:val="20"/>
        </w:rPr>
        <w:t>water</w:t>
      </w:r>
      <w:r w:rsidRPr="00DB0305">
        <w:rPr>
          <w:rFonts w:ascii="Verdana" w:hAnsi="Verdana" w:cs="Arial"/>
          <w:bCs/>
          <w:sz w:val="20"/>
          <w:szCs w:val="20"/>
        </w:rPr>
        <w:t>ServiceID.</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Renamed waterMeter.waterlocationFields.</w:t>
      </w:r>
      <w:r w:rsidRPr="00DB0305">
        <w:rPr>
          <w:rFonts w:ascii="Verdana" w:hAnsi="Verdana" w:cs="Arial"/>
          <w:b/>
          <w:bCs/>
          <w:sz w:val="20"/>
          <w:szCs w:val="20"/>
        </w:rPr>
        <w:t>msp</w:t>
      </w:r>
      <w:r w:rsidRPr="00DB0305">
        <w:rPr>
          <w:rFonts w:ascii="Verdana" w:hAnsi="Verdana" w:cs="Arial"/>
          <w:bCs/>
          <w:sz w:val="20"/>
          <w:szCs w:val="20"/>
        </w:rPr>
        <w:t>extensionsList to be waterMeter.waterlocationFields.extensionsList.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readingTypeID to readingValue.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impedances object to eliminate anonymous type on capacitorBank object.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“Service drop” to list of enumerated values for the equipmentType simple type.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Changed the “ratedAmps” element on the recloserEntry to be “ratedCurrent” to match established usage.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extensions, extensionsList, and inHomeDisplayList elements to meterBase.deviceList.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missing extensions element definition.</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“Other” and “Unknown” as enumerations in powerMonitor, measurementDeviceStatus and outageDetectDeviceStatus.</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“Unknown” to outageDetectDeviceType enumeration list.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Fixed spelling of initialReactiveCapabilityCurve on synchronousMachine.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cut, jumper, and elbow to physicalObjectList.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Removed length restriction on electrican and contractor simple types.</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 Added taskListItem and changed taskList to be a list of taskListItem.</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Changed name of taskListItem.workTask to be taskListItem.workTaskID to match convention.</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Declared taskAggregation.workTaskID to be of type objectID.</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Changed billingAccountLoad.serviceType to be billingAccountLoad.servType, to reflect the fact that this is intended to be a rate code not a utility type (serviceType).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“Opened” and “Close” to the enumeration list loadActionCode.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Made ppmBalanceAdjustment.serviceType to be of type serviceType rather than xs</w:t>
      </w:r>
      <w:proofErr w:type="gramStart"/>
      <w:r w:rsidRPr="00DB0305">
        <w:rPr>
          <w:rFonts w:ascii="Verdana" w:hAnsi="Verdana" w:cs="Arial"/>
          <w:bCs/>
          <w:sz w:val="20"/>
          <w:szCs w:val="20"/>
        </w:rPr>
        <w:t>:string</w:t>
      </w:r>
      <w:proofErr w:type="gramEnd"/>
      <w:r w:rsidRPr="00DB0305">
        <w:rPr>
          <w:rFonts w:ascii="Verdana" w:hAnsi="Verdana" w:cs="Arial"/>
          <w:bCs/>
          <w:sz w:val="20"/>
          <w:szCs w:val="20"/>
        </w:rPr>
        <w: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Corrected spelling of switchingDeviceBank in enumeration list of circuitElement.elementType.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lastRenderedPageBreak/>
        <w:t>Added electricService, streetlight, securityLight, and trafficLight to and deleted serviceLocation and substation from enumeration list of circuitElement.elementType.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Fixed spelling of contentReference.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Fixed customersAttachedToDevice.deviceID to be of type objectRef.</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Fixed spelling of contactInfo.otherContactInformation.</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“Kilometers” to enumeration list for materialItems.</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Renamed resource.workerList to be resource.workers to avoid confusion with workerList that inherits from crewMemberList. </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Fixed inHomeDisplayBillingMessage.usedLastMonth, inHomeDisplayBillingMessage.usedFourWeeksAgo, and inHomeDisplayBillingMessage.usedThisMonthLastYear to be of type money rather than commodityUsage.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Eliminated simpleType “value” and replaced with simple type”valueFloat” of type float.  Added complex type “value” of type float with attribute “units” of type “uom”.</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back in electricMeter.sealNumberList, which was inadvertently dropped in the transition to V4.0.0.</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Deleted empty and unused “specifiedDate complexType. </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Changed workTicket.wrhsCode to be workTicket.warehouseID to match workOrder practice.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Changed workTicket.crewCode to be workTicket.crewID to match workOrder practice.</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Corrected case on overcurrentDevice and overcurrentDeviceList.</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transactionID to tender.</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callerID to outageCustomer.</w:t>
      </w:r>
    </w:p>
    <w:p w:rsidR="00DB0305" w:rsidRPr="00DB0305" w:rsidRDefault="00DB0305" w:rsidP="00DB0305">
      <w:pPr>
        <w:numPr>
          <w:ilvl w:val="0"/>
          <w:numId w:val="25"/>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cpsm</w:t>
      </w:r>
      <w:proofErr w:type="gramStart"/>
      <w:r w:rsidRPr="00DB0305">
        <w:rPr>
          <w:rFonts w:ascii="Verdana" w:hAnsi="Verdana" w:cs="Arial"/>
          <w:bCs/>
          <w:sz w:val="20"/>
          <w:szCs w:val="20"/>
        </w:rPr>
        <w:t>:TimeSpan</w:t>
      </w:r>
      <w:proofErr w:type="gramEnd"/>
      <w:r w:rsidRPr="00DB0305">
        <w:rPr>
          <w:rFonts w:ascii="Verdana" w:hAnsi="Verdana" w:cs="Arial"/>
          <w:bCs/>
          <w:sz w:val="20"/>
          <w:szCs w:val="20"/>
        </w:rPr>
        <w:t xml:space="preserve"> and made cpsm:Accumultor.timeSpan to be of type TimeSpan to eliminate anonymous element definition. </w:t>
      </w:r>
    </w:p>
    <w:p w:rsidR="00DB0305" w:rsidRPr="00DB0305" w:rsidRDefault="00DB0305" w:rsidP="00DB0305">
      <w:pPr>
        <w:spacing w:beforeAutospacing="1" w:after="100" w:afterAutospacing="1"/>
        <w:rPr>
          <w:rFonts w:cs="Arial"/>
          <w:b/>
          <w:bCs/>
          <w:i/>
        </w:rPr>
      </w:pPr>
      <w:r w:rsidRPr="00DB0305">
        <w:rPr>
          <w:rFonts w:cs="Arial"/>
          <w:b/>
          <w:bCs/>
          <w:i/>
        </w:rPr>
        <w:t>Changes that have been made in UML-generated version of the V4.1 schema:</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guyList to pole to implement a guy-pole association, previously missing in MultiSpeak.</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optional list of accounts, workList, workOrderList, maintenanceOrderList, and serviceOrderList to customer object.</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optional list of serviceLocations, workList, workOrderList, maintenanceOrderList, and serviceOrderList to account.</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an optional workList, workOrderList, maintenanceOrderList, and serviceOrderList to serviceLocation.</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optional electricMeter and inHomeDisplays (list object) to the meterBase.</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an optional meterBase object on the electricService.</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an optional waterMeter on a waterService.</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an optional gasMeter on a gasService.</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optional otherMeter to otherService.</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optional serviceOrderList, maintenanceOrderList, jobList, outageTicketList, workList and workOrderList to project.</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optional premiseObjectList to parcel.</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optional serviceLocations to premise.</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Ordered uom enumeration alphabetically.</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Ordered physicalObjectList and CIMObjectList alphabetically.</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lastRenderedPageBreak/>
        <w:t>Changed workOrder.contentReference to be workOrder.attachments.</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workers, crewEquipmentList, vehicles, and capabilities to crew.</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workers, crews, vehicles, and crewEquimentlist to resource.</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tasks on work object.</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outageEventStatus and outageCustomerList to outageEvent object to build associations.</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optional profile object to intervalBlock.</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optional switchingScheduleList and switchingSteps to work and resource objects.</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optional crewActionEvents list on the outageEvent object.</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inHomeDisplays to inHomeDisplayGroup.</w:t>
      </w:r>
    </w:p>
    <w:p w:rsidR="00DB0305" w:rsidRPr="00DB0305" w:rsidRDefault="00DB0305" w:rsidP="00DB0305">
      <w:pPr>
        <w:numPr>
          <w:ilvl w:val="0"/>
          <w:numId w:val="26"/>
        </w:numPr>
        <w:spacing w:beforeAutospacing="1" w:after="100" w:afterAutospacing="1"/>
        <w:rPr>
          <w:rFonts w:ascii="Verdana" w:hAnsi="Verdana" w:cs="Arial"/>
          <w:bCs/>
          <w:sz w:val="20"/>
          <w:szCs w:val="20"/>
        </w:rPr>
      </w:pPr>
      <w:r w:rsidRPr="00DB0305">
        <w:rPr>
          <w:rFonts w:ascii="Verdana" w:hAnsi="Verdana" w:cs="Arial"/>
          <w:bCs/>
          <w:sz w:val="20"/>
          <w:szCs w:val="20"/>
        </w:rPr>
        <w:t>Added inHomeDisplayBillingMessageList and inHomeDisplayMessageList to inHomeDisplay object.</w:t>
      </w:r>
    </w:p>
    <w:p w:rsidR="00DB0305" w:rsidRPr="00DB0305" w:rsidRDefault="00DB0305" w:rsidP="00DB0305">
      <w:pPr>
        <w:numPr>
          <w:ilvl w:val="0"/>
          <w:numId w:val="26"/>
        </w:numPr>
        <w:spacing w:beforeAutospacing="1" w:after="100" w:afterAutospacing="1"/>
        <w:rPr>
          <w:rFonts w:cs="Arial"/>
          <w:bCs/>
        </w:rPr>
      </w:pPr>
      <w:r w:rsidRPr="00DB0305">
        <w:rPr>
          <w:rFonts w:ascii="Verdana" w:hAnsi="Verdana" w:cs="Arial"/>
          <w:bCs/>
          <w:sz w:val="20"/>
          <w:szCs w:val="20"/>
        </w:rPr>
        <w:t>Changed measurementItems.accumulator to be of the new accumultatedValue type instead of cpsm</w:t>
      </w:r>
      <w:proofErr w:type="gramStart"/>
      <w:r w:rsidRPr="00DB0305">
        <w:rPr>
          <w:rFonts w:ascii="Verdana" w:hAnsi="Verdana" w:cs="Arial"/>
          <w:bCs/>
          <w:sz w:val="20"/>
          <w:szCs w:val="20"/>
        </w:rPr>
        <w:t>:Accumulator</w:t>
      </w:r>
      <w:proofErr w:type="gramEnd"/>
      <w:r w:rsidRPr="00DB0305">
        <w:rPr>
          <w:rFonts w:ascii="Verdana" w:hAnsi="Verdana" w:cs="Arial"/>
          <w:bCs/>
          <w:sz w:val="20"/>
          <w:szCs w:val="20"/>
        </w:rPr>
        <w:t>.</w:t>
      </w:r>
    </w:p>
    <w:p w:rsidR="00DB0305" w:rsidRPr="00DB0305" w:rsidRDefault="00DB0305" w:rsidP="00DB0305">
      <w:pPr>
        <w:spacing w:beforeAutospacing="1" w:after="100" w:afterAutospacing="1"/>
        <w:rPr>
          <w:rFonts w:cs="Arial"/>
          <w:bCs/>
        </w:rPr>
      </w:pPr>
      <w:r w:rsidRPr="00DB0305">
        <w:rPr>
          <w:b/>
        </w:rPr>
        <w:t>Web Service Method Changes:</w:t>
      </w:r>
      <w:r w:rsidRPr="00DB0305">
        <w:rPr>
          <w:rFonts w:cs="Arial"/>
          <w:b/>
          <w:bCs/>
        </w:rPr>
        <w:t xml:space="preserve"> </w:t>
      </w:r>
    </w:p>
    <w:p w:rsidR="00DB0305" w:rsidRPr="00DB0305" w:rsidRDefault="00DB0305" w:rsidP="00DB0305">
      <w:pPr>
        <w:numPr>
          <w:ilvl w:val="0"/>
          <w:numId w:val="27"/>
        </w:numPr>
        <w:rPr>
          <w:rFonts w:ascii="Verdana" w:hAnsi="Verdana" w:cs="Arial"/>
          <w:bCs/>
          <w:sz w:val="20"/>
          <w:szCs w:val="20"/>
        </w:rPr>
      </w:pPr>
      <w:r w:rsidRPr="00DB0305">
        <w:rPr>
          <w:rFonts w:ascii="Verdana" w:hAnsi="Verdana" w:cs="Arial"/>
          <w:bCs/>
          <w:sz w:val="20"/>
          <w:szCs w:val="20"/>
        </w:rPr>
        <w:t xml:space="preserve">Added AccumulatedValueChangedNotification to SCADA_Server, DA_Server, and NOT_Server. </w:t>
      </w:r>
    </w:p>
    <w:p w:rsidR="00DB0305" w:rsidRPr="00DB0305" w:rsidRDefault="00DB0305" w:rsidP="00DB0305">
      <w:pPr>
        <w:numPr>
          <w:ilvl w:val="0"/>
          <w:numId w:val="27"/>
        </w:numPr>
        <w:rPr>
          <w:rFonts w:ascii="Verdana" w:hAnsi="Verdana" w:cs="Arial"/>
          <w:bCs/>
          <w:sz w:val="20"/>
          <w:szCs w:val="20"/>
        </w:rPr>
      </w:pPr>
      <w:r w:rsidRPr="00DB0305">
        <w:rPr>
          <w:rFonts w:ascii="Verdana" w:hAnsi="Verdana" w:cs="Arial"/>
          <w:bCs/>
          <w:sz w:val="20"/>
          <w:szCs w:val="20"/>
        </w:rPr>
        <w:t>Added to MR_Server, and rolled back addition to CB _Server made in V4.1 RC b:</w:t>
      </w:r>
    </w:p>
    <w:p w:rsidR="00DB0305" w:rsidRPr="00DB0305" w:rsidRDefault="00DB0305" w:rsidP="00DB0305">
      <w:pPr>
        <w:numPr>
          <w:ilvl w:val="0"/>
          <w:numId w:val="22"/>
        </w:numPr>
        <w:autoSpaceDE w:val="0"/>
        <w:autoSpaceDN w:val="0"/>
        <w:adjustRightInd w:val="0"/>
        <w:rPr>
          <w:rFonts w:ascii="Verdana" w:hAnsi="Verdana" w:cs="Arial"/>
          <w:bCs/>
          <w:sz w:val="20"/>
          <w:szCs w:val="20"/>
        </w:rPr>
      </w:pPr>
      <w:r w:rsidRPr="00DB0305">
        <w:rPr>
          <w:rFonts w:ascii="Verdana" w:hAnsi="Verdana" w:cs="Arial"/>
          <w:bCs/>
          <w:sz w:val="20"/>
          <w:szCs w:val="20"/>
        </w:rPr>
        <w:t>GetConfigurationGroupNames</w:t>
      </w:r>
    </w:p>
    <w:p w:rsidR="00DB0305" w:rsidRPr="00DB0305" w:rsidRDefault="00DB0305" w:rsidP="00DB0305">
      <w:pPr>
        <w:numPr>
          <w:ilvl w:val="0"/>
          <w:numId w:val="22"/>
        </w:numPr>
        <w:autoSpaceDE w:val="0"/>
        <w:autoSpaceDN w:val="0"/>
        <w:adjustRightInd w:val="0"/>
        <w:rPr>
          <w:rFonts w:ascii="Verdana" w:hAnsi="Verdana" w:cs="Arial"/>
          <w:bCs/>
          <w:sz w:val="20"/>
          <w:szCs w:val="20"/>
        </w:rPr>
      </w:pPr>
      <w:r w:rsidRPr="00DB0305">
        <w:rPr>
          <w:rFonts w:ascii="Verdana" w:hAnsi="Verdana" w:cs="Arial"/>
          <w:bCs/>
          <w:sz w:val="20"/>
          <w:szCs w:val="20"/>
        </w:rPr>
        <w:t>GetConfigurationGroupMembers</w:t>
      </w:r>
    </w:p>
    <w:p w:rsidR="00DB0305" w:rsidRPr="00DB0305" w:rsidRDefault="00DB0305" w:rsidP="00DB0305">
      <w:pPr>
        <w:numPr>
          <w:ilvl w:val="0"/>
          <w:numId w:val="22"/>
        </w:numPr>
        <w:autoSpaceDE w:val="0"/>
        <w:autoSpaceDN w:val="0"/>
        <w:adjustRightInd w:val="0"/>
        <w:rPr>
          <w:rFonts w:ascii="Verdana" w:hAnsi="Verdana" w:cs="Arial"/>
          <w:bCs/>
          <w:sz w:val="20"/>
          <w:szCs w:val="20"/>
        </w:rPr>
      </w:pPr>
      <w:r w:rsidRPr="00DB0305">
        <w:rPr>
          <w:rFonts w:ascii="Verdana" w:hAnsi="Verdana" w:cs="Arial"/>
          <w:bCs/>
          <w:sz w:val="20"/>
          <w:szCs w:val="20"/>
        </w:rPr>
        <w:t>GetConfigurationGroupNamesByMeterNo</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br w:type="page"/>
      </w:r>
      <w:proofErr w:type="gramStart"/>
      <w:r w:rsidRPr="00DB0305">
        <w:rPr>
          <w:rFonts w:cs="Arial"/>
          <w:b/>
          <w:bCs/>
        </w:rPr>
        <w:lastRenderedPageBreak/>
        <w:t>Version 4.1 Release Candidate b – Issued 08/26/2009.</w:t>
      </w:r>
      <w:proofErr w:type="gramEnd"/>
      <w:r w:rsidRPr="00DB0305">
        <w:rPr>
          <w:rFonts w:cs="Arial"/>
          <w:b/>
          <w:bCs/>
        </w:rPr>
        <w:t xml:space="preserve">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spacing w:beforeAutospacing="1" w:after="100" w:afterAutospacing="1"/>
        <w:rPr>
          <w:rFonts w:cs="Arial"/>
          <w:b/>
          <w:bCs/>
        </w:rPr>
      </w:pPr>
      <w:r w:rsidRPr="00DB0305">
        <w:rPr>
          <w:rFonts w:cs="Arial"/>
          <w:b/>
          <w:bCs/>
        </w:rPr>
        <w:t xml:space="preserve">Schema Changes:  </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RegistrationID to the MultiSpeak web services message header (MultiSpeakMsgHeader).</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registrationInfo object.</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switchingOrder, switchingSchedule, switchingStep, and clearance objects.</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Fixed spelling of GMLPolygons object.</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CDState object.</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timeZone object and added timeZone on mspPointObject.  Note that this is a breaking change from V4.0.0, but the group agreed to adopt this breaking change.</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 xml:space="preserve">Added GPS element to mspPointObject and thus, to every object that inherits directly or indirectly from the mspPointObject.  Note that this is a breaking change from V4.0.0, but the group agreed to adopt this breaking change- </w:t>
      </w:r>
      <w:r w:rsidRPr="00DB0305">
        <w:rPr>
          <w:rFonts w:ascii="Verdana" w:hAnsi="Verdana" w:cs="Arial"/>
          <w:b/>
          <w:bCs/>
          <w:sz w:val="20"/>
          <w:szCs w:val="20"/>
        </w:rPr>
        <w:t>Rolled back 09/29/2009.  Added modified mapLocation.</w:t>
      </w:r>
      <w:r w:rsidRPr="00DB0305">
        <w:rPr>
          <w:rFonts w:ascii="Verdana" w:hAnsi="Verdana" w:cs="Arial"/>
          <w:bCs/>
          <w:sz w:val="20"/>
          <w:szCs w:val="20"/>
        </w:rPr>
        <w:t xml:space="preserve"> </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assessment, assessmentList, assessmentLocation, GPSLocationAndTolerance, and CircuitElementAndDistance objects.</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Changed the streetlight and securityLight to inherit from the mspElectricPoint rather than the mspPointObject.  Note that this is a breaking change from V4.0.0, but the group agreed to adopt this breaking change.</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a new trafficLight object that inherits from the mspElectricPoint.</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Change the outageEvent to inherit from the mspPointObject rather than an mspObject</w:t>
      </w:r>
    </w:p>
    <w:p w:rsidR="00DB0305" w:rsidRPr="00DB0305" w:rsidRDefault="00DB0305" w:rsidP="00DB0305">
      <w:pPr>
        <w:numPr>
          <w:ilvl w:val="0"/>
          <w:numId w:val="18"/>
        </w:numPr>
        <w:spacing w:beforeAutospacing="1" w:after="100" w:afterAutospacing="1"/>
        <w:ind w:left="720"/>
        <w:rPr>
          <w:rFonts w:ascii="Verdana" w:hAnsi="Verdana" w:cs="Arial"/>
          <w:bCs/>
          <w:sz w:val="20"/>
          <w:szCs w:val="20"/>
        </w:rPr>
      </w:pPr>
      <w:r w:rsidRPr="00DB0305">
        <w:rPr>
          <w:rFonts w:ascii="Verdana" w:hAnsi="Verdana" w:cs="Arial"/>
          <w:bCs/>
          <w:sz w:val="20"/>
          <w:szCs w:val="20"/>
        </w:rPr>
        <w:t>Added meterEvent to CDStateChange.</w:t>
      </w:r>
    </w:p>
    <w:p w:rsidR="00DB0305" w:rsidRPr="00DB0305" w:rsidRDefault="00DB0305" w:rsidP="00DB0305">
      <w:pPr>
        <w:numPr>
          <w:ilvl w:val="0"/>
          <w:numId w:val="18"/>
        </w:numPr>
        <w:spacing w:beforeAutospacing="1" w:after="100" w:afterAutospacing="1"/>
        <w:ind w:left="720" w:hanging="450"/>
        <w:rPr>
          <w:rFonts w:ascii="Verdana" w:hAnsi="Verdana" w:cs="Arial"/>
          <w:bCs/>
          <w:sz w:val="20"/>
          <w:szCs w:val="20"/>
        </w:rPr>
      </w:pPr>
      <w:r w:rsidRPr="00DB0305">
        <w:rPr>
          <w:rFonts w:ascii="Verdana" w:hAnsi="Verdana" w:cs="Arial"/>
          <w:bCs/>
          <w:sz w:val="20"/>
          <w:szCs w:val="20"/>
        </w:rPr>
        <w:t xml:space="preserve">Added the following actions to the loadActionCode: Arm, Enable, </w:t>
      </w:r>
      <w:proofErr w:type="gramStart"/>
      <w:r w:rsidRPr="00DB0305">
        <w:rPr>
          <w:rFonts w:ascii="Verdana" w:hAnsi="Verdana" w:cs="Arial"/>
          <w:bCs/>
          <w:sz w:val="20"/>
          <w:szCs w:val="20"/>
        </w:rPr>
        <w:t>Disable</w:t>
      </w:r>
      <w:proofErr w:type="gramEnd"/>
      <w:r w:rsidRPr="00DB0305">
        <w:rPr>
          <w:rFonts w:ascii="Verdana" w:hAnsi="Verdana" w:cs="Arial"/>
          <w:bCs/>
          <w:sz w:val="20"/>
          <w:szCs w:val="20"/>
        </w:rPr>
        <w:t>.</w:t>
      </w:r>
    </w:p>
    <w:p w:rsidR="00DB0305" w:rsidRPr="00DB0305" w:rsidRDefault="00DB0305" w:rsidP="00DB0305">
      <w:pPr>
        <w:numPr>
          <w:ilvl w:val="0"/>
          <w:numId w:val="18"/>
        </w:numPr>
        <w:spacing w:beforeAutospacing="1" w:after="100" w:afterAutospacing="1"/>
        <w:ind w:left="720" w:hanging="450"/>
        <w:rPr>
          <w:rFonts w:ascii="Verdana" w:hAnsi="Verdana" w:cs="Arial"/>
          <w:bCs/>
          <w:sz w:val="20"/>
          <w:szCs w:val="20"/>
        </w:rPr>
      </w:pPr>
      <w:r w:rsidRPr="00DB0305">
        <w:rPr>
          <w:rFonts w:ascii="Verdana" w:hAnsi="Verdana" w:cs="Arial"/>
          <w:bCs/>
          <w:sz w:val="20"/>
          <w:szCs w:val="20"/>
        </w:rPr>
        <w:t>Added the following states to the loadActionCode: Armed, Enabled, and Disabled.</w:t>
      </w:r>
    </w:p>
    <w:p w:rsidR="00DB0305" w:rsidRPr="00DB0305" w:rsidRDefault="00DB0305" w:rsidP="00DB0305">
      <w:pPr>
        <w:numPr>
          <w:ilvl w:val="0"/>
          <w:numId w:val="18"/>
        </w:numPr>
        <w:spacing w:beforeAutospacing="1" w:after="100" w:afterAutospacing="1"/>
        <w:ind w:left="720" w:hanging="450"/>
        <w:rPr>
          <w:rFonts w:ascii="Verdana" w:hAnsi="Verdana" w:cs="Arial"/>
          <w:bCs/>
          <w:sz w:val="20"/>
          <w:szCs w:val="20"/>
        </w:rPr>
      </w:pPr>
      <w:r w:rsidRPr="00DB0305">
        <w:rPr>
          <w:rFonts w:ascii="Verdana" w:hAnsi="Verdana" w:cs="Arial"/>
          <w:bCs/>
          <w:sz w:val="20"/>
          <w:szCs w:val="20"/>
        </w:rPr>
        <w:t>Added the following states to the RCDState: Enabled and Disabled.</w:t>
      </w:r>
    </w:p>
    <w:p w:rsidR="00DB0305" w:rsidRPr="00DB0305" w:rsidRDefault="00DB0305" w:rsidP="00DB0305">
      <w:pPr>
        <w:numPr>
          <w:ilvl w:val="0"/>
          <w:numId w:val="18"/>
        </w:numPr>
        <w:spacing w:beforeAutospacing="1" w:after="100" w:afterAutospacing="1"/>
        <w:ind w:left="720" w:hanging="450"/>
        <w:rPr>
          <w:rFonts w:ascii="Verdana" w:hAnsi="Verdana" w:cs="Arial"/>
          <w:bCs/>
          <w:sz w:val="20"/>
          <w:szCs w:val="20"/>
        </w:rPr>
      </w:pPr>
      <w:r w:rsidRPr="00DB0305">
        <w:rPr>
          <w:rFonts w:ascii="Verdana" w:hAnsi="Verdana" w:cs="Arial"/>
          <w:bCs/>
          <w:sz w:val="20"/>
          <w:szCs w:val="20"/>
        </w:rPr>
        <w:t>Added MessageID, TimeStamp, and Context to the MultiSpeak web services message header.</w:t>
      </w:r>
    </w:p>
    <w:p w:rsidR="00DB0305" w:rsidRPr="00DB0305" w:rsidRDefault="00DB0305" w:rsidP="00DB0305">
      <w:pPr>
        <w:numPr>
          <w:ilvl w:val="0"/>
          <w:numId w:val="18"/>
        </w:numPr>
        <w:spacing w:beforeAutospacing="1" w:after="100" w:afterAutospacing="1"/>
        <w:ind w:left="720" w:hanging="450"/>
        <w:rPr>
          <w:rFonts w:ascii="Verdana" w:hAnsi="Verdana" w:cs="Arial"/>
          <w:bCs/>
          <w:sz w:val="20"/>
          <w:szCs w:val="20"/>
        </w:rPr>
      </w:pPr>
      <w:r w:rsidRPr="00DB0305">
        <w:rPr>
          <w:rFonts w:ascii="Verdana" w:hAnsi="Verdana" w:cs="Arial"/>
          <w:bCs/>
          <w:sz w:val="20"/>
          <w:szCs w:val="20"/>
        </w:rPr>
        <w:lastRenderedPageBreak/>
        <w:t xml:space="preserve">Added schedule, readingSchedule, readingScheduleResult, periodicSchedule, absoluteSchedule, timePoint, cimTimePoints, </w:t>
      </w:r>
      <w:proofErr w:type="gramStart"/>
      <w:r w:rsidRPr="00DB0305">
        <w:rPr>
          <w:rFonts w:ascii="Verdana" w:hAnsi="Verdana" w:cs="Arial"/>
          <w:bCs/>
          <w:sz w:val="20"/>
          <w:szCs w:val="20"/>
        </w:rPr>
        <w:t>meterGroupList</w:t>
      </w:r>
      <w:proofErr w:type="gramEnd"/>
      <w:r w:rsidRPr="00DB0305">
        <w:rPr>
          <w:rFonts w:ascii="Verdana" w:hAnsi="Verdana" w:cs="Arial"/>
          <w:bCs/>
          <w:sz w:val="20"/>
          <w:szCs w:val="20"/>
        </w:rPr>
        <w:t>, configurationGroup, and configurationGroupList objects.</w:t>
      </w:r>
    </w:p>
    <w:p w:rsidR="00DB0305" w:rsidRPr="00DB0305" w:rsidRDefault="00DB0305" w:rsidP="00DB0305">
      <w:pPr>
        <w:numPr>
          <w:ilvl w:val="0"/>
          <w:numId w:val="18"/>
        </w:numPr>
        <w:spacing w:beforeAutospacing="1" w:after="100" w:afterAutospacing="1"/>
        <w:ind w:left="720" w:hanging="450"/>
        <w:rPr>
          <w:rFonts w:ascii="Verdana" w:hAnsi="Verdana" w:cs="Arial"/>
          <w:bCs/>
          <w:sz w:val="20"/>
          <w:szCs w:val="20"/>
        </w:rPr>
      </w:pPr>
      <w:r w:rsidRPr="00DB0305">
        <w:rPr>
          <w:rFonts w:ascii="Verdana" w:hAnsi="Verdana" w:cs="Arial"/>
          <w:bCs/>
          <w:sz w:val="20"/>
          <w:szCs w:val="20"/>
        </w:rPr>
        <w:t>Added inHomeDisplayMessage, inHomeDisplayBillingMessage, inHomeDisplayGroup, and inHomeDisplayList objects.</w:t>
      </w:r>
    </w:p>
    <w:p w:rsidR="00DB0305" w:rsidRPr="00DB0305" w:rsidRDefault="00DB0305" w:rsidP="00DB0305">
      <w:pPr>
        <w:numPr>
          <w:ilvl w:val="0"/>
          <w:numId w:val="18"/>
        </w:numPr>
        <w:spacing w:beforeAutospacing="1" w:after="100" w:afterAutospacing="1"/>
        <w:ind w:left="720" w:hanging="450"/>
        <w:rPr>
          <w:rFonts w:ascii="Verdana" w:hAnsi="Verdana" w:cs="Arial"/>
          <w:bCs/>
          <w:sz w:val="20"/>
          <w:szCs w:val="20"/>
        </w:rPr>
      </w:pPr>
      <w:r w:rsidRPr="00DB0305">
        <w:rPr>
          <w:rFonts w:ascii="Verdana" w:hAnsi="Verdana" w:cs="Arial"/>
          <w:bCs/>
          <w:sz w:val="20"/>
          <w:szCs w:val="20"/>
        </w:rPr>
        <w:t>Added rate, rateInfo, commodityUsage, usageOtherPeriod, and usageOtherPeriodList.</w:t>
      </w:r>
    </w:p>
    <w:p w:rsidR="00DB0305" w:rsidRPr="00DB0305" w:rsidRDefault="00DB0305" w:rsidP="00DB0305">
      <w:pPr>
        <w:numPr>
          <w:ilvl w:val="0"/>
          <w:numId w:val="18"/>
        </w:numPr>
        <w:spacing w:beforeAutospacing="1" w:after="100" w:afterAutospacing="1"/>
        <w:ind w:left="720" w:hanging="450"/>
        <w:rPr>
          <w:rFonts w:ascii="Verdana" w:hAnsi="Verdana" w:cs="Arial"/>
          <w:bCs/>
          <w:sz w:val="20"/>
          <w:szCs w:val="20"/>
        </w:rPr>
      </w:pPr>
      <w:r w:rsidRPr="00DB0305">
        <w:rPr>
          <w:rFonts w:ascii="Verdana" w:hAnsi="Verdana" w:cs="Arial"/>
          <w:bCs/>
          <w:sz w:val="20"/>
          <w:szCs w:val="20"/>
        </w:rPr>
        <w:t>Added eventInstance, eventInstances and meterEventList.</w:t>
      </w:r>
    </w:p>
    <w:p w:rsidR="00DB0305" w:rsidRPr="00DB0305" w:rsidRDefault="00DB0305" w:rsidP="00DB0305">
      <w:pPr>
        <w:numPr>
          <w:ilvl w:val="0"/>
          <w:numId w:val="18"/>
        </w:numPr>
        <w:spacing w:beforeAutospacing="1" w:after="100" w:afterAutospacing="1"/>
        <w:ind w:left="720" w:hanging="450"/>
        <w:rPr>
          <w:rFonts w:ascii="Verdana" w:hAnsi="Verdana" w:cs="Arial"/>
          <w:bCs/>
          <w:sz w:val="20"/>
          <w:szCs w:val="20"/>
        </w:rPr>
      </w:pPr>
      <w:r w:rsidRPr="00DB0305">
        <w:rPr>
          <w:rFonts w:ascii="Verdana" w:hAnsi="Verdana" w:cs="Arial"/>
          <w:bCs/>
          <w:sz w:val="20"/>
          <w:szCs w:val="20"/>
        </w:rPr>
        <w:t>Added outageEvent.outagedPhase.</w:t>
      </w:r>
    </w:p>
    <w:p w:rsidR="00DB0305" w:rsidRPr="00DB0305" w:rsidRDefault="00DB0305" w:rsidP="00DB0305">
      <w:pPr>
        <w:rPr>
          <w:rFonts w:cs="Arial"/>
          <w:b/>
          <w:bCs/>
        </w:rPr>
      </w:pPr>
      <w:r w:rsidRPr="00DB0305">
        <w:rPr>
          <w:b/>
        </w:rPr>
        <w:t>Web Service Method Changes:</w:t>
      </w:r>
      <w:r w:rsidRPr="00DB0305">
        <w:rPr>
          <w:rFonts w:cs="Arial"/>
          <w:b/>
          <w:bCs/>
        </w:rPr>
        <w:t xml:space="preserve"> </w:t>
      </w:r>
    </w:p>
    <w:p w:rsidR="00DB0305" w:rsidRPr="00DB0305" w:rsidRDefault="00DB0305" w:rsidP="00DB0305">
      <w:pPr>
        <w:rPr>
          <w:rFonts w:cs="Arial"/>
          <w:bCs/>
        </w:rPr>
      </w:pP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the following new functions: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Switching Orders (SWO).</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Asset Management (AM)</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Inspection (INSP)</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Notification (NOT)</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HAN Communications (HAN)</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the following optional methods to all functions: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RequestRegistrationID</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RegisterForService</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UnregisterForService</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GetRegistrationInfoByID</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GetPublishMethods</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a note in the description of every unsolicited notification-type message that the registrationID should be added in the message header to indicate to the subscriber under which registrationID they received this notification data.</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the following methods to the SCADA_Server: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SCADAPointChangedNotification</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SCADAPointChangedNotificationForAnalog</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SCADAPointChangedNotificationForStatus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SCADAAnalogChangedNotification</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SCADAAnalogChangedNotificationByPointID</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SCADAAnalogChangedNotificationForPower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SCADAAnalogChangedNotificationForVoltage</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SCADAStatusChangedNotification</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SCADAStatusChangedNotificationByPointID</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 xml:space="preserve">Added to CD_Server and MDM_Server.  These methods are added to support harmonization with IEC 61968-9, Annex F. </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InitiateCDStateRequest</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InitiateArmCDDevice</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InitateEnableCDDevice</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InitateDisableCDDevice</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to MR_Server and MDM_Server:</w:t>
      </w:r>
    </w:p>
    <w:p w:rsidR="00DB0305" w:rsidRPr="00DB0305" w:rsidRDefault="00DB0305" w:rsidP="00DB0305">
      <w:pPr>
        <w:numPr>
          <w:ilvl w:val="0"/>
          <w:numId w:val="20"/>
        </w:numPr>
        <w:autoSpaceDE w:val="0"/>
        <w:autoSpaceDN w:val="0"/>
        <w:adjustRightInd w:val="0"/>
        <w:rPr>
          <w:rFonts w:ascii="Verdana" w:hAnsi="Verdana" w:cs="Arial"/>
          <w:bCs/>
          <w:sz w:val="20"/>
          <w:szCs w:val="20"/>
        </w:rPr>
      </w:pPr>
      <w:r w:rsidRPr="00DB0305">
        <w:rPr>
          <w:rFonts w:ascii="Verdana" w:hAnsi="Verdana" w:cs="Arial"/>
          <w:bCs/>
          <w:sz w:val="20"/>
          <w:szCs w:val="20"/>
        </w:rPr>
        <w:t>InitateDemandReset – This method is added to support harmonization with IEC 61968-9, Annex F.</w:t>
      </w:r>
    </w:p>
    <w:p w:rsidR="00DB0305" w:rsidRPr="00DB0305" w:rsidRDefault="00DB0305" w:rsidP="00DB0305">
      <w:pPr>
        <w:numPr>
          <w:ilvl w:val="0"/>
          <w:numId w:val="20"/>
        </w:numPr>
        <w:autoSpaceDE w:val="0"/>
        <w:autoSpaceDN w:val="0"/>
        <w:adjustRightInd w:val="0"/>
        <w:rPr>
          <w:rFonts w:ascii="Verdana" w:hAnsi="Verdana" w:cs="Arial"/>
          <w:bCs/>
          <w:sz w:val="20"/>
          <w:szCs w:val="20"/>
        </w:rPr>
      </w:pPr>
      <w:r w:rsidRPr="00DB0305">
        <w:rPr>
          <w:rFonts w:ascii="Verdana" w:hAnsi="Verdana" w:cs="Arial"/>
          <w:bCs/>
          <w:sz w:val="20"/>
          <w:szCs w:val="20"/>
        </w:rPr>
        <w:t xml:space="preserve"> InsertMetersInConfigurationGroup</w:t>
      </w:r>
    </w:p>
    <w:p w:rsidR="00DB0305" w:rsidRPr="00DB0305" w:rsidRDefault="00DB0305" w:rsidP="00DB0305">
      <w:pPr>
        <w:numPr>
          <w:ilvl w:val="0"/>
          <w:numId w:val="20"/>
        </w:numPr>
        <w:autoSpaceDE w:val="0"/>
        <w:autoSpaceDN w:val="0"/>
        <w:adjustRightInd w:val="0"/>
        <w:rPr>
          <w:rFonts w:ascii="Verdana" w:hAnsi="Verdana" w:cs="Arial"/>
          <w:bCs/>
          <w:sz w:val="20"/>
          <w:szCs w:val="20"/>
        </w:rPr>
      </w:pPr>
      <w:r w:rsidRPr="00DB0305">
        <w:rPr>
          <w:rFonts w:ascii="Verdana" w:hAnsi="Verdana" w:cs="Arial"/>
          <w:bCs/>
          <w:sz w:val="20"/>
          <w:szCs w:val="20"/>
        </w:rPr>
        <w:t>RemoveMetersFromConfigurationGroup</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 xml:space="preserve">Added to CB_Server, MDM_Server, and OA_Server: </w:t>
      </w:r>
    </w:p>
    <w:p w:rsidR="00DB0305" w:rsidRPr="00DB0305" w:rsidRDefault="00DB0305" w:rsidP="00DB0305">
      <w:pPr>
        <w:numPr>
          <w:ilvl w:val="1"/>
          <w:numId w:val="21"/>
        </w:numPr>
        <w:rPr>
          <w:rFonts w:ascii="Verdana" w:hAnsi="Verdana" w:cs="Arial"/>
          <w:bCs/>
          <w:sz w:val="20"/>
          <w:szCs w:val="20"/>
        </w:rPr>
      </w:pPr>
      <w:r w:rsidRPr="00DB0305">
        <w:rPr>
          <w:rFonts w:ascii="Verdana" w:hAnsi="Verdana" w:cs="Arial"/>
          <w:bCs/>
          <w:sz w:val="20"/>
          <w:szCs w:val="20"/>
        </w:rPr>
        <w:t>CDStateNotification</w:t>
      </w:r>
    </w:p>
    <w:p w:rsidR="00DB0305" w:rsidRPr="00DB0305" w:rsidRDefault="00DB0305" w:rsidP="00DB0305">
      <w:pPr>
        <w:numPr>
          <w:ilvl w:val="1"/>
          <w:numId w:val="21"/>
        </w:numPr>
        <w:rPr>
          <w:rFonts w:ascii="Verdana" w:hAnsi="Verdana" w:cs="Arial"/>
          <w:bCs/>
          <w:sz w:val="20"/>
          <w:szCs w:val="20"/>
        </w:rPr>
      </w:pPr>
      <w:r w:rsidRPr="00DB0305">
        <w:rPr>
          <w:rFonts w:ascii="Verdana" w:hAnsi="Verdana" w:cs="Arial"/>
          <w:bCs/>
          <w:sz w:val="20"/>
          <w:szCs w:val="20"/>
        </w:rPr>
        <w:t>CDStatesNotification</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to CB_Server, and MDM_Server: Sense is wrong, should be MR_Server</w:t>
      </w:r>
    </w:p>
    <w:p w:rsidR="00DB0305" w:rsidRPr="00DB0305" w:rsidRDefault="00DB0305" w:rsidP="00DB0305">
      <w:pPr>
        <w:numPr>
          <w:ilvl w:val="0"/>
          <w:numId w:val="22"/>
        </w:numPr>
        <w:autoSpaceDE w:val="0"/>
        <w:autoSpaceDN w:val="0"/>
        <w:adjustRightInd w:val="0"/>
        <w:rPr>
          <w:rFonts w:ascii="Verdana" w:hAnsi="Verdana" w:cs="Arial"/>
          <w:bCs/>
          <w:sz w:val="20"/>
          <w:szCs w:val="20"/>
        </w:rPr>
      </w:pPr>
      <w:r w:rsidRPr="00DB0305">
        <w:rPr>
          <w:rFonts w:ascii="Verdana" w:hAnsi="Verdana" w:cs="Arial"/>
          <w:bCs/>
          <w:sz w:val="20"/>
          <w:szCs w:val="20"/>
        </w:rPr>
        <w:lastRenderedPageBreak/>
        <w:t>GetConfigurationGroupNames</w:t>
      </w:r>
    </w:p>
    <w:p w:rsidR="00DB0305" w:rsidRPr="00DB0305" w:rsidRDefault="00DB0305" w:rsidP="00DB0305">
      <w:pPr>
        <w:numPr>
          <w:ilvl w:val="0"/>
          <w:numId w:val="22"/>
        </w:numPr>
        <w:autoSpaceDE w:val="0"/>
        <w:autoSpaceDN w:val="0"/>
        <w:adjustRightInd w:val="0"/>
        <w:rPr>
          <w:rFonts w:ascii="Verdana" w:hAnsi="Verdana" w:cs="Arial"/>
          <w:bCs/>
          <w:sz w:val="20"/>
          <w:szCs w:val="20"/>
        </w:rPr>
      </w:pPr>
      <w:r w:rsidRPr="00DB0305">
        <w:rPr>
          <w:rFonts w:ascii="Verdana" w:hAnsi="Verdana" w:cs="Arial"/>
          <w:bCs/>
          <w:sz w:val="20"/>
          <w:szCs w:val="20"/>
        </w:rPr>
        <w:t>GetConfigurationGroupMembers</w:t>
      </w:r>
    </w:p>
    <w:p w:rsidR="00DB0305" w:rsidRPr="00DB0305" w:rsidRDefault="00DB0305" w:rsidP="00DB0305">
      <w:pPr>
        <w:numPr>
          <w:ilvl w:val="0"/>
          <w:numId w:val="22"/>
        </w:numPr>
        <w:autoSpaceDE w:val="0"/>
        <w:autoSpaceDN w:val="0"/>
        <w:adjustRightInd w:val="0"/>
        <w:rPr>
          <w:rFonts w:ascii="Verdana" w:hAnsi="Verdana" w:cs="Arial"/>
          <w:bCs/>
          <w:sz w:val="20"/>
          <w:szCs w:val="20"/>
        </w:rPr>
      </w:pPr>
      <w:r w:rsidRPr="00DB0305">
        <w:rPr>
          <w:rFonts w:ascii="Verdana" w:hAnsi="Verdana" w:cs="Arial"/>
          <w:bCs/>
          <w:sz w:val="20"/>
          <w:szCs w:val="20"/>
        </w:rPr>
        <w:t>GetConfigurationGroupNamesByMeterNo</w:t>
      </w:r>
    </w:p>
    <w:p w:rsidR="00DB0305" w:rsidRPr="00DB0305" w:rsidRDefault="00DB0305" w:rsidP="00DB0305">
      <w:pPr>
        <w:numPr>
          <w:ilvl w:val="0"/>
          <w:numId w:val="22"/>
        </w:numPr>
        <w:autoSpaceDE w:val="0"/>
        <w:autoSpaceDN w:val="0"/>
        <w:adjustRightInd w:val="0"/>
        <w:rPr>
          <w:rFonts w:ascii="Verdana" w:hAnsi="Verdana" w:cs="Arial"/>
          <w:bCs/>
          <w:sz w:val="20"/>
          <w:szCs w:val="20"/>
        </w:rPr>
      </w:pPr>
      <w:r w:rsidRPr="00DB0305">
        <w:rPr>
          <w:rFonts w:ascii="Verdana" w:hAnsi="Verdana" w:cs="Arial"/>
          <w:bCs/>
          <w:sz w:val="20"/>
          <w:szCs w:val="20"/>
        </w:rPr>
        <w:t>ReadingScheduleResultNotification</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 xml:space="preserve">Added InitiateAVLUpdateRequest to AVL_Server. </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transactionID to AVLChangedNotification in GV_Server, GIS_Server, and SCHED_Server.</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 xml:space="preserve">Added the following methods to the CB_Server: </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GetAllStreetLights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ModifyCBDataForStreetLights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GetAllSecurityLights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ModifyCBDataForSecurityLights</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the following methods to the GIS_Server.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StreetLightChangedNotification</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SecurityLightChangedNotification</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TrafficLightChangedNotification</w:t>
      </w:r>
    </w:p>
    <w:p w:rsidR="00DB0305" w:rsidRPr="00DB0305" w:rsidRDefault="00DB0305" w:rsidP="00DB0305">
      <w:pPr>
        <w:numPr>
          <w:ilvl w:val="0"/>
          <w:numId w:val="52"/>
        </w:numPr>
        <w:rPr>
          <w:rFonts w:ascii="Verdana" w:hAnsi="Verdana" w:cs="Arial"/>
          <w:bCs/>
          <w:sz w:val="20"/>
          <w:szCs w:val="20"/>
        </w:rPr>
      </w:pPr>
      <w:r w:rsidRPr="00DB0305">
        <w:rPr>
          <w:rFonts w:ascii="Verdana" w:hAnsi="Verdana"/>
          <w:sz w:val="20"/>
          <w:szCs w:val="20"/>
        </w:rPr>
        <w:t>Added the following methods to FA_Server, and DGN_Server:</w:t>
      </w:r>
    </w:p>
    <w:p w:rsidR="00DB0305" w:rsidRPr="00DB0305" w:rsidRDefault="00DB0305" w:rsidP="00DB0305">
      <w:pPr>
        <w:numPr>
          <w:ilvl w:val="0"/>
          <w:numId w:val="24"/>
        </w:numPr>
        <w:rPr>
          <w:rFonts w:ascii="Verdana" w:hAnsi="Verdana" w:cs="Arial"/>
          <w:bCs/>
          <w:sz w:val="20"/>
          <w:szCs w:val="20"/>
        </w:rPr>
      </w:pPr>
      <w:r w:rsidRPr="00DB0305">
        <w:rPr>
          <w:rFonts w:ascii="Verdana" w:hAnsi="Verdana"/>
          <w:sz w:val="20"/>
          <w:szCs w:val="20"/>
        </w:rPr>
        <w:t>GetAllLaborCategories</w:t>
      </w:r>
    </w:p>
    <w:p w:rsidR="00DB0305" w:rsidRPr="00DB0305" w:rsidRDefault="00DB0305" w:rsidP="00DB0305">
      <w:pPr>
        <w:numPr>
          <w:ilvl w:val="0"/>
          <w:numId w:val="24"/>
        </w:numPr>
        <w:rPr>
          <w:rFonts w:ascii="Verdana" w:hAnsi="Verdana" w:cs="Arial"/>
          <w:bCs/>
          <w:sz w:val="20"/>
          <w:szCs w:val="20"/>
        </w:rPr>
      </w:pPr>
      <w:r w:rsidRPr="00DB0305">
        <w:rPr>
          <w:rFonts w:ascii="Verdana" w:hAnsi="Verdana"/>
          <w:sz w:val="20"/>
          <w:szCs w:val="20"/>
        </w:rPr>
        <w:t>GetModifiedLaborCategories</w:t>
      </w:r>
    </w:p>
    <w:p w:rsidR="00DB0305" w:rsidRPr="00DB0305" w:rsidRDefault="00DB0305" w:rsidP="00DB0305">
      <w:pPr>
        <w:numPr>
          <w:ilvl w:val="0"/>
          <w:numId w:val="24"/>
        </w:numPr>
        <w:rPr>
          <w:rFonts w:ascii="Verdana" w:hAnsi="Verdana" w:cs="Arial"/>
          <w:bCs/>
          <w:sz w:val="20"/>
          <w:szCs w:val="20"/>
        </w:rPr>
      </w:pPr>
      <w:r w:rsidRPr="00DB0305">
        <w:rPr>
          <w:rFonts w:ascii="Verdana" w:hAnsi="Verdana"/>
          <w:sz w:val="20"/>
          <w:szCs w:val="20"/>
        </w:rPr>
        <w:t>LaborCategoryNotification</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to MR server and MDM server: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EstablishSchedules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DeleteSchedule</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GetSchedules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GetScheduleByID</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EstablishReadingSchedules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EnableReadingSchedule</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DisableReadingSchedule</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DeleteReadingSchedule</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GetReadingSchedules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GetReadingScheduleByID</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GetLatestReadingsByMeterNoList</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Corrected the following methods to carry an array rather than a single instance in CB_Server: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ModifyCBDataForCustomer</w:t>
      </w:r>
    </w:p>
    <w:p w:rsidR="00DB0305" w:rsidRPr="00DB0305" w:rsidRDefault="00DB0305" w:rsidP="00DB0305">
      <w:pPr>
        <w:numPr>
          <w:ilvl w:val="1"/>
          <w:numId w:val="19"/>
        </w:numPr>
        <w:rPr>
          <w:rFonts w:ascii="Verdana" w:hAnsi="Verdana"/>
          <w:sz w:val="20"/>
          <w:szCs w:val="20"/>
        </w:rPr>
      </w:pPr>
      <w:r w:rsidRPr="00DB0305">
        <w:rPr>
          <w:rFonts w:ascii="Verdana" w:hAnsi="Verdana" w:cs="Arial"/>
          <w:bCs/>
          <w:sz w:val="20"/>
          <w:szCs w:val="20"/>
        </w:rPr>
        <w:t>ModifyCBDataForServiceLocation</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to INSP_Server: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AssessmentChangedNotification</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AssessmentLocationChangedNotification</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GetAssessmentLocations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GetCircuitElementNearLatLong</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GetOutageByCircuitElement</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to OA_Server: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ResolvedCaller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UpdateMessageStatus</w:t>
      </w:r>
    </w:p>
    <w:p w:rsidR="00DB0305" w:rsidRPr="00DB0305" w:rsidRDefault="00DB0305" w:rsidP="00DB0305">
      <w:pPr>
        <w:numPr>
          <w:ilvl w:val="0"/>
          <w:numId w:val="52"/>
        </w:numPr>
        <w:tabs>
          <w:tab w:val="left" w:pos="270"/>
        </w:tabs>
        <w:rPr>
          <w:rFonts w:ascii="Verdana" w:hAnsi="Verdana"/>
          <w:sz w:val="20"/>
          <w:szCs w:val="20"/>
        </w:rPr>
      </w:pPr>
      <w:r w:rsidRPr="00DB0305">
        <w:rPr>
          <w:rFonts w:ascii="Verdana" w:hAnsi="Verdana"/>
          <w:sz w:val="20"/>
          <w:szCs w:val="20"/>
        </w:rPr>
        <w:t>Added the following methods to the to the PPM_Server and the HAN_Server:</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InHomeDisplayMessageNotification</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InHomeDisplayBillingMessageNotification</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GetAllInHomeDisplays</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InsertInHomeDisplayInIHDGroup</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RemoveInHomeDisplayFromIHDGroup</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EstablishIHDGroup</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DeleteIHDGroup</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lastRenderedPageBreak/>
        <w:t>Added the following methods to the HAN_Server:</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InHomeDisplayAddNotification</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InHomeDisplayChangedNotification</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InHomeDisplayExchangeNotification</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InHomeDisplayRemoveNotification</w:t>
      </w:r>
    </w:p>
    <w:p w:rsidR="00DB0305" w:rsidRPr="00DB0305" w:rsidRDefault="00DB0305" w:rsidP="00DB0305">
      <w:pPr>
        <w:numPr>
          <w:ilvl w:val="1"/>
          <w:numId w:val="19"/>
        </w:numPr>
        <w:tabs>
          <w:tab w:val="left" w:pos="270"/>
        </w:tabs>
        <w:rPr>
          <w:rFonts w:ascii="Verdana" w:hAnsi="Verdana"/>
          <w:sz w:val="20"/>
          <w:szCs w:val="20"/>
        </w:rPr>
      </w:pPr>
      <w:r w:rsidRPr="00DB0305">
        <w:rPr>
          <w:rFonts w:ascii="Verdana" w:hAnsi="Verdana"/>
          <w:sz w:val="20"/>
          <w:szCs w:val="20"/>
        </w:rPr>
        <w:t>InHomeDisplayRetireNotification</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 in CB_Server: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GetIHDGroupNames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GetIHDGroupMembers</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GetIHDGroupNamesByInHomeDisplayID</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to SWO_Server: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GetSwitchingOrderByID</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GetSwitchingOrderByDateRange</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to CB_Server, WTG_Server, EA_Server, GIS_Server, SCADA_Server, OA_Server, and NOT_Server: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SwitchingOrderChangedNotification</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to CB_Server, MDM_Server, and NOT_Server: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MeterEventNotification</w:t>
      </w:r>
    </w:p>
    <w:p w:rsidR="00DB0305" w:rsidRPr="00DB0305" w:rsidRDefault="00DB0305" w:rsidP="00DB0305">
      <w:pPr>
        <w:numPr>
          <w:ilvl w:val="0"/>
          <w:numId w:val="52"/>
        </w:numPr>
        <w:rPr>
          <w:rFonts w:ascii="Verdana" w:hAnsi="Verdana" w:cs="Arial"/>
          <w:bCs/>
          <w:sz w:val="20"/>
          <w:szCs w:val="20"/>
        </w:rPr>
      </w:pPr>
      <w:r w:rsidRPr="00DB0305">
        <w:rPr>
          <w:rFonts w:ascii="Verdana" w:hAnsi="Verdana" w:cs="Arial"/>
          <w:bCs/>
          <w:sz w:val="20"/>
          <w:szCs w:val="20"/>
        </w:rPr>
        <w:t>Added to OA_Server:</w:t>
      </w:r>
    </w:p>
    <w:p w:rsidR="00DB0305" w:rsidRPr="00DB0305" w:rsidRDefault="00DB0305" w:rsidP="00DB0305">
      <w:pPr>
        <w:numPr>
          <w:ilvl w:val="1"/>
          <w:numId w:val="19"/>
        </w:numPr>
        <w:rPr>
          <w:rFonts w:ascii="Verdana" w:hAnsi="Verdana" w:cs="Arial"/>
          <w:bCs/>
          <w:sz w:val="20"/>
          <w:szCs w:val="20"/>
        </w:rPr>
      </w:pPr>
      <w:r w:rsidRPr="00DB0305">
        <w:rPr>
          <w:rFonts w:ascii="Verdana" w:hAnsi="Verdana" w:cs="Arial"/>
          <w:bCs/>
          <w:sz w:val="20"/>
          <w:szCs w:val="20"/>
        </w:rPr>
        <w:t>GetOutageByCircuitElement</w:t>
      </w:r>
    </w:p>
    <w:p w:rsidR="00DB0305" w:rsidRPr="00DB0305" w:rsidRDefault="00DB0305" w:rsidP="00DB0305">
      <w:pPr>
        <w:numPr>
          <w:ilvl w:val="0"/>
          <w:numId w:val="52"/>
        </w:numPr>
        <w:spacing w:after="200" w:line="276" w:lineRule="auto"/>
        <w:contextualSpacing/>
        <w:rPr>
          <w:rFonts w:ascii="Calibri" w:eastAsia="Calibri" w:hAnsi="Calibri" w:cs="Arial"/>
          <w:bCs/>
          <w:sz w:val="22"/>
          <w:szCs w:val="22"/>
        </w:rPr>
      </w:pPr>
      <w:r w:rsidRPr="00DB0305">
        <w:rPr>
          <w:rFonts w:ascii="Verdana" w:eastAsia="Calibri" w:hAnsi="Verdana" w:cs="Arial"/>
          <w:bCs/>
          <w:sz w:val="20"/>
          <w:szCs w:val="20"/>
        </w:rPr>
        <w:t>Changed the description of the InitiateGroupMeterRead method on MR_Server and MDM_Server to reflect that this method schedules a reading from devices rather than returning the most recent read in the MR database.</w:t>
      </w:r>
      <w:r w:rsidRPr="00DB0305">
        <w:rPr>
          <w:rFonts w:ascii="Calibri" w:eastAsia="Calibri" w:hAnsi="Calibri" w:cs="Arial"/>
          <w:bCs/>
          <w:sz w:val="22"/>
          <w:szCs w:val="22"/>
        </w:rPr>
        <w:tab/>
      </w:r>
    </w:p>
    <w:p w:rsidR="00DB0305" w:rsidRPr="00DB0305" w:rsidRDefault="00DB0305" w:rsidP="00DB0305">
      <w:pPr>
        <w:rPr>
          <w:rFonts w:cs="Arial"/>
          <w:b/>
          <w:bCs/>
        </w:rPr>
      </w:pPr>
      <w:r w:rsidRPr="00DB0305">
        <w:rPr>
          <w:rFonts w:cs="Arial"/>
          <w:b/>
          <w:bCs/>
        </w:rPr>
        <w:br w:type="page"/>
      </w:r>
      <w:r w:rsidRPr="00DB0305">
        <w:rPr>
          <w:rFonts w:cs="Arial"/>
          <w:b/>
          <w:bCs/>
        </w:rPr>
        <w:lastRenderedPageBreak/>
        <w:t xml:space="preserve">Version 4.0.1 Release Candidate a – Issued 04/14/2009.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spacing w:beforeAutospacing="1" w:after="100" w:afterAutospacing="1"/>
        <w:rPr>
          <w:rFonts w:cs="Arial"/>
          <w:b/>
          <w:bCs/>
        </w:rPr>
      </w:pPr>
      <w:r w:rsidRPr="00DB0305">
        <w:rPr>
          <w:rFonts w:cs="Arial"/>
          <w:b/>
          <w:bCs/>
        </w:rPr>
        <w:t>Schema Changes: </w:t>
      </w:r>
    </w:p>
    <w:p w:rsidR="00DB0305" w:rsidRPr="00DB0305" w:rsidRDefault="00DB0305" w:rsidP="00DB0305">
      <w:pPr>
        <w:numPr>
          <w:ilvl w:val="0"/>
          <w:numId w:val="13"/>
        </w:numPr>
        <w:spacing w:beforeAutospacing="1"/>
        <w:rPr>
          <w:rFonts w:ascii="Verdana" w:hAnsi="Verdana" w:cs="Arial"/>
          <w:bCs/>
          <w:sz w:val="20"/>
          <w:szCs w:val="20"/>
        </w:rPr>
      </w:pPr>
      <w:r w:rsidRPr="00DB0305">
        <w:rPr>
          <w:rFonts w:ascii="Verdana" w:hAnsi="Verdana" w:cs="Arial"/>
          <w:bCs/>
          <w:sz w:val="20"/>
          <w:szCs w:val="20"/>
        </w:rPr>
        <w:t>Added switchingOrder, switchingSchedule and switchingStep objects.</w:t>
      </w:r>
    </w:p>
    <w:p w:rsidR="00DB0305" w:rsidRPr="00DB0305" w:rsidRDefault="00DB0305" w:rsidP="00DB0305">
      <w:pPr>
        <w:numPr>
          <w:ilvl w:val="0"/>
          <w:numId w:val="13"/>
        </w:numPr>
        <w:spacing w:beforeAutospacing="1"/>
        <w:rPr>
          <w:rFonts w:ascii="Verdana" w:hAnsi="Verdana" w:cs="Arial"/>
          <w:bCs/>
          <w:sz w:val="20"/>
          <w:szCs w:val="20"/>
        </w:rPr>
      </w:pPr>
      <w:r w:rsidRPr="00DB0305">
        <w:rPr>
          <w:rFonts w:ascii="Verdana" w:hAnsi="Verdana" w:cs="Arial"/>
          <w:bCs/>
          <w:sz w:val="20"/>
          <w:szCs w:val="20"/>
        </w:rPr>
        <w:t xml:space="preserve">Added CDState object. </w:t>
      </w:r>
    </w:p>
    <w:p w:rsidR="00DB0305" w:rsidRPr="00DB0305" w:rsidRDefault="00DB0305" w:rsidP="00DB0305">
      <w:pPr>
        <w:numPr>
          <w:ilvl w:val="0"/>
          <w:numId w:val="13"/>
        </w:numPr>
        <w:spacing w:beforeAutospacing="1"/>
        <w:rPr>
          <w:rFonts w:ascii="Verdana" w:hAnsi="Verdana" w:cs="Arial"/>
          <w:bCs/>
          <w:sz w:val="20"/>
          <w:szCs w:val="20"/>
        </w:rPr>
      </w:pPr>
      <w:r w:rsidRPr="00DB0305">
        <w:rPr>
          <w:rFonts w:ascii="Verdana" w:hAnsi="Verdana" w:cs="Arial"/>
          <w:bCs/>
          <w:sz w:val="20"/>
          <w:szCs w:val="20"/>
        </w:rPr>
        <w:t>Eliminated faulty xs</w:t>
      </w:r>
      <w:proofErr w:type="gramStart"/>
      <w:r w:rsidRPr="00DB0305">
        <w:rPr>
          <w:rFonts w:ascii="Verdana" w:hAnsi="Verdana" w:cs="Arial"/>
          <w:bCs/>
          <w:sz w:val="20"/>
          <w:szCs w:val="20"/>
        </w:rPr>
        <w:t>:unique</w:t>
      </w:r>
      <w:proofErr w:type="gramEnd"/>
      <w:r w:rsidRPr="00DB0305">
        <w:rPr>
          <w:rFonts w:ascii="Verdana" w:hAnsi="Verdana" w:cs="Arial"/>
          <w:bCs/>
          <w:sz w:val="20"/>
          <w:szCs w:val="20"/>
        </w:rPr>
        <w:t xml:space="preserve"> constraints for workOrderIdentifier, stationLocation, and stationID.</w:t>
      </w:r>
    </w:p>
    <w:p w:rsidR="00DB0305" w:rsidRPr="00DB0305" w:rsidRDefault="00DB0305" w:rsidP="00DB0305">
      <w:pPr>
        <w:rPr>
          <w:rFonts w:cs="Arial"/>
          <w:bCs/>
        </w:rPr>
      </w:pPr>
    </w:p>
    <w:p w:rsidR="00DB0305" w:rsidRPr="00DB0305" w:rsidRDefault="00DB0305" w:rsidP="00DB0305">
      <w:pPr>
        <w:rPr>
          <w:b/>
        </w:rPr>
      </w:pPr>
      <w:r w:rsidRPr="00DB0305">
        <w:rPr>
          <w:b/>
        </w:rPr>
        <w:t>Web Service Method Changes:</w:t>
      </w:r>
    </w:p>
    <w:p w:rsidR="00DB0305" w:rsidRPr="00DB0305" w:rsidRDefault="00DB0305" w:rsidP="00DB0305">
      <w:pPr>
        <w:rPr>
          <w:rFonts w:cs="Arial"/>
          <w:bCs/>
        </w:rPr>
      </w:pPr>
    </w:p>
    <w:p w:rsidR="00DB0305" w:rsidRPr="00DB0305" w:rsidRDefault="00DB0305" w:rsidP="00DB0305">
      <w:pPr>
        <w:ind w:firstLine="720"/>
        <w:rPr>
          <w:rFonts w:cs="Arial"/>
          <w:bCs/>
        </w:rPr>
      </w:pPr>
      <w:proofErr w:type="gramStart"/>
      <w:r w:rsidRPr="00DB0305">
        <w:rPr>
          <w:rFonts w:cs="Arial"/>
          <w:bCs/>
        </w:rPr>
        <w:t>None.</w:t>
      </w:r>
      <w:proofErr w:type="gramEnd"/>
    </w:p>
    <w:p w:rsidR="00DB0305" w:rsidRPr="00DB0305" w:rsidRDefault="00DB0305" w:rsidP="00DB0305">
      <w:pPr>
        <w:rPr>
          <w:rFonts w:cs="Arial"/>
          <w:b/>
          <w:bCs/>
        </w:rPr>
      </w:pPr>
    </w:p>
    <w:p w:rsidR="00DB0305" w:rsidRPr="00DB0305" w:rsidRDefault="00DB0305" w:rsidP="00DB0305">
      <w:pPr>
        <w:rPr>
          <w:rFonts w:cs="Arial"/>
          <w:b/>
          <w:bCs/>
        </w:rPr>
      </w:pPr>
      <w:r w:rsidRPr="00DB0305">
        <w:rPr>
          <w:rFonts w:cs="Arial"/>
          <w:b/>
          <w:bCs/>
        </w:rPr>
        <w:br w:type="page"/>
      </w:r>
    </w:p>
    <w:p w:rsidR="00DB0305" w:rsidRPr="00DB0305" w:rsidRDefault="00DB0305" w:rsidP="00DB0305">
      <w:pPr>
        <w:rPr>
          <w:rFonts w:cs="Arial"/>
          <w:b/>
          <w:bCs/>
        </w:rPr>
      </w:pPr>
      <w:proofErr w:type="gramStart"/>
      <w:r w:rsidRPr="00DB0305">
        <w:rPr>
          <w:rFonts w:cs="Arial"/>
          <w:b/>
          <w:bCs/>
        </w:rPr>
        <w:lastRenderedPageBreak/>
        <w:t>Version 4.0.0 Release – Issued 02/01/2009.</w:t>
      </w:r>
      <w:proofErr w:type="gramEnd"/>
      <w:r w:rsidRPr="00DB0305">
        <w:rPr>
          <w:rFonts w:cs="Arial"/>
          <w:b/>
          <w:bCs/>
        </w:rPr>
        <w:t xml:space="preserve"> </w:t>
      </w:r>
    </w:p>
    <w:p w:rsidR="00DB0305" w:rsidRPr="00DB0305" w:rsidRDefault="00DB0305" w:rsidP="00DB0305">
      <w:pPr>
        <w:rPr>
          <w:rFonts w:cs="Arial"/>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spacing w:beforeAutospacing="1" w:after="100" w:afterAutospacing="1"/>
        <w:rPr>
          <w:rFonts w:cs="Arial"/>
          <w:b/>
          <w:bCs/>
        </w:rPr>
      </w:pPr>
      <w:r w:rsidRPr="00DB0305">
        <w:rPr>
          <w:rFonts w:cs="Arial"/>
          <w:b/>
          <w:bCs/>
        </w:rPr>
        <w:t>Schema Changes: </w:t>
      </w:r>
    </w:p>
    <w:p w:rsidR="00DB0305" w:rsidRPr="00DB0305" w:rsidRDefault="00DB0305" w:rsidP="00DB0305">
      <w:pPr>
        <w:numPr>
          <w:ilvl w:val="0"/>
          <w:numId w:val="23"/>
        </w:numPr>
        <w:spacing w:beforeAutospacing="1"/>
        <w:rPr>
          <w:rFonts w:ascii="Verdana" w:hAnsi="Verdana" w:cs="Arial"/>
          <w:bCs/>
          <w:sz w:val="20"/>
          <w:szCs w:val="20"/>
        </w:rPr>
      </w:pPr>
      <w:r w:rsidRPr="00DB0305">
        <w:rPr>
          <w:rFonts w:ascii="Verdana" w:hAnsi="Verdana" w:cs="Arial"/>
          <w:bCs/>
          <w:sz w:val="20"/>
          <w:szCs w:val="20"/>
        </w:rPr>
        <w:t xml:space="preserve">Added elbow, jumper and cut objects. </w:t>
      </w:r>
    </w:p>
    <w:p w:rsidR="00DB0305" w:rsidRPr="00DB0305" w:rsidRDefault="00DB0305" w:rsidP="00DB0305">
      <w:pPr>
        <w:numPr>
          <w:ilvl w:val="0"/>
          <w:numId w:val="23"/>
        </w:numPr>
        <w:spacing w:beforeAutospacing="1"/>
        <w:rPr>
          <w:rFonts w:ascii="Verdana" w:hAnsi="Verdana" w:cs="Arial"/>
          <w:bCs/>
          <w:sz w:val="20"/>
          <w:szCs w:val="20"/>
        </w:rPr>
      </w:pPr>
      <w:r w:rsidRPr="00DB0305">
        <w:rPr>
          <w:rFonts w:ascii="Verdana" w:hAnsi="Verdana" w:cs="Arial"/>
          <w:bCs/>
          <w:sz w:val="20"/>
          <w:szCs w:val="20"/>
        </w:rPr>
        <w:t>Added elbow, jumper and cut as optional switchingDevices to the switchingDeviceBank.</w:t>
      </w:r>
    </w:p>
    <w:p w:rsidR="00DB0305" w:rsidRPr="00DB0305" w:rsidRDefault="00DB0305" w:rsidP="00DB0305">
      <w:pPr>
        <w:rPr>
          <w:rFonts w:cs="Arial"/>
          <w:bCs/>
        </w:rPr>
      </w:pPr>
    </w:p>
    <w:p w:rsidR="00DB0305" w:rsidRPr="00DB0305" w:rsidRDefault="00DB0305" w:rsidP="00DB0305">
      <w:pPr>
        <w:rPr>
          <w:b/>
        </w:rPr>
      </w:pPr>
      <w:r w:rsidRPr="00DB0305">
        <w:rPr>
          <w:b/>
        </w:rPr>
        <w:t>Web Service Method Changes:</w:t>
      </w:r>
    </w:p>
    <w:p w:rsidR="00DB0305" w:rsidRPr="00DB0305" w:rsidRDefault="00DB0305" w:rsidP="00DB0305">
      <w:pPr>
        <w:rPr>
          <w:rFonts w:cs="Arial"/>
          <w:bCs/>
        </w:rPr>
      </w:pPr>
    </w:p>
    <w:p w:rsidR="00DB0305" w:rsidRPr="00DB0305" w:rsidRDefault="00DB0305" w:rsidP="00DB0305">
      <w:pPr>
        <w:numPr>
          <w:ilvl w:val="0"/>
          <w:numId w:val="15"/>
        </w:numPr>
        <w:rPr>
          <w:rFonts w:ascii="Verdana" w:hAnsi="Verdana" w:cs="Arial"/>
          <w:bCs/>
          <w:sz w:val="20"/>
          <w:szCs w:val="20"/>
        </w:rPr>
      </w:pPr>
      <w:r w:rsidRPr="00DB0305">
        <w:rPr>
          <w:rFonts w:ascii="Verdana" w:hAnsi="Verdana" w:cs="Arial"/>
          <w:bCs/>
          <w:sz w:val="20"/>
          <w:szCs w:val="20"/>
        </w:rPr>
        <w:t>Made the following changes in the AVL_Server:</w:t>
      </w:r>
    </w:p>
    <w:p w:rsidR="00DB0305" w:rsidRPr="00DB0305" w:rsidRDefault="00DB0305" w:rsidP="00DB0305">
      <w:pPr>
        <w:numPr>
          <w:ilvl w:val="1"/>
          <w:numId w:val="15"/>
        </w:numPr>
        <w:rPr>
          <w:rFonts w:ascii="Verdana" w:hAnsi="Verdana" w:cs="Arial"/>
          <w:bCs/>
          <w:sz w:val="20"/>
          <w:szCs w:val="20"/>
        </w:rPr>
      </w:pPr>
      <w:r w:rsidRPr="00DB0305">
        <w:rPr>
          <w:rFonts w:ascii="Verdana" w:hAnsi="Verdana" w:cs="Arial"/>
          <w:bCs/>
          <w:sz w:val="20"/>
          <w:szCs w:val="20"/>
        </w:rPr>
        <w:t>Changed the name of the GetAVLMessagesByVehicleAndDate to be GetAVLMessagesByAVLID for consistency with other naming conventions.</w:t>
      </w:r>
    </w:p>
    <w:p w:rsidR="00DB0305" w:rsidRPr="00DB0305" w:rsidRDefault="00DB0305" w:rsidP="00DB0305">
      <w:pPr>
        <w:numPr>
          <w:ilvl w:val="1"/>
          <w:numId w:val="15"/>
        </w:numPr>
        <w:rPr>
          <w:rFonts w:ascii="Verdana" w:hAnsi="Verdana" w:cs="Arial"/>
          <w:bCs/>
          <w:sz w:val="20"/>
          <w:szCs w:val="20"/>
        </w:rPr>
      </w:pPr>
      <w:r w:rsidRPr="00DB0305">
        <w:rPr>
          <w:rFonts w:ascii="Verdana" w:hAnsi="Verdana" w:cs="Arial"/>
          <w:bCs/>
          <w:sz w:val="20"/>
          <w:szCs w:val="20"/>
        </w:rPr>
        <w:t>Chang</w:t>
      </w:r>
      <w:r w:rsidRPr="00DB0305">
        <w:rPr>
          <w:rFonts w:ascii="Verdana" w:hAnsi="Verdana" w:cs="Arial"/>
          <w:bCs/>
          <w:sz w:val="20"/>
          <w:szCs w:val="20"/>
        </w:rPr>
        <w:tab/>
        <w:t>ed the name of the GetLastAVLPositionByVehicle to be GetLastAVLPositionByAVLID for consistency with other naming conventions</w:t>
      </w:r>
    </w:p>
    <w:p w:rsidR="00DB0305" w:rsidRPr="00DB0305" w:rsidRDefault="00DB0305" w:rsidP="00DB0305">
      <w:pPr>
        <w:numPr>
          <w:ilvl w:val="1"/>
          <w:numId w:val="15"/>
        </w:numPr>
        <w:rPr>
          <w:rFonts w:ascii="Verdana" w:hAnsi="Verdana" w:cs="Arial"/>
          <w:bCs/>
          <w:sz w:val="20"/>
          <w:szCs w:val="20"/>
        </w:rPr>
      </w:pPr>
      <w:r w:rsidRPr="00DB0305">
        <w:rPr>
          <w:rFonts w:ascii="Verdana" w:hAnsi="Verdana" w:cs="Arial"/>
          <w:bCs/>
          <w:sz w:val="20"/>
          <w:szCs w:val="20"/>
        </w:rPr>
        <w:t>Changed the name of the GetLatestAVLMessages to be GetLastAVLMessages for consistency with other naming conventions</w:t>
      </w:r>
    </w:p>
    <w:p w:rsidR="00DB0305" w:rsidRPr="00DB0305" w:rsidRDefault="00DB0305" w:rsidP="00DB0305">
      <w:pPr>
        <w:numPr>
          <w:ilvl w:val="1"/>
          <w:numId w:val="15"/>
        </w:numPr>
        <w:rPr>
          <w:rFonts w:ascii="Verdana" w:hAnsi="Verdana" w:cs="Arial"/>
          <w:bCs/>
          <w:sz w:val="20"/>
          <w:szCs w:val="20"/>
        </w:rPr>
      </w:pPr>
      <w:r w:rsidRPr="00DB0305">
        <w:rPr>
          <w:rFonts w:ascii="Verdana" w:hAnsi="Verdana" w:cs="Arial"/>
          <w:bCs/>
          <w:sz w:val="20"/>
          <w:szCs w:val="20"/>
        </w:rPr>
        <w:t>Added a new GetAVLMessagesByVehicleName for completeness.</w:t>
      </w:r>
    </w:p>
    <w:p w:rsidR="00DB0305" w:rsidRPr="00DB0305" w:rsidRDefault="00DB0305" w:rsidP="00DB0305">
      <w:pPr>
        <w:numPr>
          <w:ilvl w:val="0"/>
          <w:numId w:val="15"/>
        </w:numPr>
        <w:rPr>
          <w:rFonts w:ascii="Verdana" w:hAnsi="Verdana" w:cs="Arial"/>
          <w:bCs/>
          <w:sz w:val="20"/>
          <w:szCs w:val="20"/>
        </w:rPr>
      </w:pPr>
      <w:r w:rsidRPr="00DB0305">
        <w:rPr>
          <w:rFonts w:ascii="Verdana" w:hAnsi="Verdana" w:cs="Arial"/>
          <w:bCs/>
          <w:sz w:val="20"/>
          <w:szCs w:val="20"/>
        </w:rPr>
        <w:t>Added the following methods to the OA_Server:</w:t>
      </w:r>
    </w:p>
    <w:p w:rsidR="00DB0305" w:rsidRPr="00DB0305" w:rsidRDefault="00DB0305" w:rsidP="00DB0305">
      <w:pPr>
        <w:numPr>
          <w:ilvl w:val="1"/>
          <w:numId w:val="15"/>
        </w:numPr>
        <w:rPr>
          <w:rFonts w:ascii="Verdana" w:hAnsi="Verdana" w:cs="Arial"/>
          <w:bCs/>
          <w:sz w:val="20"/>
          <w:szCs w:val="20"/>
        </w:rPr>
      </w:pPr>
      <w:r w:rsidRPr="00DB0305">
        <w:rPr>
          <w:rFonts w:ascii="Verdana" w:hAnsi="Verdana" w:cs="Arial"/>
          <w:bCs/>
          <w:sz w:val="20"/>
          <w:szCs w:val="20"/>
        </w:rPr>
        <w:t>InitiateCut</w:t>
      </w:r>
    </w:p>
    <w:p w:rsidR="00DB0305" w:rsidRPr="00DB0305" w:rsidRDefault="00DB0305" w:rsidP="00DB0305">
      <w:pPr>
        <w:numPr>
          <w:ilvl w:val="1"/>
          <w:numId w:val="15"/>
        </w:numPr>
        <w:rPr>
          <w:rFonts w:ascii="Verdana" w:hAnsi="Verdana" w:cs="Arial"/>
          <w:bCs/>
          <w:sz w:val="20"/>
          <w:szCs w:val="20"/>
        </w:rPr>
      </w:pPr>
      <w:r w:rsidRPr="00DB0305">
        <w:rPr>
          <w:rFonts w:ascii="Verdana" w:hAnsi="Verdana" w:cs="Arial"/>
          <w:bCs/>
          <w:sz w:val="20"/>
          <w:szCs w:val="20"/>
        </w:rPr>
        <w:t>RestoreCut</w:t>
      </w:r>
    </w:p>
    <w:p w:rsidR="00DB0305" w:rsidRPr="00DB0305" w:rsidRDefault="00DB0305" w:rsidP="00DB0305">
      <w:pPr>
        <w:rPr>
          <w:rFonts w:ascii="Verdana" w:hAnsi="Verdana" w:cs="Arial"/>
          <w:b/>
          <w:bCs/>
          <w:sz w:val="20"/>
          <w:szCs w:val="20"/>
        </w:rPr>
      </w:pPr>
    </w:p>
    <w:p w:rsidR="00DB0305" w:rsidRPr="00DB0305" w:rsidRDefault="00DB0305" w:rsidP="00DB0305">
      <w:pPr>
        <w:rPr>
          <w:rFonts w:cs="Arial"/>
          <w:b/>
          <w:bCs/>
        </w:rPr>
      </w:pPr>
      <w:r w:rsidRPr="00DB0305">
        <w:rPr>
          <w:rFonts w:cs="Arial"/>
          <w:b/>
          <w:bCs/>
        </w:rPr>
        <w:br w:type="page"/>
      </w:r>
      <w:r w:rsidRPr="00DB0305">
        <w:rPr>
          <w:rFonts w:cs="Arial"/>
          <w:b/>
          <w:bCs/>
        </w:rPr>
        <w:lastRenderedPageBreak/>
        <w:t xml:space="preserve">Version 4.0, Release Candidate d – Issued 1/22/2009. </w:t>
      </w:r>
    </w:p>
    <w:p w:rsidR="00DB0305" w:rsidRPr="00DB0305" w:rsidRDefault="00DB0305" w:rsidP="00DB0305">
      <w:pPr>
        <w:rPr>
          <w:rFonts w:cs="Arial"/>
          <w:bCs/>
        </w:rPr>
      </w:pPr>
    </w:p>
    <w:p w:rsidR="00DB0305" w:rsidRPr="00DB0305" w:rsidRDefault="00DB0305" w:rsidP="00DB0305">
      <w:pPr>
        <w:rPr>
          <w:rFonts w:cs="Arial"/>
          <w:bCs/>
        </w:rPr>
      </w:pPr>
      <w:r w:rsidRPr="00DB0305">
        <w:rPr>
          <w:rFonts w:cs="Arial"/>
          <w:b/>
          <w:bCs/>
        </w:rPr>
        <w:t>General Comments:</w:t>
      </w:r>
      <w:r w:rsidRPr="00DB0305">
        <w:rPr>
          <w:rFonts w:cs="Arial"/>
          <w:bCs/>
        </w:rPr>
        <w:t xml:space="preserve">  </w:t>
      </w:r>
    </w:p>
    <w:p w:rsidR="00DB0305" w:rsidRPr="00DB0305" w:rsidRDefault="00DB0305" w:rsidP="00DB0305">
      <w:pPr>
        <w:numPr>
          <w:ilvl w:val="0"/>
          <w:numId w:val="12"/>
        </w:numPr>
        <w:rPr>
          <w:rFonts w:ascii="Verdana" w:hAnsi="Verdana" w:cs="Arial"/>
          <w:bCs/>
          <w:sz w:val="20"/>
          <w:szCs w:val="20"/>
        </w:rPr>
      </w:pPr>
      <w:r w:rsidRPr="00DB0305">
        <w:rPr>
          <w:rFonts w:ascii="Verdana" w:hAnsi="Verdana" w:cs="Arial"/>
          <w:bCs/>
          <w:sz w:val="20"/>
          <w:szCs w:val="20"/>
        </w:rPr>
        <w:t>The Apache Axis web services toolkit has problems properly generating anonymous complex types.  In this release candidate, all anonymous complex types were replaced by defined complex types.</w:t>
      </w:r>
    </w:p>
    <w:p w:rsidR="00DB0305" w:rsidRPr="00DB0305" w:rsidRDefault="00DB0305" w:rsidP="00DB0305">
      <w:pPr>
        <w:numPr>
          <w:ilvl w:val="0"/>
          <w:numId w:val="12"/>
        </w:numPr>
        <w:rPr>
          <w:rFonts w:ascii="Verdana" w:hAnsi="Verdana" w:cs="Arial"/>
          <w:bCs/>
          <w:sz w:val="20"/>
          <w:szCs w:val="20"/>
        </w:rPr>
      </w:pPr>
      <w:r w:rsidRPr="00DB0305">
        <w:rPr>
          <w:rFonts w:ascii="Verdana" w:hAnsi="Verdana" w:cs="Arial"/>
          <w:bCs/>
          <w:sz w:val="20"/>
          <w:szCs w:val="20"/>
        </w:rPr>
        <w:t>In most cases, cardinality that was defined on an element was replaced with a list object that defines cardinality on the sequence for stylistic consistency.  Exceptions are the MultiSpeak, CPSM, physicalObjectList and spatialFeatureGroup containers.  In these cases the list objects would create significant, needless bloat.</w:t>
      </w:r>
    </w:p>
    <w:p w:rsidR="00DB0305" w:rsidRPr="00DB0305" w:rsidRDefault="00DB0305" w:rsidP="00DB0305">
      <w:pPr>
        <w:numPr>
          <w:ilvl w:val="0"/>
          <w:numId w:val="12"/>
        </w:numPr>
        <w:rPr>
          <w:rFonts w:ascii="Verdana" w:hAnsi="Verdana" w:cs="Arial"/>
          <w:bCs/>
          <w:sz w:val="20"/>
          <w:szCs w:val="20"/>
        </w:rPr>
      </w:pPr>
      <w:r w:rsidRPr="00DB0305">
        <w:rPr>
          <w:rFonts w:ascii="Verdana" w:hAnsi="Verdana" w:cs="Arial"/>
          <w:bCs/>
          <w:sz w:val="20"/>
          <w:szCs w:val="20"/>
        </w:rPr>
        <w:t xml:space="preserve">In all cases the terms phase, phaseCode, and phases have been modified as necessary to have the following consistent meanings: </w:t>
      </w:r>
    </w:p>
    <w:p w:rsidR="00DB0305" w:rsidRPr="00DB0305" w:rsidRDefault="00DB0305" w:rsidP="00DB0305">
      <w:pPr>
        <w:numPr>
          <w:ilvl w:val="1"/>
          <w:numId w:val="12"/>
        </w:numPr>
        <w:rPr>
          <w:rFonts w:ascii="Verdana" w:hAnsi="Verdana" w:cs="Arial"/>
          <w:bCs/>
          <w:sz w:val="20"/>
          <w:szCs w:val="20"/>
        </w:rPr>
      </w:pPr>
      <w:proofErr w:type="gramStart"/>
      <w:r w:rsidRPr="00DB0305">
        <w:rPr>
          <w:rFonts w:ascii="Verdana" w:hAnsi="Verdana" w:cs="Arial"/>
          <w:b/>
          <w:bCs/>
          <w:sz w:val="20"/>
          <w:szCs w:val="20"/>
        </w:rPr>
        <w:t>phase</w:t>
      </w:r>
      <w:proofErr w:type="gramEnd"/>
      <w:r w:rsidRPr="00DB0305">
        <w:rPr>
          <w:rFonts w:ascii="Verdana" w:hAnsi="Verdana" w:cs="Arial"/>
          <w:bCs/>
          <w:sz w:val="20"/>
          <w:szCs w:val="20"/>
        </w:rPr>
        <w:t xml:space="preserve"> is the single phase or neutral designation as defined using the mspPhase enumerated simpleType.</w:t>
      </w:r>
    </w:p>
    <w:p w:rsidR="00DB0305" w:rsidRPr="00DB0305" w:rsidRDefault="00DB0305" w:rsidP="00DB0305">
      <w:pPr>
        <w:numPr>
          <w:ilvl w:val="1"/>
          <w:numId w:val="12"/>
        </w:numPr>
        <w:rPr>
          <w:rFonts w:ascii="Verdana" w:hAnsi="Verdana" w:cs="Arial"/>
          <w:bCs/>
          <w:sz w:val="20"/>
          <w:szCs w:val="20"/>
        </w:rPr>
      </w:pPr>
      <w:proofErr w:type="gramStart"/>
      <w:r w:rsidRPr="00DB0305">
        <w:rPr>
          <w:rFonts w:ascii="Verdana" w:hAnsi="Verdana" w:cs="Arial"/>
          <w:b/>
          <w:bCs/>
          <w:sz w:val="20"/>
          <w:szCs w:val="20"/>
        </w:rPr>
        <w:t>phases</w:t>
      </w:r>
      <w:proofErr w:type="gramEnd"/>
      <w:r w:rsidRPr="00DB0305">
        <w:rPr>
          <w:rFonts w:ascii="Verdana" w:hAnsi="Verdana" w:cs="Arial"/>
          <w:bCs/>
          <w:sz w:val="20"/>
          <w:szCs w:val="20"/>
        </w:rPr>
        <w:t xml:space="preserve"> is the number of phases included at that point in the system.</w:t>
      </w:r>
    </w:p>
    <w:p w:rsidR="00DB0305" w:rsidRPr="00DB0305" w:rsidRDefault="00DB0305" w:rsidP="00DB0305">
      <w:pPr>
        <w:numPr>
          <w:ilvl w:val="1"/>
          <w:numId w:val="12"/>
        </w:numPr>
        <w:rPr>
          <w:rFonts w:ascii="Verdana" w:hAnsi="Verdana" w:cs="Arial"/>
          <w:bCs/>
          <w:sz w:val="20"/>
          <w:szCs w:val="20"/>
        </w:rPr>
      </w:pPr>
      <w:proofErr w:type="gramStart"/>
      <w:r w:rsidRPr="00DB0305">
        <w:rPr>
          <w:rFonts w:ascii="Verdana" w:hAnsi="Verdana" w:cs="Arial"/>
          <w:b/>
          <w:bCs/>
          <w:sz w:val="20"/>
          <w:szCs w:val="20"/>
        </w:rPr>
        <w:t>phaseCode</w:t>
      </w:r>
      <w:proofErr w:type="gramEnd"/>
      <w:r w:rsidRPr="00DB0305">
        <w:rPr>
          <w:rFonts w:ascii="Verdana" w:hAnsi="Verdana" w:cs="Arial"/>
          <w:bCs/>
          <w:sz w:val="20"/>
          <w:szCs w:val="20"/>
        </w:rPr>
        <w:t xml:space="preserve"> is the combination of phase and neutral designations defined using the phaseCode enumerated simpleType.</w:t>
      </w:r>
    </w:p>
    <w:p w:rsidR="00DB0305" w:rsidRPr="00DB0305" w:rsidRDefault="00DB0305" w:rsidP="00DB0305">
      <w:pPr>
        <w:numPr>
          <w:ilvl w:val="0"/>
          <w:numId w:val="12"/>
        </w:numPr>
        <w:rPr>
          <w:rFonts w:ascii="Verdana" w:hAnsi="Verdana" w:cs="Arial"/>
          <w:bCs/>
          <w:sz w:val="20"/>
          <w:szCs w:val="20"/>
        </w:rPr>
      </w:pPr>
      <w:r w:rsidRPr="00DB0305">
        <w:rPr>
          <w:rFonts w:ascii="Verdana" w:hAnsi="Verdana" w:cs="Arial"/>
          <w:bCs/>
          <w:sz w:val="20"/>
          <w:szCs w:val="20"/>
        </w:rPr>
        <w:t xml:space="preserve">The meterID has been replaced with a complexType that has three attributes: meterNo, serviceType, and objectID.  This is necessary to clearly establish which meter is bein indicated since there could be an electricMeter, and a gasMeter with the same objectID. </w:t>
      </w:r>
    </w:p>
    <w:p w:rsidR="00DB0305" w:rsidRPr="00DB0305" w:rsidRDefault="00DB0305" w:rsidP="00DB0305">
      <w:pPr>
        <w:numPr>
          <w:ilvl w:val="0"/>
          <w:numId w:val="12"/>
        </w:numPr>
        <w:rPr>
          <w:rFonts w:ascii="Verdana" w:hAnsi="Verdana" w:cs="Arial"/>
          <w:bCs/>
          <w:sz w:val="20"/>
          <w:szCs w:val="20"/>
        </w:rPr>
      </w:pPr>
      <w:r w:rsidRPr="00DB0305">
        <w:rPr>
          <w:rFonts w:ascii="Verdana" w:hAnsi="Verdana" w:cs="Arial"/>
          <w:bCs/>
          <w:sz w:val="20"/>
          <w:szCs w:val="20"/>
        </w:rPr>
        <w:t>The serviceID has been replaced with a complexType that has two attributes, serviceType and objectID.</w:t>
      </w:r>
    </w:p>
    <w:p w:rsidR="00DB0305" w:rsidRPr="00DB0305" w:rsidRDefault="00DB0305" w:rsidP="00DB0305">
      <w:pPr>
        <w:numPr>
          <w:ilvl w:val="0"/>
          <w:numId w:val="12"/>
        </w:numPr>
        <w:rPr>
          <w:rFonts w:ascii="Verdana" w:hAnsi="Verdana" w:cs="Arial"/>
          <w:bCs/>
          <w:sz w:val="20"/>
          <w:szCs w:val="20"/>
        </w:rPr>
      </w:pPr>
      <w:r w:rsidRPr="00DB0305">
        <w:rPr>
          <w:rFonts w:ascii="Verdana" w:hAnsi="Verdana" w:cs="Arial"/>
          <w:bCs/>
          <w:sz w:val="20"/>
          <w:szCs w:val="20"/>
        </w:rPr>
        <w:t xml:space="preserve">All value type objects have been rebuilt so that the </w:t>
      </w:r>
      <w:proofErr w:type="gramStart"/>
      <w:r w:rsidRPr="00DB0305">
        <w:rPr>
          <w:rFonts w:ascii="Verdana" w:hAnsi="Verdana" w:cs="Arial"/>
          <w:bCs/>
          <w:sz w:val="20"/>
          <w:szCs w:val="20"/>
        </w:rPr>
        <w:t>units in the unit/value pair is</w:t>
      </w:r>
      <w:proofErr w:type="gramEnd"/>
      <w:r w:rsidRPr="00DB0305">
        <w:rPr>
          <w:rFonts w:ascii="Verdana" w:hAnsi="Verdana" w:cs="Arial"/>
          <w:bCs/>
          <w:sz w:val="20"/>
          <w:szCs w:val="20"/>
        </w:rPr>
        <w:t xml:space="preserve"> carried in an attribute and the value is carried directly in the object, not as a sub-element in the object.</w:t>
      </w:r>
    </w:p>
    <w:p w:rsidR="00DB0305" w:rsidRPr="00DB0305" w:rsidRDefault="00DB0305" w:rsidP="00DB0305">
      <w:pPr>
        <w:numPr>
          <w:ilvl w:val="0"/>
          <w:numId w:val="12"/>
        </w:numPr>
        <w:rPr>
          <w:rFonts w:ascii="Verdana" w:hAnsi="Verdana" w:cs="Arial"/>
          <w:bCs/>
          <w:sz w:val="20"/>
          <w:szCs w:val="20"/>
        </w:rPr>
      </w:pPr>
      <w:r w:rsidRPr="00DB0305">
        <w:rPr>
          <w:rFonts w:ascii="Verdana" w:hAnsi="Verdana" w:cs="Arial"/>
          <w:bCs/>
          <w:sz w:val="20"/>
          <w:szCs w:val="20"/>
        </w:rPr>
        <w:t>Added to the MultiSpeak message header schemas two new optional attributes: CoordinateSystemAuthority and CoordinateSystemAuthorityCode.  These were added to support the addition of coordinate systems defined by coordinate system authorities, as described in the annotation to these new attributes.</w:t>
      </w:r>
    </w:p>
    <w:p w:rsidR="00DB0305" w:rsidRPr="00DB0305" w:rsidRDefault="00DB0305" w:rsidP="00DB0305">
      <w:pPr>
        <w:rPr>
          <w:rFonts w:cs="Arial"/>
          <w:b/>
          <w:bCs/>
        </w:rPr>
      </w:pP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types listed in a WSDL and to import the multispeak.xsd XML schema into the WSDL.  Further investigation of this issue is on-going.  </w:t>
      </w:r>
    </w:p>
    <w:p w:rsidR="00DB0305" w:rsidRPr="00DB0305" w:rsidRDefault="00DB0305" w:rsidP="00DB0305">
      <w:pPr>
        <w:spacing w:beforeAutospacing="1" w:after="100" w:afterAutospacing="1"/>
        <w:rPr>
          <w:rFonts w:cs="Arial"/>
          <w:b/>
          <w:bCs/>
        </w:rPr>
      </w:pPr>
      <w:r w:rsidRPr="00DB0305">
        <w:rPr>
          <w:rFonts w:cs="Arial"/>
          <w:b/>
          <w:bCs/>
        </w:rPr>
        <w:t>Schema Changes: </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lastRenderedPageBreak/>
        <w:t>Fixed the gml namespace declaration in the multispeak.xsd schema.</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Rolled back the change in nodeID that was made in release candidate c (Schema change #4).</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Annotation was used to clearly identify any elements added simply to facilitate compliance with the CIM CPSM profile or to facilitate future CIM compatibility.</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Added a new object geometry that includes multiple types of geometry.  Used this new object in the definition of workLocation and the new abstract multi-geometry object (named mspMultiGeometryObject). Changed the station object to inherit from the mspMultieometryObject abstract class.</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Added contentReferences to designs and stations on designs.</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Added designIdentifier and workFlowStatus to design object.</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Eliminated the use of different service locations for each service type (electric, gas, water, propane, etc).  Instead added “services” structures to a single serviceLocation object to support multiple electricService, waterService, gasService, propaneService instances at a single serviceLocation.</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 xml:space="preserve">Enumerated the serviceType simpleType using the following enumeration list: Electric, Gas, Water, Propane, Refuse, Sewer, Telecom, TV, Cable, Heating, Steam, Transportation, All, Other, </w:t>
      </w:r>
      <w:proofErr w:type="gramStart"/>
      <w:r w:rsidRPr="00DB0305">
        <w:rPr>
          <w:rFonts w:ascii="Verdana" w:hAnsi="Verdana" w:cs="Arial"/>
          <w:bCs/>
          <w:sz w:val="20"/>
          <w:szCs w:val="20"/>
        </w:rPr>
        <w:t>Unknown</w:t>
      </w:r>
      <w:proofErr w:type="gramEnd"/>
      <w:r w:rsidRPr="00DB0305">
        <w:rPr>
          <w:rFonts w:ascii="Verdana" w:hAnsi="Verdana" w:cs="Arial"/>
          <w:bCs/>
          <w:sz w:val="20"/>
          <w:szCs w:val="20"/>
        </w:rPr>
        <w:t>.</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Renamed the AVLEvent to be AVLState and modified content.</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Renamed AVLLocation to be AVLLog and changed content.</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Added AVLPosition object.</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Replaced employee and crewmember objects with worker object.</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Added a human-readable objectName element on the mspObject.  This designator can be used to provide further information or identification where the objectID might be unknown or too terse.  This can be used in a similar manner to facilityID or meterNo.</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Adopted the Utilities Standards Board meter event codes structure.</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In numerous locations:</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Replaced the string “kW” in element names with “realPower”</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Replaced “kV” with “voltage”</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Replaced kVAr with “reactivePower”</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Added complex types for real energy (</w:t>
      </w:r>
      <w:proofErr w:type="gramStart"/>
      <w:r w:rsidRPr="00DB0305">
        <w:rPr>
          <w:rFonts w:ascii="Verdana" w:hAnsi="Verdana" w:cs="Arial"/>
          <w:bCs/>
          <w:sz w:val="20"/>
          <w:szCs w:val="20"/>
        </w:rPr>
        <w:t>kwh</w:t>
      </w:r>
      <w:proofErr w:type="gramEnd"/>
      <w:r w:rsidRPr="00DB0305">
        <w:rPr>
          <w:rFonts w:ascii="Verdana" w:hAnsi="Verdana" w:cs="Arial"/>
          <w:bCs/>
          <w:sz w:val="20"/>
          <w:szCs w:val="20"/>
        </w:rPr>
        <w:t>) and reactive energy (kVArh).</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Moved the ssImedance, transImedance, and stImpedance from the inductionMachine to the synchronousMachine.  Added replaced leakageReactance with magnetizingImpedance on inductionMachine and inductionMachineEntry.</w:t>
      </w:r>
    </w:p>
    <w:p w:rsidR="00DB0305" w:rsidRPr="00DB0305" w:rsidRDefault="00DB0305" w:rsidP="00DB0305">
      <w:pPr>
        <w:numPr>
          <w:ilvl w:val="0"/>
          <w:numId w:val="16"/>
        </w:numPr>
        <w:spacing w:beforeAutospacing="1"/>
        <w:rPr>
          <w:rFonts w:ascii="Verdana" w:hAnsi="Verdana" w:cs="Arial"/>
          <w:bCs/>
          <w:sz w:val="20"/>
          <w:szCs w:val="20"/>
        </w:rPr>
      </w:pPr>
      <w:r w:rsidRPr="00DB0305">
        <w:rPr>
          <w:rFonts w:ascii="Verdana" w:hAnsi="Verdana" w:cs="Arial"/>
          <w:bCs/>
          <w:sz w:val="20"/>
          <w:szCs w:val="20"/>
        </w:rPr>
        <w:t>Added “CenterTapSecondary” to the enumeration for the transformer winding code.</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Added the historyComment object.</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Added a thickness object and thicknessUnits.</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Added ROWAttributes, inductionMachineEntry, and synchronousMachineEntry engineering catalog entries.</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Moved fuse.linkRtg to fuseEntry.linkRtg.  Added fuseSpeed to fuseEntry.</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 xml:space="preserve">Removed condPerPhase from line definitions since it is now carried in the conductors child object. </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Moved regulator.kVA to regulatorEntry and renamed ratedPower.</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Added counts element to sectionalizer.  Added maxCounts, isLoadBreak, and resetTime to sectionalizerEntry.</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Changed transformer winding phase shift to be measured in “clock position” rather than degrees to match industry practice.</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lastRenderedPageBreak/>
        <w:t>Removed the following unused simpleTypes: conductorPerPhase, mspPhaseA, mspPhaseB, and mspPhaseC.</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Added enumeration list (Hot, Cold, Other, Unknown) to station.constType.</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Added affectedRelay element to powerFactorManagementEvent.</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Rolled back the deletion of groupName in the loadManagementEvent object.</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Moved the backgroundGraphics object from the workOrder to the design object.</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Fixed odometer to match unit/value convention.</w:t>
      </w:r>
    </w:p>
    <w:p w:rsidR="00DB0305" w:rsidRPr="00DB0305" w:rsidRDefault="00DB0305" w:rsidP="00DB0305">
      <w:pPr>
        <w:numPr>
          <w:ilvl w:val="0"/>
          <w:numId w:val="17"/>
        </w:numPr>
        <w:spacing w:beforeAutospacing="1"/>
        <w:rPr>
          <w:rFonts w:ascii="Verdana" w:hAnsi="Verdana" w:cs="Arial"/>
          <w:bCs/>
          <w:sz w:val="20"/>
          <w:szCs w:val="20"/>
        </w:rPr>
      </w:pPr>
      <w:r w:rsidRPr="00DB0305">
        <w:rPr>
          <w:rFonts w:ascii="Verdana" w:hAnsi="Verdana" w:cs="Arial"/>
          <w:bCs/>
          <w:sz w:val="20"/>
          <w:szCs w:val="20"/>
        </w:rPr>
        <w:t>Added taskAggregation object.</w:t>
      </w:r>
    </w:p>
    <w:p w:rsidR="00DB0305" w:rsidRPr="00DB0305" w:rsidRDefault="00DB0305" w:rsidP="00DB0305">
      <w:pPr>
        <w:rPr>
          <w:rFonts w:cs="Arial"/>
          <w:bCs/>
        </w:rPr>
      </w:pPr>
    </w:p>
    <w:p w:rsidR="00DB0305" w:rsidRPr="00DB0305" w:rsidRDefault="00DB0305" w:rsidP="00DB0305">
      <w:pPr>
        <w:rPr>
          <w:b/>
        </w:rPr>
      </w:pPr>
      <w:r w:rsidRPr="00DB0305">
        <w:rPr>
          <w:b/>
        </w:rPr>
        <w:t>Web Service Method Changes:</w:t>
      </w:r>
    </w:p>
    <w:p w:rsidR="00DB0305" w:rsidRPr="00DB0305" w:rsidRDefault="00DB0305" w:rsidP="00DB0305">
      <w:pPr>
        <w:rPr>
          <w:rFonts w:cs="Arial"/>
          <w:bCs/>
        </w:rPr>
      </w:pP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Added the following methods to MR_Server and MDM_Server: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GetLPReadingsByMeterIDIntervalData</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GetLPReadingsByDateIntervalData</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GetLPReadingsByBillingCycleIntervalData</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InitiateLPMeterReadsByMeterID</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Added the following methods to the MDM_Server: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IntervalDataNotification</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GetElectricMetersByAccountNumber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GetGasMetersByAccountNumber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GetWaterMetersByAccountNumber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GetPropaneMetersByAccountNumber</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Added the following methods to the CB_Server: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IntervalDataNotification</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TaskListNotification</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WriteAccountHistoryComments</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GetProjects</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GetAllOtherMeters</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GetElectricMetersByAccountNumber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GetGasMetersByAccountNumber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GetWaterMetersByAccountNumber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GetPropaneMetersByAccountNumber</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Added the following methods to the DGN_Server: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ProjectChangedNotification</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GetFAProject</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GetTaskAggregation</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Added the following method to the WTO_Server: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GetTaskAggregation</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Added NumberCreatedNotification method to the WTG_Server.</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Added the following methods to the WTP_Server: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 xml:space="preserve">GroupAssignmentNotification </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UnassignmentNotification</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Added the following methods to the FA_Server: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GetProjects</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UpdateProjects</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Modified description on GetDomainNames on every server to reflect the suggested practice of returning domain names in the form of noun.fieldname where “noun” is a defined MultiSpeak noun and fieldname is a sub-element of “noun”.</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Added the following methods to the AVL_Server (within a date/time range):</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GetAVLPositionsByAVLID</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lastRenderedPageBreak/>
        <w:t>GetAVLPositionsByVehicleName</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GetLastAVLPositions (all vehicles)</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GetLastAVLPositionByVehicle</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GetAVLMessages (with parameter = #of messages to return, keep asking until all returned)</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GetLatestAVLMessages</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GetAVLMessagesByVehicleAndDate</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Removed AVLNotification from OA_Server.</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Fixed the spelling of the following method names on the DR_Server:</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InitiateLoadManagementEvent</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InitiateLoadManagementEvents</w:t>
      </w:r>
    </w:p>
    <w:p w:rsidR="00DB0305" w:rsidRPr="00DB0305" w:rsidRDefault="00DB0305" w:rsidP="00DB0305">
      <w:pPr>
        <w:numPr>
          <w:ilvl w:val="1"/>
          <w:numId w:val="14"/>
        </w:numPr>
        <w:rPr>
          <w:rFonts w:ascii="Verdana" w:hAnsi="Verdana" w:cs="Arial"/>
          <w:bCs/>
          <w:sz w:val="20"/>
          <w:szCs w:val="20"/>
        </w:rPr>
      </w:pPr>
      <w:r w:rsidRPr="00DB0305">
        <w:rPr>
          <w:rFonts w:ascii="Verdana" w:hAnsi="Verdana" w:cs="Arial"/>
          <w:bCs/>
          <w:sz w:val="20"/>
          <w:szCs w:val="20"/>
        </w:rPr>
        <w:t>InitiatePowerFactorManagementEvent</w:t>
      </w:r>
    </w:p>
    <w:p w:rsidR="00DB0305" w:rsidRPr="00DB0305" w:rsidRDefault="00DB0305" w:rsidP="00DB0305">
      <w:pPr>
        <w:numPr>
          <w:ilvl w:val="0"/>
          <w:numId w:val="14"/>
        </w:numPr>
        <w:rPr>
          <w:rFonts w:ascii="Verdana" w:hAnsi="Verdana" w:cs="Arial"/>
          <w:bCs/>
          <w:sz w:val="20"/>
          <w:szCs w:val="20"/>
        </w:rPr>
      </w:pPr>
      <w:r w:rsidRPr="00DB0305">
        <w:rPr>
          <w:rFonts w:ascii="Verdana" w:hAnsi="Verdana" w:cs="Arial"/>
          <w:bCs/>
          <w:sz w:val="20"/>
          <w:szCs w:val="20"/>
        </w:rPr>
        <w:t>Modified the GetAVLLocation methods on the AVL_Server to return AVLPosition objects.  Also these methods were changed to return only positions within a date/time range.</w:t>
      </w:r>
    </w:p>
    <w:p w:rsidR="00DB0305" w:rsidRPr="00DB0305" w:rsidRDefault="00DB0305" w:rsidP="00DB0305">
      <w:pPr>
        <w:ind w:left="1080"/>
        <w:rPr>
          <w:rFonts w:cs="Arial"/>
          <w:bCs/>
        </w:rPr>
      </w:pPr>
    </w:p>
    <w:p w:rsidR="00DB0305" w:rsidRPr="00DB0305" w:rsidRDefault="00DB0305" w:rsidP="00DB0305">
      <w:pPr>
        <w:rPr>
          <w:rFonts w:cs="Arial"/>
          <w:b/>
          <w:bCs/>
        </w:rPr>
      </w:pPr>
    </w:p>
    <w:p w:rsidR="00DB0305" w:rsidRPr="00DB0305" w:rsidRDefault="00DB0305" w:rsidP="00DB0305">
      <w:pPr>
        <w:rPr>
          <w:rFonts w:cs="Arial"/>
          <w:b/>
          <w:bCs/>
        </w:rPr>
      </w:pPr>
    </w:p>
    <w:p w:rsidR="00DB0305" w:rsidRPr="00DB0305" w:rsidRDefault="00DB0305" w:rsidP="00DB0305">
      <w:pPr>
        <w:rPr>
          <w:rFonts w:cs="Arial"/>
          <w:b/>
          <w:bCs/>
        </w:rPr>
      </w:pPr>
    </w:p>
    <w:p w:rsidR="00DB0305" w:rsidRPr="00DB0305" w:rsidRDefault="00DB0305" w:rsidP="00DB0305">
      <w:pPr>
        <w:rPr>
          <w:rFonts w:cs="Arial"/>
          <w:b/>
          <w:bCs/>
        </w:rPr>
      </w:pPr>
    </w:p>
    <w:p w:rsidR="00DB0305" w:rsidRPr="00DB0305" w:rsidRDefault="00DB0305" w:rsidP="00DB0305">
      <w:pPr>
        <w:rPr>
          <w:rFonts w:cs="Arial"/>
          <w:b/>
          <w:bCs/>
        </w:rPr>
      </w:pPr>
      <w:r w:rsidRPr="00DB0305">
        <w:rPr>
          <w:rFonts w:cs="Arial"/>
          <w:b/>
          <w:bCs/>
        </w:rPr>
        <w:br w:type="page"/>
      </w:r>
    </w:p>
    <w:p w:rsidR="00DB0305" w:rsidRPr="00DB0305" w:rsidRDefault="00DB0305" w:rsidP="00DB0305">
      <w:pPr>
        <w:rPr>
          <w:rFonts w:cs="Arial"/>
          <w:b/>
          <w:bCs/>
        </w:rPr>
      </w:pPr>
      <w:r w:rsidRPr="00DB0305">
        <w:rPr>
          <w:rFonts w:cs="Arial"/>
          <w:b/>
          <w:bCs/>
        </w:rPr>
        <w:lastRenderedPageBreak/>
        <w:t xml:space="preserve">Version 4.0, Release Candidate c – Issued 11/17/08. </w:t>
      </w:r>
    </w:p>
    <w:p w:rsidR="00DB0305" w:rsidRPr="00DB0305" w:rsidRDefault="00DB0305" w:rsidP="00DB0305">
      <w:pPr>
        <w:rPr>
          <w:rFonts w:cs="Arial"/>
          <w:bCs/>
        </w:rPr>
      </w:pPr>
    </w:p>
    <w:p w:rsidR="00DB0305" w:rsidRPr="00DB0305" w:rsidRDefault="00DB0305" w:rsidP="00DB0305">
      <w:pPr>
        <w:rPr>
          <w:rFonts w:cs="Arial"/>
          <w:bCs/>
        </w:rPr>
      </w:pPr>
      <w:r w:rsidRPr="00DB0305">
        <w:rPr>
          <w:rFonts w:cs="Arial"/>
          <w:b/>
          <w:bCs/>
        </w:rPr>
        <w:t>General Comments:</w:t>
      </w:r>
      <w:r w:rsidRPr="00DB0305">
        <w:rPr>
          <w:rFonts w:cs="Arial"/>
          <w:bCs/>
        </w:rPr>
        <w:t xml:space="preserve">  </w:t>
      </w:r>
    </w:p>
    <w:p w:rsidR="00DB0305" w:rsidRPr="00DB0305" w:rsidRDefault="00DB0305" w:rsidP="00DB0305">
      <w:pPr>
        <w:rPr>
          <w:rFonts w:cs="Arial"/>
          <w:bCs/>
        </w:rPr>
      </w:pPr>
    </w:p>
    <w:p w:rsidR="00DB0305" w:rsidRPr="00DB0305" w:rsidRDefault="00DB0305" w:rsidP="00DB0305">
      <w:pPr>
        <w:numPr>
          <w:ilvl w:val="0"/>
          <w:numId w:val="10"/>
        </w:numPr>
        <w:rPr>
          <w:rFonts w:cs="Arial"/>
          <w:bCs/>
        </w:rPr>
      </w:pPr>
      <w:r w:rsidRPr="00DB0305">
        <w:rPr>
          <w:rFonts w:cs="Arial"/>
          <w:bCs/>
        </w:rPr>
        <w:t xml:space="preserve">This is the first release of MultiSpeak that has a complete implementation of the Common Power System Model (CPSM), an international standard profile for the exchange of transmission system model information that is based in the Common Information Model (CIM).  The complete CIM data model and the subset of CIM that constitutes the CPSM are both maintained by the International Electrotechnical Commission (IEC) Technical Committee 57 (TC57) as parts of the IEC61970 series and the IEC61968 series of standards.  Numerous changes have been made throughout the MultiSpeak connectivity model to facilitate support of CPSM and to permit additional harmonization efforts with other CIM profiles, as such are developed in the future.  A new included schema, named mspCPSM.xsd, has been added to the MultiSpeak specification for this release.  However, not all of the contents of that schema come from the CIM, since some MultiSpeak objects must be copied there in order to build a complementary set of CIM objects for use in the combined MultiSpeak implementation.  Furthermore, it should be noted that changes have been made in the multispeak.xsd schema to support the CPSM implementation.  Although this revision history document will outline the significant changes made to the MultiSpeak schema, the changes are too numerous and pervasive to document exhaustively.  Users who are familiar with Version 3.0 of the MultiSpeak specification should use care in the use of MultiSpeak Version 4.0 to flag changes that may not be explicitly described herein.  </w:t>
      </w:r>
    </w:p>
    <w:p w:rsidR="00DB0305" w:rsidRPr="00DB0305" w:rsidRDefault="00DB0305" w:rsidP="00DB0305">
      <w:pPr>
        <w:ind w:left="720"/>
        <w:rPr>
          <w:rFonts w:cs="Arial"/>
          <w:bCs/>
        </w:rPr>
      </w:pPr>
    </w:p>
    <w:p w:rsidR="00DB0305" w:rsidRPr="00DB0305" w:rsidRDefault="00DB0305" w:rsidP="00DB0305">
      <w:pPr>
        <w:numPr>
          <w:ilvl w:val="0"/>
          <w:numId w:val="10"/>
        </w:numPr>
        <w:rPr>
          <w:rFonts w:cs="Arial"/>
          <w:bCs/>
        </w:rPr>
      </w:pPr>
      <w:r w:rsidRPr="00DB0305">
        <w:rPr>
          <w:rFonts w:cs="Arial"/>
          <w:bCs/>
        </w:rPr>
        <w:t xml:space="preserve">This is the first release of MultiSpeak that has consistently and completely supported water, gas, and propane service types in addition to electric service on an equal basis.  Meters, meter readings, meter exchanges, and service locations are associated with specific service types.  Both schema objects and web service methods have been modified to make clear the service type(s) being handled.  Users should take care and be aware that web service methods in the </w:t>
      </w:r>
    </w:p>
    <w:p w:rsidR="00DB0305" w:rsidRPr="00DB0305" w:rsidRDefault="00DB0305" w:rsidP="00DB0305">
      <w:pPr>
        <w:ind w:left="720"/>
        <w:rPr>
          <w:rFonts w:cs="Arial"/>
          <w:bCs/>
        </w:rPr>
      </w:pPr>
    </w:p>
    <w:p w:rsidR="00DB0305" w:rsidRPr="00DB0305" w:rsidRDefault="00DB0305" w:rsidP="00DB0305">
      <w:pPr>
        <w:ind w:left="720"/>
        <w:rPr>
          <w:rFonts w:cs="Arial"/>
          <w:bCs/>
        </w:rPr>
      </w:pPr>
      <w:r w:rsidRPr="00DB0305">
        <w:rPr>
          <w:rFonts w:ascii="Courier New" w:hAnsi="Courier New" w:cs="Courier New"/>
          <w:noProof/>
        </w:rPr>
        <w:t xml:space="preserve">http://www.multispeak.org/Version_4.0 </w:t>
      </w:r>
    </w:p>
    <w:p w:rsidR="00DB0305" w:rsidRPr="00DB0305" w:rsidRDefault="00DB0305" w:rsidP="00DB0305">
      <w:pPr>
        <w:ind w:left="720"/>
        <w:rPr>
          <w:rFonts w:cs="Arial"/>
          <w:bCs/>
        </w:rPr>
      </w:pPr>
    </w:p>
    <w:p w:rsidR="00DB0305" w:rsidRPr="00DB0305" w:rsidRDefault="00DB0305" w:rsidP="00DB0305">
      <w:pPr>
        <w:ind w:left="720"/>
        <w:rPr>
          <w:rFonts w:cs="Arial"/>
          <w:bCs/>
        </w:rPr>
      </w:pPr>
      <w:proofErr w:type="gramStart"/>
      <w:r w:rsidRPr="00DB0305">
        <w:rPr>
          <w:rFonts w:cs="Arial"/>
          <w:bCs/>
        </w:rPr>
        <w:t>namespace</w:t>
      </w:r>
      <w:proofErr w:type="gramEnd"/>
      <w:r w:rsidRPr="00DB0305">
        <w:rPr>
          <w:rFonts w:cs="Arial"/>
          <w:bCs/>
        </w:rPr>
        <w:t xml:space="preserve"> may be named the same as a method that was previously published under the </w:t>
      </w:r>
    </w:p>
    <w:p w:rsidR="00DB0305" w:rsidRPr="00DB0305" w:rsidRDefault="00DB0305" w:rsidP="00DB0305">
      <w:pPr>
        <w:ind w:left="720"/>
        <w:rPr>
          <w:rFonts w:cs="Arial"/>
          <w:bCs/>
        </w:rPr>
      </w:pPr>
    </w:p>
    <w:p w:rsidR="00DB0305" w:rsidRPr="00DB0305" w:rsidRDefault="00DB0305" w:rsidP="00DB0305">
      <w:pPr>
        <w:ind w:left="720"/>
        <w:rPr>
          <w:rFonts w:cs="Arial"/>
          <w:bCs/>
        </w:rPr>
      </w:pPr>
      <w:r w:rsidRPr="00DB0305">
        <w:rPr>
          <w:rFonts w:ascii="Courier New" w:hAnsi="Courier New" w:cs="Courier New"/>
          <w:noProof/>
        </w:rPr>
        <w:t>http://www.multispeak.org/Version_3.0</w:t>
      </w:r>
    </w:p>
    <w:p w:rsidR="00DB0305" w:rsidRPr="00DB0305" w:rsidRDefault="00DB0305" w:rsidP="00DB0305">
      <w:pPr>
        <w:spacing w:before="100" w:beforeAutospacing="1" w:after="100" w:afterAutospacing="1"/>
        <w:ind w:left="720"/>
        <w:rPr>
          <w:rFonts w:cs="Arial"/>
          <w:bCs/>
        </w:rPr>
      </w:pPr>
      <w:proofErr w:type="gramStart"/>
      <w:r w:rsidRPr="00DB0305">
        <w:rPr>
          <w:rFonts w:cs="Arial"/>
          <w:bCs/>
        </w:rPr>
        <w:t>namespace</w:t>
      </w:r>
      <w:proofErr w:type="gramEnd"/>
      <w:r w:rsidRPr="00DB0305">
        <w:rPr>
          <w:rFonts w:cs="Arial"/>
          <w:bCs/>
        </w:rPr>
        <w:t>, but may be changed to clearly identify the service types(s) to which they apply.</w:t>
      </w:r>
    </w:p>
    <w:p w:rsidR="00DB0305" w:rsidRPr="00DB0305" w:rsidRDefault="00DB0305" w:rsidP="00DB0305">
      <w:pPr>
        <w:numPr>
          <w:ilvl w:val="0"/>
          <w:numId w:val="10"/>
        </w:numPr>
        <w:rPr>
          <w:rFonts w:cs="Arial"/>
          <w:bCs/>
        </w:rPr>
      </w:pPr>
      <w:r w:rsidRPr="00DB0305">
        <w:rPr>
          <w:rFonts w:cs="Arial"/>
          <w:bCs/>
        </w:rPr>
        <w:lastRenderedPageBreak/>
        <w:t xml:space="preserve">This is the first release of the MultiSpeak specification that supports international conventions for telephone numbers, addresses, currencies, and units of measures.   Currencies are expressed using a currencyCode, as defined in the international standard ISO 4217, “Currency Names and Code Elements”.  The new currencyCode simple type has an extensive list of currency codes as defined in ISO 4217.  A new defaultCurrencyCode has been added to the MultiSpeak message header.  If this value is set, then it is not necessary to add a currency code attribute in each element that carries currency values. If neither the currencyCode attribute, nor the defaultCurrencyCode are is set then the type of currency being referred to </w:t>
      </w:r>
      <w:proofErr w:type="gramStart"/>
      <w:r w:rsidRPr="00DB0305">
        <w:rPr>
          <w:rFonts w:cs="Arial"/>
          <w:bCs/>
        </w:rPr>
        <w:t>is</w:t>
      </w:r>
      <w:proofErr w:type="gramEnd"/>
      <w:r w:rsidRPr="00DB0305">
        <w:rPr>
          <w:rFonts w:cs="Arial"/>
          <w:bCs/>
        </w:rPr>
        <w:t xml:space="preserve"> indeterminate; it should not be </w:t>
      </w:r>
      <w:r w:rsidRPr="00DB0305">
        <w:rPr>
          <w:rFonts w:cs="Arial"/>
          <w:bCs/>
          <w:u w:val="single"/>
        </w:rPr>
        <w:t>assumed</w:t>
      </w:r>
      <w:r w:rsidRPr="00DB0305">
        <w:rPr>
          <w:rFonts w:cs="Arial"/>
          <w:bCs/>
        </w:rPr>
        <w:t xml:space="preserve"> that monetary amounts are expressed in USD (United States dollars).</w:t>
      </w:r>
    </w:p>
    <w:p w:rsidR="00DB0305" w:rsidRPr="00DB0305" w:rsidRDefault="00DB0305" w:rsidP="00DB0305">
      <w:pPr>
        <w:ind w:left="360"/>
        <w:rPr>
          <w:rFonts w:cs="Arial"/>
          <w:bCs/>
        </w:rPr>
      </w:pPr>
    </w:p>
    <w:p w:rsidR="00DB0305" w:rsidRPr="00DB0305" w:rsidRDefault="00DB0305" w:rsidP="00DB0305">
      <w:pPr>
        <w:numPr>
          <w:ilvl w:val="0"/>
          <w:numId w:val="10"/>
        </w:numPr>
        <w:rPr>
          <w:rFonts w:cs="Arial"/>
          <w:bCs/>
        </w:rPr>
      </w:pPr>
      <w:r w:rsidRPr="00DB0305">
        <w:rPr>
          <w:rFonts w:cs="Arial"/>
          <w:bCs/>
        </w:rPr>
        <w:t>In previous releases of MultiSpeak, there was extensive use made of XSD substitutionGroups, both in defining the object hierarchy and in some cases (for instance, overCurrentDeviceBank and switchDeviceBank) in defining flexible choices within an object.  Although these uses were acceptable within the W3C specification for XML Schemas, they created problems with certain software tools.  Present best practice suggests that the only use of XSD substitutionGroups is to define container objects and that substitutionGroups not be nested (that is to say that they not be used to define object hierarchies of more than one layer in depth).  In this release, choice selectors are used rather than substitutionGroups in object definitions.  Furthermore, the only use of substitutionGroups is to ensure that (i) elements created from complex types that inherit from the mspObject, either directly or indirectly, are included in the MultiSpeak root container class and (ii) elements created from complex types that inherit from the mspCIMObject in the mspCPSM schema, either directly or indirectly, are included in the CPSM root container class.  The CPSM root container class is then included in the MultiSpeak root container class so that the MultiSpeak class can contain an unbounded number of instances of all top level objects.  This is in line with the current best practice recommendations.</w:t>
      </w:r>
    </w:p>
    <w:p w:rsidR="00DB0305" w:rsidRPr="00DB0305" w:rsidRDefault="00DB0305" w:rsidP="00DB0305">
      <w:pPr>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and incorrect creation of some classes created using substitution groups (notably the MultiSpeak object).  Changes have been made in this release candidate to address the substitution group issues observed in earlier releases; it is believed that this has addressed all of the earlier substitution group issues. The only work-around for the cardinality issues that is known at this time is either to edit the affected objects directly or to delete the complex and simple </w:t>
      </w:r>
      <w:r w:rsidRPr="00DB0305">
        <w:rPr>
          <w:rFonts w:cs="Arial"/>
        </w:rPr>
        <w:lastRenderedPageBreak/>
        <w:t xml:space="preserve">types listed in a WSDL and to import the multispeak.xsd XML schema into the WSDL.  Further investigation of this issue is on-going.  </w:t>
      </w:r>
    </w:p>
    <w:p w:rsidR="00DB0305" w:rsidRPr="00DB0305" w:rsidRDefault="00DB0305" w:rsidP="00DB0305">
      <w:pPr>
        <w:spacing w:beforeAutospacing="1" w:after="100" w:afterAutospacing="1"/>
        <w:rPr>
          <w:rFonts w:cs="Arial"/>
          <w:b/>
          <w:bCs/>
        </w:rPr>
      </w:pPr>
      <w:r w:rsidRPr="00DB0305">
        <w:rPr>
          <w:rFonts w:cs="Arial"/>
          <w:b/>
          <w:bCs/>
        </w:rPr>
        <w:t>Schema Changes: </w:t>
      </w: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Throughout the schema, the use of xs</w:t>
      </w:r>
      <w:proofErr w:type="gramStart"/>
      <w:r w:rsidRPr="00DB0305">
        <w:rPr>
          <w:rFonts w:ascii="Verdana" w:hAnsi="Verdana"/>
          <w:sz w:val="20"/>
          <w:szCs w:val="20"/>
          <w:highlight w:val="white"/>
        </w:rPr>
        <w:t>:string</w:t>
      </w:r>
      <w:proofErr w:type="gramEnd"/>
      <w:r w:rsidRPr="00DB0305">
        <w:rPr>
          <w:rFonts w:ascii="Verdana" w:hAnsi="Verdana"/>
          <w:sz w:val="20"/>
          <w:szCs w:val="20"/>
          <w:highlight w:val="white"/>
        </w:rPr>
        <w:t>, objectID and objectRef was standardized when used to refer to object identifiers.  In all cases objectID was used to refer to an object where the name of the element or the context made it clear which MultiSpeak noun was being referred to.  If it was unclear which MultiSpeak noun was being referred to then an objectRef was used.  All pointers that were previously of type xs</w:t>
      </w:r>
      <w:proofErr w:type="gramStart"/>
      <w:r w:rsidRPr="00DB0305">
        <w:rPr>
          <w:rFonts w:ascii="Verdana" w:hAnsi="Verdana"/>
          <w:sz w:val="20"/>
          <w:szCs w:val="20"/>
          <w:highlight w:val="white"/>
        </w:rPr>
        <w:t>:string</w:t>
      </w:r>
      <w:proofErr w:type="gramEnd"/>
      <w:r w:rsidRPr="00DB0305">
        <w:rPr>
          <w:rFonts w:ascii="Verdana" w:hAnsi="Verdana"/>
          <w:sz w:val="20"/>
          <w:szCs w:val="20"/>
          <w:highlight w:val="white"/>
        </w:rPr>
        <w:t xml:space="preserve"> were replaced with the appropriate choice (objectID or objectRef) to match the previous rule.  For instance, customerID always </w:t>
      </w:r>
      <w:proofErr w:type="gramStart"/>
      <w:r w:rsidRPr="00DB0305">
        <w:rPr>
          <w:rFonts w:ascii="Verdana" w:hAnsi="Verdana"/>
          <w:sz w:val="20"/>
          <w:szCs w:val="20"/>
          <w:highlight w:val="white"/>
        </w:rPr>
        <w:t>refers,</w:t>
      </w:r>
      <w:proofErr w:type="gramEnd"/>
      <w:r w:rsidRPr="00DB0305">
        <w:rPr>
          <w:rFonts w:ascii="Verdana" w:hAnsi="Verdana"/>
          <w:sz w:val="20"/>
          <w:szCs w:val="20"/>
          <w:highlight w:val="white"/>
        </w:rPr>
        <w:t xml:space="preserve"> both by context and by the name of the element, to a customer object; therefore the use of objectRef is not necessary.  In the case of a parentSectionID (a pointer to a parent section of indeterminate noun type), it is unclear what type of noun is being referred to.  In this case the use of an objectRef is appropriate so that the receiving system can tell which noun type and objectID for that noun type are being pointed to.  Wherever xxxxID is used in MultiSpeak, it should be assumed that this element is a pointer to the xxxx object, either of objectID type or of type objectRef, as appropriate.</w:t>
      </w: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Added CIM IdentifiedObject (naming) fields as optional elements to the mspObject and all objects that inherit from it – effectively all top level objects in MultiSpeak. This will facilitate future harmonization between CIM and MultiSpeak.</w:t>
      </w: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Renamed mapLocation to be GMLLocation and complexLine to be GMLLine to clarify that they are Geography Markup Language objects and to match CIM use.</w:t>
      </w: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Changed all node identifiers from MultiSpeak style nodeIdentifier elements to a new object called NodeFields, which includes a nodeIdentifier, an optional pointer to a containing substation (which is required by the CPSM) and potentially pointers to measurements made at that node (which is also required by CPSM).</w:t>
      </w: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Renamed the V3.0 meterReading object, which was originally developed from the ANSI C12.19 meter reading object, to be meterReadingC1219 and deprecated its use in V4.0.</w:t>
      </w: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 xml:space="preserve">Added a new meterReading object that is appropriate for all service types. Eliminated mspMeterReading, electricMeterReading, waterMeterReading, gasMeterReading, propaneMeterReading, which were added in V4.0, </w:t>
      </w:r>
      <w:proofErr w:type="gramStart"/>
      <w:r w:rsidRPr="00DB0305">
        <w:rPr>
          <w:rFonts w:ascii="Verdana" w:hAnsi="Verdana"/>
          <w:sz w:val="20"/>
          <w:szCs w:val="20"/>
          <w:highlight w:val="white"/>
        </w:rPr>
        <w:t>rc</w:t>
      </w:r>
      <w:proofErr w:type="gramEnd"/>
      <w:r w:rsidRPr="00DB0305">
        <w:rPr>
          <w:rFonts w:ascii="Verdana" w:hAnsi="Verdana"/>
          <w:sz w:val="20"/>
          <w:szCs w:val="20"/>
          <w:highlight w:val="white"/>
        </w:rPr>
        <w:t xml:space="preserve"> b.</w:t>
      </w:r>
    </w:p>
    <w:p w:rsidR="00DB0305" w:rsidRPr="00DB0305" w:rsidRDefault="00DB0305" w:rsidP="00DB0305">
      <w:pPr>
        <w:numPr>
          <w:ilvl w:val="0"/>
          <w:numId w:val="7"/>
        </w:numPr>
        <w:tabs>
          <w:tab w:val="left" w:pos="270"/>
        </w:tabs>
        <w:ind w:hanging="450"/>
        <w:rPr>
          <w:rFonts w:ascii="Verdana" w:hAnsi="Verdana"/>
          <w:sz w:val="20"/>
          <w:szCs w:val="20"/>
          <w:highlight w:val="white"/>
        </w:rPr>
      </w:pPr>
      <w:r w:rsidRPr="00DB0305">
        <w:rPr>
          <w:rFonts w:ascii="Verdana" w:hAnsi="Verdana"/>
          <w:sz w:val="20"/>
          <w:szCs w:val="20"/>
          <w:highlight w:val="white"/>
        </w:rPr>
        <w:t xml:space="preserve">Added new elements to carry arrays of objects from all service types: meterExchanges, meters, serviceLocations. </w:t>
      </w: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 xml:space="preserve">Eliminated electric-specific fields from the utilityInfo object and added it to the mspMeter abstract class.  The electric-specific fields were added back to the electricMeter in the electricLocationFields object.  Similarly gasLocationFields, waterLocationFields and propaneLocationFields elements were added to the gasMeter, waterMeter, and propaneMeter respectively.  Unless and until specific fields are defined for those objects, an extensionList was added to the gasLocationFields, propaneLocationFields, and waterLocationFields elements. </w:t>
      </w: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Added waterReceivedMeters, gasReceivedMeters, and propaneReceivedMeters as optional lists in the existing endDeviceShipment object and eliminated separate mspMeterShipment, waterMeterShipment, gasMeterShipment and propaneMeterShipment objects.</w:t>
      </w: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 xml:space="preserve">Added a new account object.  </w:t>
      </w: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 xml:space="preserve">Reworked the mspServiceLocation to eliminate account-specific information and added it to the new account object.  Revised layout of electricServiceLocation, gasServiceLocation, waterServiceLocation and propaneServiceLocation objects </w:t>
      </w:r>
      <w:r w:rsidRPr="00DB0305">
        <w:rPr>
          <w:rFonts w:ascii="Verdana" w:hAnsi="Verdana"/>
          <w:sz w:val="20"/>
          <w:szCs w:val="20"/>
          <w:highlight w:val="white"/>
        </w:rPr>
        <w:lastRenderedPageBreak/>
        <w:t>accordingly.  Note that an account does not specify a service type, but it is linked to by serviceLocation(s) that specify service types.  Thus, a single customer account could be used only for a single service type or for multiple service types as is the custom for a specific customer billing system.  It is however assumed that accountNumber (the objectID of account objects) is unique across all service types.</w:t>
      </w: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The previously unused primary key designators were eliminated, for example:</w:t>
      </w:r>
    </w:p>
    <w:p w:rsidR="00DB0305" w:rsidRPr="00DB0305" w:rsidRDefault="00DB0305" w:rsidP="00DB0305">
      <w:pPr>
        <w:ind w:left="270"/>
        <w:rPr>
          <w:highlight w:val="white"/>
        </w:rPr>
      </w:pPr>
    </w:p>
    <w:p w:rsidR="00DB0305" w:rsidRPr="00DB0305" w:rsidRDefault="00DB0305" w:rsidP="00DB0305">
      <w:pPr>
        <w:autoSpaceDE w:val="0"/>
        <w:autoSpaceDN w:val="0"/>
        <w:adjustRightInd w:val="0"/>
        <w:ind w:left="720"/>
        <w:rPr>
          <w:rFonts w:ascii="Times New Roman" w:hAnsi="Times New Roman"/>
          <w:color w:val="000000"/>
          <w:sz w:val="20"/>
          <w:szCs w:val="20"/>
          <w:highlight w:val="white"/>
        </w:rPr>
      </w:pPr>
      <w:r w:rsidRPr="00DB0305">
        <w:rPr>
          <w:rFonts w:ascii="Times New Roman" w:hAnsi="Times New Roman"/>
          <w:color w:val="0000FF"/>
          <w:sz w:val="20"/>
          <w:szCs w:val="20"/>
          <w:highlight w:val="white"/>
        </w:rPr>
        <w:t>&lt;</w:t>
      </w:r>
      <w:r w:rsidRPr="00DB0305">
        <w:rPr>
          <w:rFonts w:ascii="Times New Roman" w:hAnsi="Times New Roman"/>
          <w:color w:val="800000"/>
          <w:sz w:val="20"/>
          <w:szCs w:val="20"/>
          <w:highlight w:val="white"/>
        </w:rPr>
        <w:t>xsd</w:t>
      </w:r>
      <w:proofErr w:type="gramStart"/>
      <w:r w:rsidRPr="00DB0305">
        <w:rPr>
          <w:rFonts w:ascii="Times New Roman" w:hAnsi="Times New Roman"/>
          <w:color w:val="800000"/>
          <w:sz w:val="20"/>
          <w:szCs w:val="20"/>
          <w:highlight w:val="white"/>
        </w:rPr>
        <w:t>:key</w:t>
      </w:r>
      <w:proofErr w:type="gramEnd"/>
      <w:r w:rsidRPr="00DB0305">
        <w:rPr>
          <w:rFonts w:ascii="Times New Roman" w:hAnsi="Times New Roman"/>
          <w:color w:val="FF0000"/>
          <w:sz w:val="20"/>
          <w:szCs w:val="20"/>
          <w:highlight w:val="white"/>
        </w:rPr>
        <w:t xml:space="preserve"> name</w:t>
      </w:r>
      <w:r w:rsidRPr="00DB0305">
        <w:rPr>
          <w:rFonts w:ascii="Times New Roman" w:hAnsi="Times New Roman"/>
          <w:color w:val="0000FF"/>
          <w:sz w:val="20"/>
          <w:szCs w:val="20"/>
          <w:highlight w:val="white"/>
        </w:rPr>
        <w:t>="</w:t>
      </w:r>
      <w:r w:rsidRPr="00DB0305">
        <w:rPr>
          <w:rFonts w:ascii="Times New Roman" w:hAnsi="Times New Roman"/>
          <w:color w:val="000000"/>
          <w:sz w:val="20"/>
          <w:szCs w:val="20"/>
          <w:highlight w:val="white"/>
        </w:rPr>
        <w:t>loadManagementEventPK</w:t>
      </w:r>
      <w:r w:rsidRPr="00DB0305">
        <w:rPr>
          <w:rFonts w:ascii="Times New Roman" w:hAnsi="Times New Roman"/>
          <w:color w:val="0000FF"/>
          <w:sz w:val="20"/>
          <w:szCs w:val="20"/>
          <w:highlight w:val="white"/>
        </w:rPr>
        <w:t>"&gt;</w:t>
      </w:r>
    </w:p>
    <w:p w:rsidR="00DB0305" w:rsidRPr="00DB0305" w:rsidRDefault="00DB0305" w:rsidP="00DB0305">
      <w:pPr>
        <w:autoSpaceDE w:val="0"/>
        <w:autoSpaceDN w:val="0"/>
        <w:adjustRightInd w:val="0"/>
        <w:ind w:left="720"/>
        <w:rPr>
          <w:rFonts w:ascii="Times New Roman" w:hAnsi="Times New Roman"/>
          <w:color w:val="000000"/>
          <w:sz w:val="20"/>
          <w:szCs w:val="20"/>
          <w:highlight w:val="white"/>
        </w:rPr>
      </w:pPr>
      <w:r w:rsidRPr="00DB0305">
        <w:rPr>
          <w:rFonts w:ascii="Times New Roman" w:hAnsi="Times New Roman"/>
          <w:color w:val="000000"/>
          <w:sz w:val="20"/>
          <w:szCs w:val="20"/>
          <w:highlight w:val="white"/>
        </w:rPr>
        <w:tab/>
      </w:r>
      <w:r w:rsidRPr="00DB0305">
        <w:rPr>
          <w:rFonts w:ascii="Times New Roman" w:hAnsi="Times New Roman"/>
          <w:color w:val="000000"/>
          <w:sz w:val="20"/>
          <w:szCs w:val="20"/>
          <w:highlight w:val="white"/>
        </w:rPr>
        <w:tab/>
      </w:r>
      <w:r w:rsidRPr="00DB0305">
        <w:rPr>
          <w:rFonts w:ascii="Times New Roman" w:hAnsi="Times New Roman"/>
          <w:color w:val="0000FF"/>
          <w:sz w:val="20"/>
          <w:szCs w:val="20"/>
          <w:highlight w:val="white"/>
        </w:rPr>
        <w:t>&lt;</w:t>
      </w:r>
      <w:r w:rsidRPr="00DB0305">
        <w:rPr>
          <w:rFonts w:ascii="Times New Roman" w:hAnsi="Times New Roman"/>
          <w:color w:val="800000"/>
          <w:sz w:val="20"/>
          <w:szCs w:val="20"/>
          <w:highlight w:val="white"/>
        </w:rPr>
        <w:t>xsd</w:t>
      </w:r>
      <w:proofErr w:type="gramStart"/>
      <w:r w:rsidRPr="00DB0305">
        <w:rPr>
          <w:rFonts w:ascii="Times New Roman" w:hAnsi="Times New Roman"/>
          <w:color w:val="800000"/>
          <w:sz w:val="20"/>
          <w:szCs w:val="20"/>
          <w:highlight w:val="white"/>
        </w:rPr>
        <w:t>:selector</w:t>
      </w:r>
      <w:proofErr w:type="gramEnd"/>
      <w:r w:rsidRPr="00DB0305">
        <w:rPr>
          <w:rFonts w:ascii="Times New Roman" w:hAnsi="Times New Roman"/>
          <w:color w:val="FF0000"/>
          <w:sz w:val="20"/>
          <w:szCs w:val="20"/>
          <w:highlight w:val="white"/>
        </w:rPr>
        <w:t xml:space="preserve"> xpath</w:t>
      </w:r>
      <w:r w:rsidRPr="00DB0305">
        <w:rPr>
          <w:rFonts w:ascii="Times New Roman" w:hAnsi="Times New Roman"/>
          <w:color w:val="0000FF"/>
          <w:sz w:val="20"/>
          <w:szCs w:val="20"/>
          <w:highlight w:val="white"/>
        </w:rPr>
        <w:t>="</w:t>
      </w:r>
      <w:r w:rsidRPr="00DB0305">
        <w:rPr>
          <w:rFonts w:ascii="Times New Roman" w:hAnsi="Times New Roman"/>
          <w:color w:val="000000"/>
          <w:sz w:val="20"/>
          <w:szCs w:val="20"/>
          <w:highlight w:val="white"/>
        </w:rPr>
        <w:t>loadManagementEvent</w:t>
      </w:r>
      <w:r w:rsidRPr="00DB0305">
        <w:rPr>
          <w:rFonts w:ascii="Times New Roman" w:hAnsi="Times New Roman"/>
          <w:color w:val="0000FF"/>
          <w:sz w:val="20"/>
          <w:szCs w:val="20"/>
          <w:highlight w:val="white"/>
        </w:rPr>
        <w:t>"/&gt;</w:t>
      </w:r>
    </w:p>
    <w:p w:rsidR="00DB0305" w:rsidRPr="00DB0305" w:rsidRDefault="00DB0305" w:rsidP="00DB0305">
      <w:pPr>
        <w:autoSpaceDE w:val="0"/>
        <w:autoSpaceDN w:val="0"/>
        <w:adjustRightInd w:val="0"/>
        <w:ind w:left="720"/>
        <w:rPr>
          <w:rFonts w:ascii="Times New Roman" w:hAnsi="Times New Roman"/>
          <w:color w:val="000000"/>
          <w:sz w:val="20"/>
          <w:szCs w:val="20"/>
          <w:highlight w:val="white"/>
        </w:rPr>
      </w:pPr>
      <w:r w:rsidRPr="00DB0305">
        <w:rPr>
          <w:rFonts w:ascii="Times New Roman" w:hAnsi="Times New Roman"/>
          <w:color w:val="000000"/>
          <w:sz w:val="20"/>
          <w:szCs w:val="20"/>
          <w:highlight w:val="white"/>
        </w:rPr>
        <w:tab/>
      </w:r>
      <w:r w:rsidRPr="00DB0305">
        <w:rPr>
          <w:rFonts w:ascii="Times New Roman" w:hAnsi="Times New Roman"/>
          <w:color w:val="000000"/>
          <w:sz w:val="20"/>
          <w:szCs w:val="20"/>
          <w:highlight w:val="white"/>
        </w:rPr>
        <w:tab/>
      </w:r>
      <w:r w:rsidRPr="00DB0305">
        <w:rPr>
          <w:rFonts w:ascii="Times New Roman" w:hAnsi="Times New Roman"/>
          <w:color w:val="0000FF"/>
          <w:sz w:val="20"/>
          <w:szCs w:val="20"/>
          <w:highlight w:val="white"/>
        </w:rPr>
        <w:t>&lt;</w:t>
      </w:r>
      <w:proofErr w:type="gramStart"/>
      <w:r w:rsidRPr="00DB0305">
        <w:rPr>
          <w:rFonts w:ascii="Times New Roman" w:hAnsi="Times New Roman"/>
          <w:color w:val="800000"/>
          <w:sz w:val="20"/>
          <w:szCs w:val="20"/>
          <w:highlight w:val="white"/>
        </w:rPr>
        <w:t>xsd:</w:t>
      </w:r>
      <w:proofErr w:type="gramEnd"/>
      <w:r w:rsidRPr="00DB0305">
        <w:rPr>
          <w:rFonts w:ascii="Times New Roman" w:hAnsi="Times New Roman"/>
          <w:color w:val="800000"/>
          <w:sz w:val="20"/>
          <w:szCs w:val="20"/>
          <w:highlight w:val="white"/>
        </w:rPr>
        <w:t>field</w:t>
      </w:r>
      <w:r w:rsidRPr="00DB0305">
        <w:rPr>
          <w:rFonts w:ascii="Times New Roman" w:hAnsi="Times New Roman"/>
          <w:color w:val="FF0000"/>
          <w:sz w:val="20"/>
          <w:szCs w:val="20"/>
          <w:highlight w:val="white"/>
        </w:rPr>
        <w:t xml:space="preserve"> xpath</w:t>
      </w:r>
      <w:r w:rsidRPr="00DB0305">
        <w:rPr>
          <w:rFonts w:ascii="Times New Roman" w:hAnsi="Times New Roman"/>
          <w:color w:val="0000FF"/>
          <w:sz w:val="20"/>
          <w:szCs w:val="20"/>
          <w:highlight w:val="white"/>
        </w:rPr>
        <w:t>="</w:t>
      </w:r>
      <w:r w:rsidRPr="00DB0305">
        <w:rPr>
          <w:rFonts w:ascii="Times New Roman" w:hAnsi="Times New Roman"/>
          <w:color w:val="000000"/>
          <w:sz w:val="20"/>
          <w:szCs w:val="20"/>
          <w:highlight w:val="white"/>
        </w:rPr>
        <w:t>@objectID</w:t>
      </w:r>
      <w:r w:rsidRPr="00DB0305">
        <w:rPr>
          <w:rFonts w:ascii="Times New Roman" w:hAnsi="Times New Roman"/>
          <w:color w:val="0000FF"/>
          <w:sz w:val="20"/>
          <w:szCs w:val="20"/>
          <w:highlight w:val="white"/>
        </w:rPr>
        <w:t>"/&gt;</w:t>
      </w:r>
    </w:p>
    <w:p w:rsidR="00DB0305" w:rsidRPr="00DB0305" w:rsidRDefault="00DB0305" w:rsidP="00DB0305">
      <w:pPr>
        <w:ind w:left="720"/>
        <w:rPr>
          <w:rFonts w:ascii="Times New Roman" w:hAnsi="Times New Roman"/>
          <w:color w:val="0000FF"/>
          <w:sz w:val="20"/>
          <w:szCs w:val="20"/>
          <w:highlight w:val="white"/>
        </w:rPr>
      </w:pPr>
      <w:r w:rsidRPr="00DB0305">
        <w:rPr>
          <w:rFonts w:ascii="Times New Roman" w:hAnsi="Times New Roman"/>
          <w:color w:val="0000FF"/>
          <w:sz w:val="20"/>
          <w:szCs w:val="20"/>
          <w:highlight w:val="white"/>
        </w:rPr>
        <w:t>&lt;/</w:t>
      </w:r>
      <w:r w:rsidRPr="00DB0305">
        <w:rPr>
          <w:rFonts w:ascii="Times New Roman" w:hAnsi="Times New Roman"/>
          <w:color w:val="800000"/>
          <w:sz w:val="20"/>
          <w:szCs w:val="20"/>
          <w:highlight w:val="white"/>
        </w:rPr>
        <w:t>xsd</w:t>
      </w:r>
      <w:proofErr w:type="gramStart"/>
      <w:r w:rsidRPr="00DB0305">
        <w:rPr>
          <w:rFonts w:ascii="Times New Roman" w:hAnsi="Times New Roman"/>
          <w:color w:val="800000"/>
          <w:sz w:val="20"/>
          <w:szCs w:val="20"/>
          <w:highlight w:val="white"/>
        </w:rPr>
        <w:t>:key</w:t>
      </w:r>
      <w:proofErr w:type="gramEnd"/>
      <w:r w:rsidRPr="00DB0305">
        <w:rPr>
          <w:rFonts w:ascii="Times New Roman" w:hAnsi="Times New Roman"/>
          <w:color w:val="0000FF"/>
          <w:sz w:val="20"/>
          <w:szCs w:val="20"/>
          <w:highlight w:val="white"/>
        </w:rPr>
        <w:t>&gt;</w:t>
      </w:r>
    </w:p>
    <w:p w:rsidR="00DB0305" w:rsidRPr="00DB0305" w:rsidRDefault="00DB0305" w:rsidP="00DB0305">
      <w:pPr>
        <w:rPr>
          <w:highlight w:val="white"/>
        </w:rPr>
      </w:pPr>
    </w:p>
    <w:p w:rsidR="00DB0305" w:rsidRPr="00DB0305" w:rsidRDefault="00DB0305" w:rsidP="00DB0305">
      <w:pPr>
        <w:numPr>
          <w:ilvl w:val="0"/>
          <w:numId w:val="7"/>
        </w:numPr>
        <w:tabs>
          <w:tab w:val="clear" w:pos="360"/>
          <w:tab w:val="num" w:pos="270"/>
        </w:tabs>
        <w:ind w:left="270"/>
        <w:rPr>
          <w:rFonts w:ascii="Verdana" w:hAnsi="Verdana"/>
          <w:sz w:val="20"/>
          <w:szCs w:val="20"/>
          <w:highlight w:val="white"/>
        </w:rPr>
      </w:pPr>
      <w:r w:rsidRPr="00DB0305">
        <w:rPr>
          <w:rFonts w:ascii="Verdana" w:hAnsi="Verdana"/>
          <w:sz w:val="20"/>
          <w:szCs w:val="20"/>
          <w:highlight w:val="white"/>
        </w:rPr>
        <w:t>Revised the spelling of numerous elements to match more modern conventions.  For instance, in mspServiceLocation, budgBill became budgetBill, servStatus became serviceStatus, etc.  Other affected fields and the affected objects include:</w:t>
      </w:r>
    </w:p>
    <w:p w:rsidR="00DB0305" w:rsidRPr="00DB0305" w:rsidRDefault="00DB0305" w:rsidP="00DB0305">
      <w:pPr>
        <w:numPr>
          <w:ilvl w:val="5"/>
          <w:numId w:val="7"/>
        </w:numPr>
        <w:ind w:hanging="360"/>
        <w:rPr>
          <w:rFonts w:ascii="Verdana" w:hAnsi="Verdana"/>
          <w:sz w:val="20"/>
          <w:szCs w:val="20"/>
          <w:highlight w:val="white"/>
        </w:rPr>
      </w:pPr>
      <w:r w:rsidRPr="00DB0305">
        <w:rPr>
          <w:rFonts w:ascii="Verdana" w:hAnsi="Verdana"/>
          <w:sz w:val="20"/>
          <w:szCs w:val="20"/>
          <w:highlight w:val="white"/>
        </w:rPr>
        <w:t>const =&gt; construction (mspElectricLine)</w:t>
      </w:r>
    </w:p>
    <w:p w:rsidR="00DB0305" w:rsidRPr="00DB0305" w:rsidRDefault="00DB0305" w:rsidP="00DB0305">
      <w:pPr>
        <w:numPr>
          <w:ilvl w:val="5"/>
          <w:numId w:val="7"/>
        </w:numPr>
        <w:ind w:hanging="360"/>
        <w:rPr>
          <w:rFonts w:ascii="Verdana" w:hAnsi="Verdana"/>
          <w:sz w:val="20"/>
          <w:szCs w:val="20"/>
          <w:highlight w:val="white"/>
        </w:rPr>
      </w:pPr>
      <w:r w:rsidRPr="00DB0305">
        <w:rPr>
          <w:rFonts w:ascii="Verdana" w:hAnsi="Verdana"/>
          <w:sz w:val="20"/>
          <w:szCs w:val="20"/>
          <w:highlight w:val="white"/>
        </w:rPr>
        <w:t>phaseCd =&gt; phaseCode (all locations)</w:t>
      </w:r>
    </w:p>
    <w:p w:rsidR="00DB0305" w:rsidRPr="00DB0305" w:rsidRDefault="00DB0305" w:rsidP="00DB0305">
      <w:pPr>
        <w:numPr>
          <w:ilvl w:val="5"/>
          <w:numId w:val="7"/>
        </w:numPr>
        <w:ind w:hanging="360"/>
        <w:rPr>
          <w:rFonts w:ascii="Verdana" w:hAnsi="Verdana"/>
          <w:sz w:val="20"/>
          <w:szCs w:val="20"/>
          <w:highlight w:val="white"/>
        </w:rPr>
      </w:pPr>
      <w:proofErr w:type="gramStart"/>
      <w:r w:rsidRPr="00DB0305">
        <w:rPr>
          <w:rFonts w:ascii="Verdana" w:hAnsi="Verdana"/>
          <w:sz w:val="20"/>
          <w:szCs w:val="20"/>
          <w:highlight w:val="white"/>
        </w:rPr>
        <w:t>operVolt</w:t>
      </w:r>
      <w:proofErr w:type="gramEnd"/>
      <w:r w:rsidRPr="00DB0305">
        <w:rPr>
          <w:rFonts w:ascii="Verdana" w:hAnsi="Verdana"/>
          <w:sz w:val="20"/>
          <w:szCs w:val="20"/>
          <w:highlight w:val="white"/>
        </w:rPr>
        <w:t xml:space="preserve"> =&gt; operatingVoltage (mspElectricLine and objects that inherit from it).</w:t>
      </w:r>
    </w:p>
    <w:p w:rsidR="00DB0305" w:rsidRPr="00DB0305" w:rsidRDefault="00DB0305" w:rsidP="00DB0305">
      <w:pPr>
        <w:numPr>
          <w:ilvl w:val="5"/>
          <w:numId w:val="7"/>
        </w:numPr>
        <w:ind w:hanging="360"/>
        <w:rPr>
          <w:rFonts w:ascii="Verdana" w:hAnsi="Verdana"/>
          <w:sz w:val="20"/>
          <w:szCs w:val="20"/>
          <w:highlight w:val="white"/>
        </w:rPr>
      </w:pPr>
      <w:r w:rsidRPr="00DB0305">
        <w:rPr>
          <w:rFonts w:ascii="Verdana" w:hAnsi="Verdana"/>
          <w:sz w:val="20"/>
          <w:szCs w:val="20"/>
          <w:highlight w:val="white"/>
        </w:rPr>
        <w:t>swType =&gt; switchType (capacitorBank)</w:t>
      </w:r>
    </w:p>
    <w:p w:rsidR="00DB0305" w:rsidRPr="00DB0305" w:rsidRDefault="00DB0305" w:rsidP="00DB0305">
      <w:pPr>
        <w:numPr>
          <w:ilvl w:val="5"/>
          <w:numId w:val="7"/>
        </w:numPr>
        <w:ind w:hanging="360"/>
        <w:rPr>
          <w:rFonts w:ascii="Verdana" w:hAnsi="Verdana"/>
          <w:sz w:val="20"/>
          <w:szCs w:val="20"/>
          <w:highlight w:val="white"/>
        </w:rPr>
      </w:pPr>
      <w:r w:rsidRPr="00DB0305">
        <w:rPr>
          <w:rFonts w:ascii="Verdana" w:hAnsi="Verdana"/>
          <w:sz w:val="20"/>
          <w:szCs w:val="20"/>
          <w:highlight w:val="white"/>
        </w:rPr>
        <w:t>swStatus=&gt; switchStatus (capacitorBank)</w:t>
      </w:r>
    </w:p>
    <w:p w:rsidR="00DB0305" w:rsidRPr="00DB0305" w:rsidRDefault="00DB0305" w:rsidP="00DB0305">
      <w:pPr>
        <w:numPr>
          <w:ilvl w:val="5"/>
          <w:numId w:val="7"/>
        </w:numPr>
        <w:ind w:hanging="360"/>
        <w:rPr>
          <w:rFonts w:ascii="Verdana" w:hAnsi="Verdana"/>
          <w:sz w:val="20"/>
          <w:szCs w:val="20"/>
          <w:highlight w:val="white"/>
        </w:rPr>
      </w:pPr>
      <w:r w:rsidRPr="00DB0305">
        <w:rPr>
          <w:rFonts w:ascii="Verdana" w:hAnsi="Verdana"/>
          <w:sz w:val="20"/>
          <w:szCs w:val="20"/>
          <w:highlight w:val="white"/>
        </w:rPr>
        <w:t>connectionCd =&gt; connectionCode (capacitorBank)</w:t>
      </w:r>
    </w:p>
    <w:p w:rsidR="00DB0305" w:rsidRPr="00DB0305" w:rsidRDefault="00DB0305" w:rsidP="00DB0305">
      <w:pPr>
        <w:numPr>
          <w:ilvl w:val="5"/>
          <w:numId w:val="7"/>
        </w:numPr>
        <w:ind w:hanging="360"/>
        <w:rPr>
          <w:rFonts w:ascii="Verdana" w:hAnsi="Verdana"/>
          <w:sz w:val="20"/>
          <w:szCs w:val="20"/>
          <w:highlight w:val="white"/>
        </w:rPr>
      </w:pPr>
      <w:r w:rsidRPr="00DB0305">
        <w:rPr>
          <w:rFonts w:ascii="Verdana" w:hAnsi="Verdana"/>
          <w:sz w:val="20"/>
          <w:szCs w:val="20"/>
          <w:highlight w:val="white"/>
        </w:rPr>
        <w:t>swType =&gt; switchType (capacitorBank)</w:t>
      </w:r>
    </w:p>
    <w:p w:rsidR="00DB0305" w:rsidRPr="00DB0305" w:rsidRDefault="00DB0305" w:rsidP="00DB0305">
      <w:pPr>
        <w:numPr>
          <w:ilvl w:val="5"/>
          <w:numId w:val="7"/>
        </w:numPr>
        <w:ind w:hanging="360"/>
        <w:rPr>
          <w:rFonts w:ascii="Verdana" w:hAnsi="Verdana"/>
          <w:sz w:val="20"/>
          <w:szCs w:val="20"/>
          <w:highlight w:val="white"/>
        </w:rPr>
      </w:pPr>
      <w:r w:rsidRPr="00DB0305">
        <w:rPr>
          <w:rFonts w:ascii="Verdana" w:hAnsi="Verdana"/>
          <w:sz w:val="20"/>
          <w:szCs w:val="20"/>
          <w:highlight w:val="white"/>
        </w:rPr>
        <w:t>swOn =&gt; switchOn (capacitorBank)</w:t>
      </w:r>
    </w:p>
    <w:p w:rsidR="00DB0305" w:rsidRPr="00DB0305" w:rsidRDefault="00DB0305" w:rsidP="00DB0305">
      <w:pPr>
        <w:numPr>
          <w:ilvl w:val="5"/>
          <w:numId w:val="7"/>
        </w:numPr>
        <w:ind w:hanging="360"/>
        <w:rPr>
          <w:rFonts w:ascii="Verdana" w:hAnsi="Verdana"/>
          <w:sz w:val="20"/>
          <w:szCs w:val="20"/>
          <w:highlight w:val="white"/>
        </w:rPr>
      </w:pPr>
      <w:r w:rsidRPr="00DB0305">
        <w:rPr>
          <w:rFonts w:ascii="Verdana" w:hAnsi="Verdana"/>
          <w:sz w:val="20"/>
          <w:szCs w:val="20"/>
          <w:highlight w:val="white"/>
        </w:rPr>
        <w:t>swOff =&gt; switchOff (capacitorBank)</w:t>
      </w:r>
    </w:p>
    <w:p w:rsidR="00DB0305" w:rsidRPr="00DB0305" w:rsidRDefault="00DB0305" w:rsidP="00DB0305">
      <w:pPr>
        <w:numPr>
          <w:ilvl w:val="5"/>
          <w:numId w:val="7"/>
        </w:numPr>
        <w:ind w:hanging="360"/>
        <w:rPr>
          <w:rFonts w:ascii="Verdana" w:hAnsi="Verdana"/>
          <w:sz w:val="20"/>
          <w:szCs w:val="20"/>
          <w:highlight w:val="white"/>
        </w:rPr>
      </w:pPr>
      <w:r w:rsidRPr="00DB0305">
        <w:rPr>
          <w:rFonts w:ascii="Verdana" w:hAnsi="Verdana"/>
          <w:sz w:val="20"/>
          <w:szCs w:val="20"/>
          <w:highlight w:val="white"/>
        </w:rPr>
        <w:t>cntrCkt =&gt;controlCircuit (capacitorBank)</w:t>
      </w:r>
    </w:p>
    <w:p w:rsidR="00DB0305" w:rsidRPr="00DB0305" w:rsidRDefault="00DB0305" w:rsidP="00DB0305">
      <w:pPr>
        <w:ind w:left="1260" w:hanging="360"/>
        <w:rPr>
          <w:rFonts w:ascii="Verdana" w:hAnsi="Verdana"/>
          <w:sz w:val="20"/>
          <w:szCs w:val="20"/>
          <w:highlight w:val="white"/>
        </w:rPr>
      </w:pP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The following elements were changed on the mspMotorGenerator:</w:t>
      </w:r>
    </w:p>
    <w:p w:rsidR="00DB0305" w:rsidRPr="00DB0305" w:rsidRDefault="00DB0305" w:rsidP="00DB0305">
      <w:pPr>
        <w:numPr>
          <w:ilvl w:val="5"/>
          <w:numId w:val="7"/>
        </w:numPr>
        <w:ind w:hanging="360"/>
        <w:rPr>
          <w:rFonts w:ascii="Verdana" w:hAnsi="Verdana"/>
          <w:sz w:val="20"/>
          <w:szCs w:val="20"/>
        </w:rPr>
      </w:pPr>
      <w:r w:rsidRPr="00DB0305">
        <w:rPr>
          <w:rFonts w:ascii="Verdana" w:hAnsi="Verdana"/>
          <w:sz w:val="20"/>
          <w:szCs w:val="20"/>
        </w:rPr>
        <w:t>ssDesc(of type string) =&gt; ssImpedanceID (pointer to new ZsmImpedanceEntry)</w:t>
      </w:r>
    </w:p>
    <w:p w:rsidR="00DB0305" w:rsidRPr="00DB0305" w:rsidRDefault="00DB0305" w:rsidP="00DB0305">
      <w:pPr>
        <w:numPr>
          <w:ilvl w:val="5"/>
          <w:numId w:val="7"/>
        </w:numPr>
        <w:ind w:hanging="360"/>
        <w:rPr>
          <w:rFonts w:ascii="Verdana" w:hAnsi="Verdana"/>
          <w:sz w:val="20"/>
          <w:szCs w:val="20"/>
        </w:rPr>
      </w:pPr>
      <w:r w:rsidRPr="00DB0305">
        <w:rPr>
          <w:rFonts w:ascii="Verdana" w:hAnsi="Verdana"/>
          <w:sz w:val="20"/>
          <w:szCs w:val="20"/>
        </w:rPr>
        <w:t>tranDesc(of type string) =&gt; tranImpedanceID (pointer to new ZsmImpedanceEntry)</w:t>
      </w:r>
    </w:p>
    <w:p w:rsidR="00DB0305" w:rsidRPr="00DB0305" w:rsidRDefault="00DB0305" w:rsidP="00DB0305">
      <w:pPr>
        <w:numPr>
          <w:ilvl w:val="5"/>
          <w:numId w:val="7"/>
        </w:numPr>
        <w:ind w:hanging="360"/>
        <w:rPr>
          <w:rFonts w:ascii="Verdana" w:hAnsi="Verdana"/>
          <w:sz w:val="20"/>
          <w:szCs w:val="20"/>
        </w:rPr>
      </w:pPr>
      <w:r w:rsidRPr="00DB0305">
        <w:rPr>
          <w:rFonts w:ascii="Verdana" w:hAnsi="Verdana"/>
          <w:sz w:val="20"/>
          <w:szCs w:val="20"/>
        </w:rPr>
        <w:t>stDesc(of type string) =&gt; stImpedanceID (pointer to new ZsmImpedanceEntry)</w:t>
      </w:r>
    </w:p>
    <w:p w:rsidR="00DB0305" w:rsidRPr="00DB0305" w:rsidRDefault="00DB0305" w:rsidP="00DB0305">
      <w:pPr>
        <w:numPr>
          <w:ilvl w:val="5"/>
          <w:numId w:val="7"/>
        </w:numPr>
        <w:ind w:hanging="360"/>
        <w:rPr>
          <w:rFonts w:ascii="Verdana" w:hAnsi="Verdana"/>
          <w:sz w:val="20"/>
          <w:szCs w:val="20"/>
        </w:rPr>
      </w:pPr>
      <w:proofErr w:type="gramStart"/>
      <w:r w:rsidRPr="00DB0305">
        <w:rPr>
          <w:rFonts w:ascii="Verdana" w:hAnsi="Verdana"/>
          <w:sz w:val="20"/>
          <w:szCs w:val="20"/>
        </w:rPr>
        <w:t>ratedkV</w:t>
      </w:r>
      <w:proofErr w:type="gramEnd"/>
      <w:r w:rsidRPr="00DB0305">
        <w:rPr>
          <w:rFonts w:ascii="Verdana" w:hAnsi="Verdana"/>
          <w:sz w:val="20"/>
          <w:szCs w:val="20"/>
        </w:rPr>
        <w:t xml:space="preserve"> =&gt; ratedVoltage.</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The motor object was renamed inductionMachine and significantly changed to support CIM CPSM requirements and to generalize the motor model for either induction motors or induction generators.</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The generator object was renamed synchronousMachine and significantly changed to support CIM CPSM requirements and to generalize the generator model for either synchronous motors or synchronous generators.</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 xml:space="preserve">The NEMA type code was carried in an element named nemaTyp, of type long, which was a numeric code that referred to the string NEMA types.  This was replaced with an element named nemaType, of type enumerated string, which contains the strings directly in an enumeration list. </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 xml:space="preserve">In numerous cases an element that presumes the unit used to express it was replaced by an element named generally and a list of units. For instance ratedKV would be replaced with </w:t>
      </w:r>
      <w:proofErr w:type="gramStart"/>
      <w:r w:rsidRPr="00DB0305">
        <w:rPr>
          <w:rFonts w:ascii="Verdana" w:hAnsi="Verdana"/>
          <w:sz w:val="20"/>
          <w:szCs w:val="20"/>
        </w:rPr>
        <w:t>ratedVoltage,</w:t>
      </w:r>
      <w:proofErr w:type="gramEnd"/>
      <w:r w:rsidRPr="00DB0305">
        <w:rPr>
          <w:rFonts w:ascii="Verdana" w:hAnsi="Verdana"/>
          <w:sz w:val="20"/>
          <w:szCs w:val="20"/>
        </w:rPr>
        <w:t xml:space="preserve"> bankKvar would became bankRating, etc.</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The previously named switchDeviceBank was renamed switch</w:t>
      </w:r>
      <w:r w:rsidRPr="00DB0305">
        <w:rPr>
          <w:rFonts w:ascii="Verdana" w:hAnsi="Verdana"/>
          <w:sz w:val="20"/>
          <w:szCs w:val="20"/>
          <w:u w:val="single"/>
        </w:rPr>
        <w:t>ing</w:t>
      </w:r>
      <w:r w:rsidRPr="00DB0305">
        <w:rPr>
          <w:rFonts w:ascii="Verdana" w:hAnsi="Verdana"/>
          <w:sz w:val="20"/>
          <w:szCs w:val="20"/>
        </w:rPr>
        <w:t>DeviceBank for consistency, since a switchingDeviceBank is a bank of switchingDevice(s).</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The name of the MultiSpeak date/time data type was changed from mspDate to mspDateTime to avoid confusion.</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lastRenderedPageBreak/>
        <w:t>Added the crewName element to the crew object.</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Made the association between vehicles, employees, and equipment with a crew be pointers rather than encapsulated objects.</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Changed the name of the people associated with a crew to be crew members rather than employees, since members of a crew might not be employed by the utility.  Added a new crewMember object that inherits from the mspPerson abstract class.</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Removed mspVehicle abstract class and truck object.  All vehicles are referred to as being vehicles rather than having both vehicles and trucks.</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Made a feeder be a container class so that equipment could be encapsulated in a feeder if desired.</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Associated an inHomeDisplay with a meterBase rather than a meter, since neither the meterBase nor the inHomeDisplay are unlikely to change location, while meters are more likely to be moved.</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Added complexVoltage and complexImpedance objects.</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 xml:space="preserve">Deleted the distributionSubstation object that was added in V4.0, </w:t>
      </w:r>
      <w:proofErr w:type="gramStart"/>
      <w:r w:rsidRPr="00DB0305">
        <w:rPr>
          <w:rFonts w:ascii="Verdana" w:hAnsi="Verdana"/>
          <w:sz w:val="20"/>
          <w:szCs w:val="20"/>
        </w:rPr>
        <w:t>rc</w:t>
      </w:r>
      <w:proofErr w:type="gramEnd"/>
      <w:r w:rsidRPr="00DB0305">
        <w:rPr>
          <w:rFonts w:ascii="Verdana" w:hAnsi="Verdana"/>
          <w:sz w:val="20"/>
          <w:szCs w:val="20"/>
        </w:rPr>
        <w:t xml:space="preserve"> a.  Now any substation, regardless whether it is a transmission or distribution substation is modeled with the substation class.</w:t>
      </w:r>
    </w:p>
    <w:p w:rsidR="00DB0305" w:rsidRPr="00DB0305" w:rsidRDefault="00DB0305" w:rsidP="00DB0305">
      <w:pPr>
        <w:numPr>
          <w:ilvl w:val="0"/>
          <w:numId w:val="7"/>
        </w:numPr>
        <w:ind w:hanging="450"/>
        <w:rPr>
          <w:rFonts w:ascii="Verdana" w:hAnsi="Verdana"/>
          <w:sz w:val="20"/>
          <w:szCs w:val="20"/>
        </w:rPr>
      </w:pPr>
      <w:r w:rsidRPr="00DB0305">
        <w:rPr>
          <w:rFonts w:ascii="Verdana" w:hAnsi="Verdana"/>
          <w:sz w:val="20"/>
          <w:szCs w:val="20"/>
        </w:rPr>
        <w:t>Added the following objects:</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VoltageMagnitude</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voltageAngle</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multiPartIdentifier</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resource</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workRequest</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workStatus</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assignment</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work</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workTask</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project</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design</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maintenanceOrder</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demandResponseEvent</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substationLoadControlStatus</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ZsmImpedanceEntry</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meterGroup</w:t>
      </w:r>
      <w:r w:rsidRPr="00DB0305">
        <w:rPr>
          <w:rFonts w:ascii="Verdana" w:hAnsi="Verdana"/>
          <w:sz w:val="20"/>
          <w:szCs w:val="20"/>
          <w:u w:val="single"/>
        </w:rPr>
        <w:t>s</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catalogEntries</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 xml:space="preserve">Added a pointer to an equipmentContainer to the mspElectricLine and mspElectricPoint </w:t>
      </w:r>
      <w:proofErr w:type="gramStart"/>
      <w:r w:rsidRPr="00DB0305">
        <w:rPr>
          <w:rFonts w:ascii="Verdana" w:hAnsi="Verdana"/>
          <w:sz w:val="20"/>
          <w:szCs w:val="20"/>
        </w:rPr>
        <w:t>fo</w:t>
      </w:r>
      <w:proofErr w:type="gramEnd"/>
      <w:r w:rsidRPr="00DB0305">
        <w:rPr>
          <w:rFonts w:ascii="Verdana" w:hAnsi="Verdana"/>
          <w:sz w:val="20"/>
          <w:szCs w:val="20"/>
        </w:rPr>
        <w:t xml:space="preserve"> compliance with CPSM.  Note that in CIM EquipmentContainer can be both a concrete class and an abstract class from which other classes are inherited (such as substation, Bay, VoltageLevel, Line, etc), thus the pointer to an EquipmentContainer must be an objectRef, not an objectID.</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the CPSM LoadCurve as an optional element on the loadSection.</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Fixed kW and kVAr on the allocated object to match the new unit/value pair convention.</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isRemotelyOperable element to mspSwitchingBank.</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The simple type frequency was deleted and the complex type frequency was added to replace it, with a unit value pair.</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Updated the spatialFeatureGroup and physicalObjectList containers to incorporate all appropriate items.</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ohTransmissionLine and ugTransmissionLie objects.</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“Substation” to the transformerBank.mounting enumeration list.</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phaseTripRating to mspOverCurrentDeviceBank.</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lastRenderedPageBreak/>
        <w:t>Revised the scadaAnalog to be compatible with the CIM Analog type measurement.</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 xml:space="preserve"> Added the following elements to the capacitorBank object in order to be compatible with CPSM:</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reactiveRating</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reactivePerSection</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maximumSections</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normalSections</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regulatingControlID</w:t>
      </w:r>
    </w:p>
    <w:p w:rsidR="00DB0305" w:rsidRPr="00DB0305" w:rsidRDefault="00DB0305" w:rsidP="00DB0305">
      <w:pPr>
        <w:numPr>
          <w:ilvl w:val="5"/>
          <w:numId w:val="7"/>
        </w:numPr>
        <w:rPr>
          <w:rFonts w:ascii="Verdana" w:hAnsi="Verdana"/>
          <w:sz w:val="20"/>
          <w:szCs w:val="20"/>
        </w:rPr>
      </w:pPr>
      <w:r w:rsidRPr="00DB0305">
        <w:rPr>
          <w:rFonts w:ascii="Verdana" w:hAnsi="Verdana"/>
          <w:sz w:val="20"/>
          <w:szCs w:val="20"/>
        </w:rPr>
        <w:t>impedances</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a skill object to document the certified skills that a person can have, such as hot work, underground work, chain saw, traffic management, hazardous waste disposal, etc.</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a capability object to describe the types of work that a crew is qualified to perform, such as hot work, tree trimming, etc.</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inspectionDataSet, diagnosisDataSet and maintenanceDataSet to report on field inspection, failure diagnosis, and maintenance activities respectively.</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mspMultiGeometryObject abstract type and made station be of type mspMultiGeometryObject.</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“Transfer” and “Salvage” to unitActn.</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transferMH and hotTransferMH to laborComponent.  Added transferCost to laborCategory.</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genericPolygonFeatureList to backgroundGraphics object.</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“All” to the enumeration list for serviceType.</w:t>
      </w:r>
    </w:p>
    <w:p w:rsidR="00DB0305" w:rsidRPr="00DB0305" w:rsidRDefault="00DB0305" w:rsidP="00DB0305">
      <w:pPr>
        <w:numPr>
          <w:ilvl w:val="0"/>
          <w:numId w:val="7"/>
        </w:numPr>
        <w:rPr>
          <w:rFonts w:ascii="Verdana" w:hAnsi="Verdana"/>
          <w:sz w:val="20"/>
          <w:szCs w:val="20"/>
        </w:rPr>
      </w:pPr>
      <w:r w:rsidRPr="00DB0305">
        <w:rPr>
          <w:rFonts w:ascii="Verdana" w:hAnsi="Verdana"/>
          <w:sz w:val="20"/>
          <w:szCs w:val="20"/>
        </w:rPr>
        <w:t>Added serviceType to the connectDisconnectEvent.</w:t>
      </w:r>
    </w:p>
    <w:p w:rsidR="00DB0305" w:rsidRPr="00DB0305" w:rsidRDefault="00DB0305" w:rsidP="00DB0305"/>
    <w:p w:rsidR="00DB0305" w:rsidRPr="00DB0305" w:rsidRDefault="00DB0305" w:rsidP="00DB0305">
      <w:pPr>
        <w:rPr>
          <w:b/>
        </w:rPr>
      </w:pPr>
      <w:r w:rsidRPr="00DB0305">
        <w:rPr>
          <w:b/>
        </w:rPr>
        <w:t>Web Service Method Changes:</w:t>
      </w:r>
    </w:p>
    <w:p w:rsidR="00DB0305" w:rsidRPr="00DB0305" w:rsidRDefault="00DB0305" w:rsidP="00DB0305">
      <w:pPr>
        <w:rPr>
          <w:b/>
        </w:rPr>
      </w:pP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Combined the following servers:</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MR_Server and LP_Server =&gt;MR_Server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EDR_Server and EDT_Server =&gt; EDTR_Server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DAD_Server and DAC_Server =&gt; DA_Server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DGV_Server and SGV_Server =&gt; GV_Server</w:t>
      </w:r>
    </w:p>
    <w:p w:rsidR="00DB0305" w:rsidRPr="00DB0305" w:rsidRDefault="00DB0305" w:rsidP="00DB0305">
      <w:pPr>
        <w:ind w:left="1440"/>
        <w:rPr>
          <w:rFonts w:ascii="Verdana" w:hAnsi="Verdana"/>
          <w:sz w:val="20"/>
          <w:szCs w:val="20"/>
        </w:rPr>
      </w:pP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 xml:space="preserve">Added the following servers: </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AVL_Server.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WTG_Server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SCHED_Server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WTO_Server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WTP_Server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WV_Server</w:t>
      </w:r>
    </w:p>
    <w:p w:rsidR="00DB0305" w:rsidRPr="00DB0305" w:rsidRDefault="00DB0305" w:rsidP="00DB0305">
      <w:pPr>
        <w:ind w:left="1440"/>
        <w:rPr>
          <w:rFonts w:ascii="Verdana" w:hAnsi="Verdana"/>
          <w:sz w:val="20"/>
          <w:szCs w:val="20"/>
        </w:rPr>
      </w:pP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Renamed the following servers:</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STK_Server =&gt; DGN_Server )Staking =&gt; Field Design)</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LM_Server =&gt;DR_Server (Laod Management =&gt; Demand Response)</w:t>
      </w:r>
    </w:p>
    <w:p w:rsidR="00DB0305" w:rsidRPr="00DB0305" w:rsidRDefault="00DB0305" w:rsidP="00DB0305">
      <w:pPr>
        <w:ind w:left="1440"/>
        <w:rPr>
          <w:rFonts w:ascii="Verdana" w:hAnsi="Verdana"/>
          <w:sz w:val="20"/>
          <w:szCs w:val="20"/>
        </w:rPr>
      </w:pP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All methods that refer to the meter object by objectID, meterNo, or meterID were rebuilt using the new meter</w:t>
      </w:r>
      <w:r w:rsidRPr="00DB0305">
        <w:rPr>
          <w:rFonts w:ascii="Verdana" w:hAnsi="Verdana"/>
          <w:sz w:val="20"/>
          <w:szCs w:val="20"/>
          <w:u w:val="single"/>
        </w:rPr>
        <w:t>s</w:t>
      </w:r>
      <w:r w:rsidRPr="00DB0305">
        <w:rPr>
          <w:rFonts w:ascii="Verdana" w:hAnsi="Verdana"/>
          <w:sz w:val="20"/>
          <w:szCs w:val="20"/>
        </w:rPr>
        <w:t xml:space="preserve"> object so that meters of all service types could be returned, unless the return type is explicitly of one service type.  In addition, the serviceType parameter was added to all Get type methods requesting meter data so that meters could be requested by serviceType, unless there was already a specific method to get the meters by serviceType. </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lastRenderedPageBreak/>
        <w:t>All methods that refer to the serviceLocation object were rebuilt using the new serviceLocation</w:t>
      </w:r>
      <w:r w:rsidRPr="00DB0305">
        <w:rPr>
          <w:rFonts w:ascii="Verdana" w:hAnsi="Verdana"/>
          <w:sz w:val="20"/>
          <w:szCs w:val="20"/>
          <w:u w:val="single"/>
        </w:rPr>
        <w:t>s</w:t>
      </w:r>
      <w:r w:rsidRPr="00DB0305">
        <w:rPr>
          <w:rFonts w:ascii="Verdana" w:hAnsi="Verdana"/>
          <w:sz w:val="20"/>
          <w:szCs w:val="20"/>
        </w:rPr>
        <w:t xml:space="preserve"> object so that service locations of all service types could be returned, unless the return type is explicitly of one service type. In addition, the serviceType parameter was added to all Get type methods requesting serviceLocations so that service locations could be requested by serviceType. </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 xml:space="preserve">All methods that refer to the meterExchange object were </w:t>
      </w:r>
      <w:proofErr w:type="gramStart"/>
      <w:r w:rsidRPr="00DB0305">
        <w:rPr>
          <w:rFonts w:ascii="Verdana" w:hAnsi="Verdana"/>
          <w:sz w:val="20"/>
          <w:szCs w:val="20"/>
        </w:rPr>
        <w:t>rebuild</w:t>
      </w:r>
      <w:proofErr w:type="gramEnd"/>
      <w:r w:rsidRPr="00DB0305">
        <w:rPr>
          <w:rFonts w:ascii="Verdana" w:hAnsi="Verdana"/>
          <w:sz w:val="20"/>
          <w:szCs w:val="20"/>
        </w:rPr>
        <w:t xml:space="preserve"> using the new meterExchange</w:t>
      </w:r>
      <w:r w:rsidRPr="00DB0305">
        <w:rPr>
          <w:rFonts w:ascii="Verdana" w:hAnsi="Verdana"/>
          <w:sz w:val="20"/>
          <w:szCs w:val="20"/>
          <w:u w:val="single"/>
        </w:rPr>
        <w:t>s</w:t>
      </w:r>
      <w:r w:rsidRPr="00DB0305">
        <w:rPr>
          <w:rFonts w:ascii="Verdana" w:hAnsi="Verdana"/>
          <w:sz w:val="20"/>
          <w:szCs w:val="20"/>
        </w:rPr>
        <w:t xml:space="preserve"> object so that meter exchanges of all service types could be returned, unless the return type is explicitly of one service type. In addition, the serviceType parameter was added to all Get type methods requesting meterExchange data so that meterExchanges could be requested by serviceType. </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 xml:space="preserve">All objects that refer to the meterGroup object were rebuilt using the new meterGroups object so that meterGroups of all different service types and mixed service types could be sent. </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Changed the input parameter of the GetEngineeringEquipment method on the EA_Server to be of type equipmentType, which is an enumeration of the names of the types of engineering catalog entries.  The returned object is a new object called catalogEntries.</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Added a GetCatalogEntries method to the EA_Server to return the defined engineering catalog entries.  The calling parameter is an array of the catalogEntries returned by calling the GetElectricalEquipment method and the return parameter is a new container object called returnedCatalogEntries.</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The following methods were added to the MR_Server and MDM_Server to exchange load profile information using formattedBlocks:</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 xml:space="preserve"> GetLPReadingByMeterNumberFormattedBlock</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GetLPReadingsByDateFormattedBlock</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GetLPReadingsByBillingCycle</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InitiateLPMeterReadByMeterNumber</w:t>
      </w:r>
    </w:p>
    <w:p w:rsidR="00DB0305" w:rsidRPr="00DB0305" w:rsidRDefault="00DB0305" w:rsidP="00DB0305">
      <w:pPr>
        <w:ind w:left="1440"/>
        <w:rPr>
          <w:rFonts w:ascii="Verdana" w:hAnsi="Verdana"/>
          <w:sz w:val="20"/>
          <w:szCs w:val="20"/>
        </w:rPr>
      </w:pP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Added the following methods to support work management:</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AssignmentNotification (DGN_Server, WTP_Server, CB_Server)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InitiateWorkRequest (FA_Server, CB_Server, WTG_Server)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NumberCreatedNotification (DGN_Server, WTO_Server)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InitiateTaskGeneration (WTG_Server)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TaskListNotification (SCHED_Server)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UpdateWorkStatus (SCHED_Server)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UpdateOutageStatus (OA_Server)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GetTaskStatus (SCHED_Server)</w:t>
      </w:r>
    </w:p>
    <w:p w:rsidR="00DB0305" w:rsidRPr="00DB0305" w:rsidRDefault="00DB0305" w:rsidP="00DB0305">
      <w:pPr>
        <w:ind w:left="1440"/>
        <w:rPr>
          <w:rFonts w:ascii="Verdana" w:hAnsi="Verdana"/>
          <w:sz w:val="20"/>
          <w:szCs w:val="20"/>
        </w:rPr>
      </w:pP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Changed the name of StakedWorkOrderNotification to be DesignedWorkOrderNotification to complement the revised name of the design server.</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Modified GetMeterByAMRType to request meters by AMRVendor and AMRDeviceType rather than the deprecated AMRType. Also made the reference to meter plural to reflect our convention.</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Modified the GetMeterGroupMembers to return the new meterGroups object rather than an array of strings.</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Added the following methods to the AVL_Server: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GetAVLSupportedVehicles</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GetAVLLocationByVehicleID</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GetAVLLocationByVehicleName</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Added AVLChangedNotification to the following servers:</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lastRenderedPageBreak/>
        <w:t>GIS_Server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GV_Server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OA_Server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SCHED_Server</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Added AccountChangedNotification to the following servers:</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MR_Server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CD_Server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OA_Server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CRM_Server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GIS_Server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GV_Server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CH_Server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MDM_Server</w:t>
      </w:r>
    </w:p>
    <w:p w:rsidR="00DB0305" w:rsidRPr="00DB0305" w:rsidRDefault="00DB0305" w:rsidP="00DB0305">
      <w:pPr>
        <w:numPr>
          <w:ilvl w:val="0"/>
          <w:numId w:val="9"/>
        </w:numPr>
        <w:rPr>
          <w:rFonts w:ascii="Verdana" w:hAnsi="Verdana"/>
          <w:sz w:val="20"/>
          <w:szCs w:val="20"/>
        </w:rPr>
      </w:pPr>
      <w:r w:rsidRPr="00DB0305">
        <w:rPr>
          <w:rFonts w:ascii="Verdana" w:hAnsi="Verdana"/>
          <w:sz w:val="20"/>
          <w:szCs w:val="20"/>
        </w:rPr>
        <w:t>Added the following methods to the CB_Server and MDM_Server:</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GetAllAccounts</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GetAccountByCustomerID</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GetAccountByMeterNumberAndServiceType</w:t>
      </w:r>
    </w:p>
    <w:p w:rsidR="00DB0305" w:rsidRPr="00DB0305" w:rsidRDefault="00DB0305" w:rsidP="00DB0305">
      <w:pPr>
        <w:numPr>
          <w:ilvl w:val="1"/>
          <w:numId w:val="9"/>
        </w:numPr>
        <w:rPr>
          <w:rFonts w:ascii="Verdana" w:hAnsi="Verdana"/>
          <w:sz w:val="20"/>
          <w:szCs w:val="20"/>
        </w:rPr>
      </w:pPr>
      <w:r w:rsidRPr="00DB0305">
        <w:rPr>
          <w:rFonts w:ascii="Verdana" w:hAnsi="Verdana"/>
          <w:sz w:val="20"/>
          <w:szCs w:val="20"/>
        </w:rPr>
        <w:t>GetAccountByServiceLocationAndServiceType</w:t>
      </w:r>
    </w:p>
    <w:p w:rsidR="00DB0305" w:rsidRPr="00DB0305" w:rsidRDefault="00DB0305" w:rsidP="00DB0305">
      <w:pPr>
        <w:tabs>
          <w:tab w:val="left" w:pos="270"/>
        </w:tabs>
        <w:rPr>
          <w:highlight w:val="white"/>
        </w:rPr>
      </w:pPr>
    </w:p>
    <w:p w:rsidR="00DB0305" w:rsidRPr="00DB0305" w:rsidRDefault="00DB0305" w:rsidP="00DB0305">
      <w:pPr>
        <w:tabs>
          <w:tab w:val="left" w:pos="270"/>
        </w:tabs>
        <w:rPr>
          <w:highlight w:val="white"/>
        </w:rPr>
      </w:pPr>
    </w:p>
    <w:p w:rsidR="00DB0305" w:rsidRPr="00DB0305" w:rsidRDefault="00DB0305" w:rsidP="00DB0305">
      <w:pPr>
        <w:tabs>
          <w:tab w:val="left" w:pos="270"/>
        </w:tabs>
        <w:rPr>
          <w:highlight w:val="white"/>
        </w:rPr>
      </w:pPr>
    </w:p>
    <w:p w:rsidR="00DB0305" w:rsidRPr="00DB0305" w:rsidRDefault="00DB0305" w:rsidP="00DB0305">
      <w:pPr>
        <w:rPr>
          <w:rFonts w:cs="Arial"/>
          <w:b/>
          <w:bCs/>
        </w:rPr>
      </w:pPr>
      <w:r w:rsidRPr="00DB0305">
        <w:rPr>
          <w:rFonts w:cs="Arial"/>
          <w:b/>
          <w:bCs/>
        </w:rPr>
        <w:br w:type="page"/>
      </w:r>
    </w:p>
    <w:p w:rsidR="00DB0305" w:rsidRPr="00DB0305" w:rsidRDefault="00DB0305" w:rsidP="00DB0305">
      <w:pPr>
        <w:rPr>
          <w:rFonts w:cs="Arial"/>
          <w:b/>
          <w:bCs/>
        </w:rPr>
      </w:pPr>
      <w:proofErr w:type="gramStart"/>
      <w:r w:rsidRPr="00DB0305">
        <w:rPr>
          <w:rFonts w:cs="Arial"/>
          <w:b/>
          <w:bCs/>
        </w:rPr>
        <w:lastRenderedPageBreak/>
        <w:t>Version 4.0, Release Candidate b – Issued 08/25/08.</w:t>
      </w:r>
      <w:proofErr w:type="gramEnd"/>
      <w:r w:rsidRPr="00DB0305">
        <w:rPr>
          <w:rFonts w:cs="Arial"/>
          <w:b/>
          <w:bCs/>
        </w:rPr>
        <w:t xml:space="preserve"> </w:t>
      </w:r>
    </w:p>
    <w:p w:rsidR="00DB0305" w:rsidRPr="00DB0305" w:rsidRDefault="00DB0305" w:rsidP="00DB0305">
      <w:pPr>
        <w:spacing w:before="100" w:beforeAutospacing="1" w:after="100" w:afterAutospacing="1"/>
        <w:rPr>
          <w:rFonts w:cs="Arial"/>
          <w:b/>
          <w:bCs/>
        </w:rPr>
      </w:pPr>
      <w:r w:rsidRPr="00DB0305">
        <w:rPr>
          <w:rFonts w:cs="Arial"/>
          <w:b/>
          <w:bCs/>
        </w:rPr>
        <w:t>Known issues with this release:</w:t>
      </w:r>
    </w:p>
    <w:p w:rsidR="00DB0305" w:rsidRPr="00DB0305" w:rsidRDefault="00DB0305" w:rsidP="00DB0305">
      <w:pPr>
        <w:spacing w:before="100" w:beforeAutospacing="1"/>
        <w:ind w:left="356"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In addition, substitution groups are not created properly.  The use of the xsd.exe command line tool to generate C# classes from the core (multispeak.xsd) schema results in incorrect cardinality in some classes and incorrect creation of some classes created using substitution groups (notably the MultiSpeak object).  The only known work-around at this time is to delete the complex and simple types listed in a WSDL and to import the multispeak.xsd XML schema into the WSDL.  Further investigation of this issue is on-going.  </w:t>
      </w:r>
    </w:p>
    <w:p w:rsidR="00DB0305" w:rsidRPr="00DB0305" w:rsidRDefault="00DB0305" w:rsidP="00DB0305">
      <w:pPr>
        <w:spacing w:beforeAutospacing="1" w:after="100" w:afterAutospacing="1"/>
        <w:rPr>
          <w:rFonts w:cs="Arial"/>
          <w:b/>
          <w:bCs/>
        </w:rPr>
      </w:pPr>
      <w:r w:rsidRPr="00DB0305">
        <w:rPr>
          <w:rFonts w:cs="Arial"/>
          <w:b/>
          <w:bCs/>
        </w:rPr>
        <w:t>Schema Changes: </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bCs/>
          <w:sz w:val="20"/>
          <w:szCs w:val="20"/>
        </w:rPr>
        <w:t>Changed the namespace for XML data types to be xs: rather than xsd: to match common industry practice and IEC use.</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bCs/>
          <w:sz w:val="20"/>
          <w:szCs w:val="20"/>
        </w:rPr>
        <w:t>Separated GML data objects into the gml: namespace.</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bCs/>
          <w:sz w:val="20"/>
          <w:szCs w:val="20"/>
        </w:rPr>
        <w:t>Separated the CIM CPSM objects into the cpsm: namespace and removed them from the multispeak.xsd schema.  Corrected object name capitalization to match CIM conventions and removed the “cim” prefix on objects imported from CIM.</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sz w:val="20"/>
          <w:szCs w:val="20"/>
        </w:rPr>
        <w:t xml:space="preserve">Updated some of the CIM objects to match the </w:t>
      </w:r>
      <w:r w:rsidRPr="00DB0305">
        <w:rPr>
          <w:rFonts w:ascii="Verdana" w:hAnsi="Verdana" w:cs="Arial"/>
          <w:sz w:val="20"/>
          <w:szCs w:val="20"/>
          <w:highlight w:val="white"/>
        </w:rPr>
        <w:t>CIM release named 61968MessagesSchemasRev09.zip, dated 10/1/2007</w:t>
      </w:r>
      <w:r w:rsidRPr="00DB0305">
        <w:rPr>
          <w:rFonts w:ascii="Verdana" w:hAnsi="Verdana" w:cs="Arial"/>
          <w:sz w:val="20"/>
          <w:szCs w:val="20"/>
        </w:rPr>
        <w:t>.  Complete harmonization will occur after IEC releases the final CIM V12 in late 2008.</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sz w:val="20"/>
          <w:szCs w:val="20"/>
        </w:rPr>
        <w:t>Corrected the abstract attribute of all abstract complex types and elements.</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sz w:val="20"/>
          <w:szCs w:val="20"/>
        </w:rPr>
        <w:t>Replaced the simple type poleUseCode with poleUse for consistency.</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sz w:val="20"/>
          <w:szCs w:val="20"/>
        </w:rPr>
        <w:t>Added billingCycle to the utilityInfo element.</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sz w:val="20"/>
          <w:szCs w:val="20"/>
        </w:rPr>
        <w:t>Added materialItemID to the pickList object.</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sz w:val="20"/>
          <w:szCs w:val="20"/>
        </w:rPr>
        <w:t>Added optional detailed addressing fields to the proposed international address object.</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sz w:val="20"/>
          <w:szCs w:val="20"/>
        </w:rPr>
        <w:t>Changed the currencyCode element on the money object to be an attribute.</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sz w:val="20"/>
          <w:szCs w:val="20"/>
        </w:rPr>
        <w:t>Changed the units on all values and measurements to be attributes rather than elements.</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sz w:val="20"/>
          <w:szCs w:val="20"/>
          <w:highlight w:val="white"/>
        </w:rPr>
        <w:t>Changed voltage ratings in overcurrent devices, generators, regulators, and transformers to match the voltages defined in the engineering equipment catalogs.</w:t>
      </w:r>
    </w:p>
    <w:p w:rsidR="00DB0305" w:rsidRPr="00DB0305" w:rsidRDefault="00DB0305" w:rsidP="00DB0305">
      <w:pPr>
        <w:numPr>
          <w:ilvl w:val="0"/>
          <w:numId w:val="11"/>
        </w:numPr>
        <w:spacing w:beforeAutospacing="1"/>
        <w:rPr>
          <w:rFonts w:ascii="Verdana" w:hAnsi="Verdana" w:cs="Arial"/>
          <w:sz w:val="20"/>
          <w:szCs w:val="20"/>
        </w:rPr>
      </w:pPr>
      <w:r w:rsidRPr="00DB0305">
        <w:rPr>
          <w:rFonts w:ascii="Verdana" w:hAnsi="Verdana" w:cs="Arial"/>
          <w:sz w:val="20"/>
          <w:szCs w:val="20"/>
        </w:rPr>
        <w:t>Added draft mspMeterReading, electricMeterReading, gasMeterReading and waterMeterReading objects.</w:t>
      </w:r>
    </w:p>
    <w:p w:rsidR="00DB0305" w:rsidRPr="00DB0305" w:rsidRDefault="00DB0305" w:rsidP="00DB0305">
      <w:pPr>
        <w:numPr>
          <w:ilvl w:val="0"/>
          <w:numId w:val="11"/>
        </w:numPr>
        <w:tabs>
          <w:tab w:val="left" w:pos="270"/>
        </w:tabs>
        <w:rPr>
          <w:rFonts w:ascii="Verdana" w:hAnsi="Verdana"/>
          <w:sz w:val="20"/>
          <w:szCs w:val="20"/>
          <w:highlight w:val="white"/>
        </w:rPr>
      </w:pPr>
      <w:r w:rsidRPr="00DB0305">
        <w:rPr>
          <w:rFonts w:ascii="Verdana" w:hAnsi="Verdana"/>
          <w:sz w:val="20"/>
          <w:szCs w:val="20"/>
          <w:highlight w:val="white"/>
        </w:rPr>
        <w:t>Added requestedNumber structure that will be used to send work order, service order or other information.</w:t>
      </w:r>
    </w:p>
    <w:p w:rsidR="00DB0305" w:rsidRPr="00DB0305" w:rsidRDefault="00DB0305" w:rsidP="00DB0305">
      <w:pPr>
        <w:numPr>
          <w:ilvl w:val="0"/>
          <w:numId w:val="11"/>
        </w:numPr>
        <w:tabs>
          <w:tab w:val="left" w:pos="270"/>
        </w:tabs>
        <w:rPr>
          <w:rFonts w:ascii="Verdana" w:hAnsi="Verdana"/>
          <w:sz w:val="20"/>
          <w:szCs w:val="20"/>
          <w:highlight w:val="white"/>
        </w:rPr>
      </w:pPr>
      <w:r w:rsidRPr="00DB0305">
        <w:rPr>
          <w:rFonts w:ascii="Verdana" w:hAnsi="Verdana"/>
          <w:sz w:val="20"/>
          <w:szCs w:val="20"/>
          <w:highlight w:val="white"/>
        </w:rPr>
        <w:t>Added strategy and scheduleDateTime to the loadManagementEvent.</w:t>
      </w:r>
    </w:p>
    <w:p w:rsidR="00DB0305" w:rsidRPr="00DB0305" w:rsidRDefault="00DB0305" w:rsidP="00DB0305">
      <w:pPr>
        <w:numPr>
          <w:ilvl w:val="0"/>
          <w:numId w:val="11"/>
        </w:numPr>
        <w:tabs>
          <w:tab w:val="left" w:pos="270"/>
        </w:tabs>
        <w:rPr>
          <w:rFonts w:ascii="Verdana" w:hAnsi="Verdana"/>
          <w:sz w:val="20"/>
          <w:szCs w:val="20"/>
          <w:highlight w:val="white"/>
        </w:rPr>
      </w:pPr>
      <w:r w:rsidRPr="00DB0305">
        <w:rPr>
          <w:rFonts w:ascii="Verdana" w:hAnsi="Verdana"/>
          <w:sz w:val="20"/>
          <w:szCs w:val="20"/>
          <w:highlight w:val="white"/>
        </w:rPr>
        <w:t>Changed the base class for mspElectricLine/constr from xs</w:t>
      </w:r>
      <w:proofErr w:type="gramStart"/>
      <w:r w:rsidRPr="00DB0305">
        <w:rPr>
          <w:rFonts w:ascii="Verdana" w:hAnsi="Verdana"/>
          <w:sz w:val="20"/>
          <w:szCs w:val="20"/>
          <w:highlight w:val="white"/>
        </w:rPr>
        <w:t>:string</w:t>
      </w:r>
      <w:proofErr w:type="gramEnd"/>
      <w:r w:rsidRPr="00DB0305">
        <w:rPr>
          <w:rFonts w:ascii="Verdana" w:hAnsi="Verdana"/>
          <w:sz w:val="20"/>
          <w:szCs w:val="20"/>
          <w:highlight w:val="white"/>
        </w:rPr>
        <w:t xml:space="preserve"> to be msp:eaEquipID so that all pointers to engineering equipment catalogs are of type eaEquipID.</w:t>
      </w:r>
    </w:p>
    <w:p w:rsidR="00DB0305" w:rsidRPr="00DB0305" w:rsidRDefault="00DB0305" w:rsidP="00DB0305">
      <w:pPr>
        <w:numPr>
          <w:ilvl w:val="0"/>
          <w:numId w:val="11"/>
        </w:numPr>
        <w:tabs>
          <w:tab w:val="left" w:pos="270"/>
        </w:tabs>
        <w:rPr>
          <w:rFonts w:ascii="Verdana" w:hAnsi="Verdana"/>
          <w:sz w:val="20"/>
          <w:szCs w:val="20"/>
          <w:highlight w:val="white"/>
        </w:rPr>
      </w:pPr>
      <w:r w:rsidRPr="00DB0305">
        <w:rPr>
          <w:rFonts w:ascii="Verdana" w:hAnsi="Verdana"/>
          <w:sz w:val="20"/>
          <w:szCs w:val="20"/>
          <w:highlight w:val="white"/>
        </w:rPr>
        <w:t>Added new object complexImpedance.</w:t>
      </w:r>
    </w:p>
    <w:p w:rsidR="00DB0305" w:rsidRPr="00DB0305" w:rsidRDefault="00DB0305" w:rsidP="00DB0305">
      <w:pPr>
        <w:numPr>
          <w:ilvl w:val="0"/>
          <w:numId w:val="11"/>
        </w:numPr>
        <w:tabs>
          <w:tab w:val="left" w:pos="270"/>
        </w:tabs>
        <w:rPr>
          <w:rFonts w:ascii="Verdana" w:hAnsi="Verdana"/>
          <w:sz w:val="20"/>
          <w:szCs w:val="20"/>
          <w:highlight w:val="white"/>
        </w:rPr>
      </w:pPr>
      <w:r w:rsidRPr="00DB0305">
        <w:rPr>
          <w:rFonts w:ascii="Verdana" w:hAnsi="Verdana"/>
          <w:sz w:val="20"/>
          <w:szCs w:val="20"/>
          <w:highlight w:val="white"/>
        </w:rPr>
        <w:t>Added groundingImpedance element on mspBankObject, of type complexImpedance.</w:t>
      </w:r>
    </w:p>
    <w:p w:rsidR="00DB0305" w:rsidRPr="00DB0305" w:rsidRDefault="00DB0305" w:rsidP="00DB0305">
      <w:pPr>
        <w:rPr>
          <w:b/>
        </w:rPr>
      </w:pPr>
    </w:p>
    <w:p w:rsidR="00DB0305" w:rsidRPr="00DB0305" w:rsidRDefault="00DB0305" w:rsidP="00DB0305">
      <w:pPr>
        <w:rPr>
          <w:b/>
        </w:rPr>
      </w:pPr>
    </w:p>
    <w:p w:rsidR="00DB0305" w:rsidRPr="00DB0305" w:rsidRDefault="00DB0305" w:rsidP="00DB0305">
      <w:pPr>
        <w:rPr>
          <w:b/>
        </w:rPr>
      </w:pPr>
      <w:r w:rsidRPr="00DB0305">
        <w:rPr>
          <w:b/>
        </w:rPr>
        <w:t>Web Service Method Changes:</w:t>
      </w:r>
    </w:p>
    <w:p w:rsidR="00DB0305" w:rsidRPr="00DB0305" w:rsidRDefault="00DB0305" w:rsidP="00DB0305">
      <w:pPr>
        <w:rPr>
          <w:b/>
        </w:rPr>
      </w:pPr>
    </w:p>
    <w:p w:rsidR="00DB0305" w:rsidRPr="00DB0305" w:rsidRDefault="00DB0305" w:rsidP="00DB0305">
      <w:pPr>
        <w:numPr>
          <w:ilvl w:val="0"/>
          <w:numId w:val="8"/>
        </w:numPr>
        <w:tabs>
          <w:tab w:val="left" w:pos="270"/>
        </w:tabs>
        <w:rPr>
          <w:rFonts w:ascii="Verdana" w:hAnsi="Verdana"/>
          <w:sz w:val="20"/>
          <w:szCs w:val="20"/>
          <w:highlight w:val="white"/>
        </w:rPr>
      </w:pPr>
      <w:r w:rsidRPr="00DB0305">
        <w:rPr>
          <w:rFonts w:ascii="Verdana" w:hAnsi="Verdana"/>
          <w:sz w:val="20"/>
          <w:szCs w:val="20"/>
          <w:highlight w:val="white"/>
        </w:rPr>
        <w:t>Added new methods GetNextNumber and ReturnGeneratedNumber to the following web services:</w:t>
      </w:r>
    </w:p>
    <w:p w:rsidR="00DB0305" w:rsidRPr="00DB0305" w:rsidRDefault="00DB0305" w:rsidP="00DB0305">
      <w:pPr>
        <w:numPr>
          <w:ilvl w:val="1"/>
          <w:numId w:val="8"/>
        </w:numPr>
        <w:tabs>
          <w:tab w:val="left" w:pos="270"/>
        </w:tabs>
        <w:rPr>
          <w:rFonts w:ascii="Verdana" w:hAnsi="Verdana"/>
          <w:sz w:val="20"/>
          <w:szCs w:val="20"/>
          <w:highlight w:val="white"/>
        </w:rPr>
      </w:pPr>
      <w:r w:rsidRPr="00DB0305">
        <w:rPr>
          <w:rFonts w:ascii="Verdana" w:hAnsi="Verdana"/>
          <w:sz w:val="20"/>
          <w:szCs w:val="20"/>
          <w:highlight w:val="white"/>
        </w:rPr>
        <w:t>CB_Server</w:t>
      </w:r>
    </w:p>
    <w:p w:rsidR="00DB0305" w:rsidRPr="00DB0305" w:rsidRDefault="00DB0305" w:rsidP="00DB0305">
      <w:pPr>
        <w:numPr>
          <w:ilvl w:val="1"/>
          <w:numId w:val="8"/>
        </w:numPr>
        <w:tabs>
          <w:tab w:val="left" w:pos="270"/>
        </w:tabs>
        <w:rPr>
          <w:rFonts w:ascii="Verdana" w:hAnsi="Verdana"/>
          <w:sz w:val="20"/>
          <w:szCs w:val="20"/>
          <w:highlight w:val="white"/>
        </w:rPr>
      </w:pPr>
      <w:r w:rsidRPr="00DB0305">
        <w:rPr>
          <w:rFonts w:ascii="Verdana" w:hAnsi="Verdana"/>
          <w:sz w:val="20"/>
          <w:szCs w:val="20"/>
          <w:highlight w:val="white"/>
        </w:rPr>
        <w:t>FA_Server</w:t>
      </w:r>
    </w:p>
    <w:p w:rsidR="00DB0305" w:rsidRPr="00DB0305" w:rsidRDefault="00DB0305" w:rsidP="00DB0305">
      <w:pPr>
        <w:numPr>
          <w:ilvl w:val="1"/>
          <w:numId w:val="8"/>
        </w:numPr>
        <w:tabs>
          <w:tab w:val="left" w:pos="270"/>
        </w:tabs>
        <w:rPr>
          <w:rFonts w:ascii="Verdana" w:hAnsi="Verdana"/>
          <w:sz w:val="20"/>
          <w:szCs w:val="20"/>
          <w:highlight w:val="white"/>
        </w:rPr>
      </w:pPr>
      <w:r w:rsidRPr="00DB0305">
        <w:rPr>
          <w:rFonts w:ascii="Verdana" w:hAnsi="Verdana"/>
          <w:sz w:val="20"/>
          <w:szCs w:val="20"/>
          <w:highlight w:val="white"/>
        </w:rPr>
        <w:t>OA_Server</w:t>
      </w:r>
    </w:p>
    <w:p w:rsidR="00DB0305" w:rsidRPr="00DB0305" w:rsidRDefault="00DB0305" w:rsidP="00DB0305">
      <w:pPr>
        <w:numPr>
          <w:ilvl w:val="1"/>
          <w:numId w:val="8"/>
        </w:numPr>
        <w:tabs>
          <w:tab w:val="left" w:pos="270"/>
        </w:tabs>
        <w:rPr>
          <w:rFonts w:ascii="Verdana" w:hAnsi="Verdana"/>
          <w:sz w:val="20"/>
          <w:szCs w:val="20"/>
          <w:highlight w:val="white"/>
        </w:rPr>
      </w:pPr>
      <w:r w:rsidRPr="00DB0305">
        <w:rPr>
          <w:rFonts w:ascii="Verdana" w:hAnsi="Verdana"/>
          <w:sz w:val="20"/>
          <w:szCs w:val="20"/>
          <w:highlight w:val="white"/>
        </w:rPr>
        <w:t>STK_Server</w:t>
      </w:r>
    </w:p>
    <w:p w:rsidR="00DB0305" w:rsidRPr="00DB0305" w:rsidRDefault="00DB0305" w:rsidP="00DB0305">
      <w:pPr>
        <w:numPr>
          <w:ilvl w:val="0"/>
          <w:numId w:val="8"/>
        </w:numPr>
        <w:tabs>
          <w:tab w:val="left" w:pos="270"/>
        </w:tabs>
        <w:rPr>
          <w:rFonts w:ascii="Verdana" w:hAnsi="Verdana"/>
          <w:sz w:val="20"/>
          <w:szCs w:val="20"/>
          <w:highlight w:val="white"/>
        </w:rPr>
      </w:pPr>
      <w:r w:rsidRPr="00DB0305">
        <w:rPr>
          <w:rFonts w:ascii="Verdana" w:hAnsi="Verdana"/>
          <w:sz w:val="20"/>
          <w:szCs w:val="20"/>
          <w:highlight w:val="white"/>
        </w:rPr>
        <w:t>Added GetWorkOrderSelectionByStatus and GetWorkOrderSelectionList to the FA_Server web service.</w:t>
      </w:r>
    </w:p>
    <w:p w:rsidR="00DB0305" w:rsidRPr="00DB0305" w:rsidRDefault="00DB0305" w:rsidP="00DB0305">
      <w:pPr>
        <w:numPr>
          <w:ilvl w:val="0"/>
          <w:numId w:val="8"/>
        </w:numPr>
        <w:tabs>
          <w:tab w:val="left" w:pos="270"/>
        </w:tabs>
        <w:rPr>
          <w:rFonts w:ascii="Verdana" w:hAnsi="Verdana"/>
          <w:sz w:val="20"/>
          <w:szCs w:val="20"/>
          <w:highlight w:val="white"/>
        </w:rPr>
      </w:pPr>
      <w:r w:rsidRPr="00DB0305">
        <w:rPr>
          <w:rFonts w:ascii="Verdana" w:hAnsi="Verdana"/>
          <w:sz w:val="20"/>
          <w:szCs w:val="20"/>
          <w:highlight w:val="white"/>
        </w:rPr>
        <w:t>Added InitiateLoadManagementEvents method to the LM_Server web service to permit sending an array of loadManagementEvents.</w:t>
      </w:r>
    </w:p>
    <w:p w:rsidR="00DB0305" w:rsidRPr="00DB0305" w:rsidRDefault="00DB0305" w:rsidP="00DB0305">
      <w:pPr>
        <w:numPr>
          <w:ilvl w:val="0"/>
          <w:numId w:val="8"/>
        </w:numPr>
        <w:tabs>
          <w:tab w:val="left" w:pos="270"/>
        </w:tabs>
        <w:rPr>
          <w:rFonts w:ascii="Verdana" w:hAnsi="Verdana"/>
          <w:sz w:val="20"/>
          <w:szCs w:val="20"/>
          <w:highlight w:val="white"/>
        </w:rPr>
      </w:pPr>
      <w:r w:rsidRPr="00DB0305">
        <w:rPr>
          <w:rFonts w:ascii="Verdana" w:hAnsi="Verdana"/>
          <w:sz w:val="20"/>
          <w:szCs w:val="20"/>
          <w:highlight w:val="white"/>
        </w:rPr>
        <w:t>Added GetMeterGroupNamesByMeterNo to MDM_Server and CB_Server web service.</w:t>
      </w:r>
    </w:p>
    <w:p w:rsidR="00DB0305" w:rsidRPr="00DB0305" w:rsidRDefault="00DB0305" w:rsidP="00DB0305">
      <w:pPr>
        <w:numPr>
          <w:ilvl w:val="0"/>
          <w:numId w:val="8"/>
        </w:numPr>
        <w:tabs>
          <w:tab w:val="left" w:pos="270"/>
        </w:tabs>
        <w:rPr>
          <w:rFonts w:ascii="Verdana" w:hAnsi="Verdana"/>
          <w:sz w:val="20"/>
          <w:szCs w:val="20"/>
          <w:highlight w:val="white"/>
        </w:rPr>
      </w:pPr>
      <w:r w:rsidRPr="00DB0305">
        <w:rPr>
          <w:rFonts w:ascii="Verdana" w:hAnsi="Verdana"/>
          <w:sz w:val="20"/>
          <w:szCs w:val="20"/>
          <w:highlight w:val="white"/>
        </w:rPr>
        <w:t>Added GetMeterConnectivityByMeterNo, GetCircuitElementByObject, and GetConnectivityByObject to EA_Server web service.</w:t>
      </w:r>
    </w:p>
    <w:p w:rsidR="00DB0305" w:rsidRPr="00DB0305" w:rsidRDefault="00DB0305" w:rsidP="00DB0305">
      <w:pPr>
        <w:numPr>
          <w:ilvl w:val="0"/>
          <w:numId w:val="8"/>
        </w:numPr>
        <w:tabs>
          <w:tab w:val="left" w:pos="270"/>
        </w:tabs>
        <w:rPr>
          <w:rFonts w:ascii="Verdana" w:hAnsi="Verdana"/>
          <w:sz w:val="20"/>
          <w:szCs w:val="20"/>
          <w:highlight w:val="white"/>
        </w:rPr>
      </w:pPr>
      <w:r w:rsidRPr="00DB0305">
        <w:rPr>
          <w:rFonts w:ascii="Verdana" w:hAnsi="Verdana"/>
          <w:sz w:val="20"/>
          <w:szCs w:val="20"/>
          <w:highlight w:val="white"/>
        </w:rPr>
        <w:t>Added the following methods to the LM_Server web service:</w:t>
      </w:r>
    </w:p>
    <w:p w:rsidR="00DB0305" w:rsidRPr="00DB0305" w:rsidRDefault="00DB0305" w:rsidP="00DB0305">
      <w:pPr>
        <w:numPr>
          <w:ilvl w:val="1"/>
          <w:numId w:val="8"/>
        </w:numPr>
        <w:tabs>
          <w:tab w:val="left" w:pos="270"/>
        </w:tabs>
        <w:rPr>
          <w:rFonts w:ascii="Verdana" w:hAnsi="Verdana"/>
          <w:sz w:val="20"/>
          <w:szCs w:val="20"/>
        </w:rPr>
      </w:pPr>
      <w:r w:rsidRPr="00DB0305">
        <w:rPr>
          <w:rFonts w:ascii="Verdana" w:hAnsi="Verdana"/>
          <w:sz w:val="20"/>
          <w:szCs w:val="20"/>
        </w:rPr>
        <w:t>SCADAAnalogChangedNotification</w:t>
      </w:r>
    </w:p>
    <w:p w:rsidR="00DB0305" w:rsidRPr="00DB0305" w:rsidRDefault="00DB0305" w:rsidP="00DB0305">
      <w:pPr>
        <w:numPr>
          <w:ilvl w:val="1"/>
          <w:numId w:val="8"/>
        </w:numPr>
        <w:tabs>
          <w:tab w:val="left" w:pos="270"/>
        </w:tabs>
        <w:rPr>
          <w:rFonts w:ascii="Verdana" w:hAnsi="Verdana"/>
          <w:sz w:val="20"/>
          <w:szCs w:val="20"/>
        </w:rPr>
      </w:pPr>
      <w:r w:rsidRPr="00DB0305">
        <w:rPr>
          <w:rFonts w:ascii="Verdana" w:hAnsi="Verdana"/>
          <w:sz w:val="20"/>
          <w:szCs w:val="20"/>
        </w:rPr>
        <w:t>SCADAAnalogChangedNotificationByPointID</w:t>
      </w:r>
    </w:p>
    <w:p w:rsidR="00DB0305" w:rsidRPr="00DB0305" w:rsidRDefault="00DB0305" w:rsidP="00DB0305">
      <w:pPr>
        <w:numPr>
          <w:ilvl w:val="1"/>
          <w:numId w:val="8"/>
        </w:numPr>
        <w:tabs>
          <w:tab w:val="left" w:pos="270"/>
        </w:tabs>
        <w:rPr>
          <w:rFonts w:ascii="Verdana" w:hAnsi="Verdana"/>
          <w:sz w:val="20"/>
          <w:szCs w:val="20"/>
        </w:rPr>
      </w:pPr>
      <w:r w:rsidRPr="00DB0305">
        <w:rPr>
          <w:rFonts w:ascii="Verdana" w:hAnsi="Verdana"/>
          <w:sz w:val="20"/>
          <w:szCs w:val="20"/>
        </w:rPr>
        <w:t>SCADAAnalogChangedNotificationForPower</w:t>
      </w:r>
    </w:p>
    <w:p w:rsidR="00DB0305" w:rsidRPr="00DB0305" w:rsidRDefault="00DB0305" w:rsidP="00DB0305">
      <w:pPr>
        <w:numPr>
          <w:ilvl w:val="1"/>
          <w:numId w:val="8"/>
        </w:numPr>
        <w:tabs>
          <w:tab w:val="left" w:pos="270"/>
        </w:tabs>
        <w:rPr>
          <w:rFonts w:ascii="Verdana" w:hAnsi="Verdana"/>
          <w:sz w:val="20"/>
          <w:szCs w:val="20"/>
        </w:rPr>
      </w:pPr>
      <w:r w:rsidRPr="00DB0305">
        <w:rPr>
          <w:rFonts w:ascii="Verdana" w:hAnsi="Verdana"/>
          <w:sz w:val="20"/>
          <w:szCs w:val="20"/>
        </w:rPr>
        <w:t>SCADAAnalogChangedNotificationForVoltage</w:t>
      </w:r>
    </w:p>
    <w:p w:rsidR="00DB0305" w:rsidRPr="00DB0305" w:rsidRDefault="00DB0305" w:rsidP="00DB0305">
      <w:pPr>
        <w:numPr>
          <w:ilvl w:val="1"/>
          <w:numId w:val="8"/>
        </w:numPr>
        <w:tabs>
          <w:tab w:val="left" w:pos="270"/>
        </w:tabs>
        <w:rPr>
          <w:rFonts w:ascii="Verdana" w:hAnsi="Verdana"/>
          <w:sz w:val="20"/>
          <w:szCs w:val="20"/>
        </w:rPr>
      </w:pPr>
      <w:r w:rsidRPr="00DB0305">
        <w:rPr>
          <w:rFonts w:ascii="Verdana" w:hAnsi="Verdana"/>
          <w:sz w:val="20"/>
          <w:szCs w:val="20"/>
        </w:rPr>
        <w:t>SCADAStatusChangedNotification</w:t>
      </w:r>
    </w:p>
    <w:p w:rsidR="00DB0305" w:rsidRPr="00DB0305" w:rsidRDefault="00DB0305" w:rsidP="00DB0305">
      <w:pPr>
        <w:numPr>
          <w:ilvl w:val="1"/>
          <w:numId w:val="8"/>
        </w:numPr>
        <w:tabs>
          <w:tab w:val="left" w:pos="270"/>
        </w:tabs>
        <w:rPr>
          <w:rFonts w:ascii="Verdana" w:hAnsi="Verdana"/>
          <w:sz w:val="20"/>
          <w:szCs w:val="20"/>
        </w:rPr>
      </w:pPr>
      <w:r w:rsidRPr="00DB0305">
        <w:rPr>
          <w:rFonts w:ascii="Verdana" w:hAnsi="Verdana"/>
          <w:sz w:val="20"/>
          <w:szCs w:val="20"/>
        </w:rPr>
        <w:t>SCADAStatusChangedNotificationByPointID</w:t>
      </w:r>
    </w:p>
    <w:p w:rsidR="00DB0305" w:rsidRPr="00DB0305" w:rsidRDefault="00DB0305" w:rsidP="00DB0305">
      <w:pPr>
        <w:numPr>
          <w:ilvl w:val="1"/>
          <w:numId w:val="8"/>
        </w:numPr>
        <w:tabs>
          <w:tab w:val="left" w:pos="270"/>
        </w:tabs>
        <w:rPr>
          <w:rFonts w:ascii="Verdana" w:hAnsi="Verdana"/>
          <w:sz w:val="20"/>
          <w:szCs w:val="20"/>
          <w:highlight w:val="white"/>
        </w:rPr>
      </w:pPr>
      <w:r w:rsidRPr="00DB0305">
        <w:rPr>
          <w:rFonts w:ascii="Verdana" w:hAnsi="Verdana"/>
          <w:sz w:val="20"/>
          <w:szCs w:val="20"/>
        </w:rPr>
        <w:t>SCADAPointChangedNotification</w:t>
      </w:r>
    </w:p>
    <w:p w:rsidR="00DB0305" w:rsidRPr="00DB0305" w:rsidRDefault="00DB0305" w:rsidP="00DB0305">
      <w:pPr>
        <w:numPr>
          <w:ilvl w:val="1"/>
          <w:numId w:val="8"/>
        </w:numPr>
        <w:tabs>
          <w:tab w:val="left" w:pos="270"/>
        </w:tabs>
        <w:rPr>
          <w:rFonts w:ascii="Verdana" w:hAnsi="Verdana"/>
          <w:sz w:val="20"/>
          <w:szCs w:val="20"/>
          <w:highlight w:val="white"/>
        </w:rPr>
      </w:pPr>
      <w:r w:rsidRPr="00DB0305">
        <w:rPr>
          <w:rFonts w:ascii="Verdana" w:hAnsi="Verdana"/>
          <w:sz w:val="20"/>
          <w:szCs w:val="20"/>
        </w:rPr>
        <w:t>SCADAPointChangedNotificationForStatus</w:t>
      </w:r>
    </w:p>
    <w:p w:rsidR="00DB0305" w:rsidRPr="00DB0305" w:rsidRDefault="00DB0305" w:rsidP="00DB0305">
      <w:pPr>
        <w:numPr>
          <w:ilvl w:val="1"/>
          <w:numId w:val="8"/>
        </w:numPr>
        <w:tabs>
          <w:tab w:val="left" w:pos="270"/>
        </w:tabs>
        <w:rPr>
          <w:rFonts w:ascii="Verdana" w:hAnsi="Verdana"/>
          <w:sz w:val="20"/>
          <w:szCs w:val="20"/>
          <w:highlight w:val="white"/>
        </w:rPr>
      </w:pPr>
      <w:r w:rsidRPr="00DB0305">
        <w:rPr>
          <w:rFonts w:ascii="Verdana" w:hAnsi="Verdana"/>
          <w:sz w:val="20"/>
          <w:szCs w:val="20"/>
        </w:rPr>
        <w:t>SCADAPointChangedNotificationForAnalog</w:t>
      </w:r>
    </w:p>
    <w:p w:rsidR="00DB0305" w:rsidRPr="00DB0305" w:rsidRDefault="00DB0305" w:rsidP="00DB0305">
      <w:pPr>
        <w:spacing w:before="100" w:beforeAutospacing="1" w:after="100" w:afterAutospacing="1"/>
        <w:rPr>
          <w:rFonts w:cs="Arial"/>
          <w:b/>
          <w:bCs/>
        </w:rPr>
      </w:pPr>
      <w:r w:rsidRPr="00DB0305">
        <w:rPr>
          <w:rFonts w:cs="Arial"/>
          <w:b/>
          <w:bCs/>
        </w:rPr>
        <w:br w:type="page"/>
      </w:r>
      <w:r w:rsidRPr="00DB0305">
        <w:rPr>
          <w:rFonts w:cs="Arial"/>
          <w:b/>
          <w:bCs/>
        </w:rPr>
        <w:lastRenderedPageBreak/>
        <w:t>Version 4.0, Release Candidate a</w:t>
      </w:r>
      <w:proofErr w:type="gramStart"/>
      <w:r w:rsidRPr="00DB0305">
        <w:rPr>
          <w:rFonts w:cs="Arial"/>
          <w:b/>
          <w:bCs/>
        </w:rPr>
        <w:t>  –</w:t>
      </w:r>
      <w:proofErr w:type="gramEnd"/>
      <w:r w:rsidRPr="00DB0305">
        <w:rPr>
          <w:rFonts w:cs="Arial"/>
          <w:b/>
          <w:bCs/>
        </w:rPr>
        <w:t xml:space="preserve"> Issued 05/15/08. </w:t>
      </w:r>
    </w:p>
    <w:p w:rsidR="00DB0305" w:rsidRPr="00DB0305" w:rsidRDefault="00DB0305" w:rsidP="00DB0305">
      <w:pPr>
        <w:spacing w:before="100" w:beforeAutospacing="1" w:after="100" w:afterAutospacing="1"/>
        <w:rPr>
          <w:rFonts w:cs="Arial"/>
          <w:b/>
          <w:bCs/>
        </w:rPr>
      </w:pPr>
      <w:r w:rsidRPr="00DB0305">
        <w:rPr>
          <w:rFonts w:cs="Arial"/>
          <w:b/>
          <w:bCs/>
        </w:rPr>
        <w:t>Known issues with this release:</w:t>
      </w:r>
    </w:p>
    <w:p w:rsidR="00DB0305" w:rsidRPr="00DB0305" w:rsidRDefault="00DB0305" w:rsidP="00DB0305">
      <w:pPr>
        <w:spacing w:before="100" w:beforeAutospacing="1"/>
        <w:ind w:left="630" w:hanging="356"/>
        <w:rPr>
          <w:rFonts w:cs="Arial"/>
        </w:rPr>
      </w:pPr>
      <w:r w:rsidRPr="00DB0305">
        <w:rPr>
          <w:rFonts w:cs="Arial"/>
          <w:bCs/>
        </w:rPr>
        <w:t>1)</w:t>
      </w:r>
      <w:r w:rsidRPr="00DB0305">
        <w:rPr>
          <w:rFonts w:cs="Arial"/>
        </w:rPr>
        <w:t xml:space="preserve">  WDSLs included with this (and all previous releases) do not enforce all of the cardinality restrictions in the XML schemas included in the release.  The use of the xsd.exe command line tool to generate C# classes from the core (multispeak.xsd) schema results in incorrect cardinality in some classes (notably the MultiSpeak object).  The only known work-around at this time is to delete the complex and simple types listed in a WSDL and to import the multispeak.xsd XML schema into the WSDL.  Further investigation of this issue is on-going.  </w:t>
      </w:r>
    </w:p>
    <w:p w:rsidR="00DB0305" w:rsidRPr="00DB0305" w:rsidRDefault="00DB0305" w:rsidP="00DB0305">
      <w:pPr>
        <w:spacing w:before="100" w:beforeAutospacing="1" w:after="100" w:afterAutospacing="1"/>
        <w:rPr>
          <w:rFonts w:cs="Arial"/>
          <w:bCs/>
        </w:rPr>
      </w:pPr>
      <w:r w:rsidRPr="00DB0305">
        <w:rPr>
          <w:rFonts w:cs="Arial"/>
          <w:bCs/>
        </w:rPr>
        <w:t xml:space="preserve">Version 4.0, release candidate </w:t>
      </w:r>
      <w:proofErr w:type="gramStart"/>
      <w:r w:rsidRPr="00DB0305">
        <w:rPr>
          <w:rFonts w:cs="Arial"/>
          <w:bCs/>
        </w:rPr>
        <w:t>a was</w:t>
      </w:r>
      <w:proofErr w:type="gramEnd"/>
      <w:r w:rsidRPr="00DB0305">
        <w:rPr>
          <w:rFonts w:cs="Arial"/>
          <w:bCs/>
        </w:rPr>
        <w:t xml:space="preserve"> based on Version 3.0, build q with the changes described below.</w:t>
      </w:r>
    </w:p>
    <w:p w:rsidR="00DB0305" w:rsidRPr="00DB0305" w:rsidRDefault="00DB0305" w:rsidP="00DB0305">
      <w:pPr>
        <w:numPr>
          <w:ilvl w:val="0"/>
          <w:numId w:val="6"/>
        </w:numPr>
        <w:spacing w:after="200" w:line="276" w:lineRule="auto"/>
        <w:ind w:hanging="360"/>
        <w:rPr>
          <w:rFonts w:cs="Arial"/>
          <w:b/>
          <w:i/>
        </w:rPr>
      </w:pPr>
      <w:r w:rsidRPr="00DB0305">
        <w:rPr>
          <w:rFonts w:cs="Arial"/>
          <w:b/>
          <w:i/>
        </w:rPr>
        <w:t xml:space="preserve">Changes to Implement Internationalization and Foster Harmonization with IEC CIM </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Internationalized address format for all addresses.  Added townCode to address.</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Internationalized telephone number formats for all telephone numbers.  Added new telephoneNumber complex type.</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 xml:space="preserve">Changed all instances of money/currency to a new complex type, </w:t>
      </w:r>
      <w:proofErr w:type="gramStart"/>
      <w:r w:rsidRPr="00DB0305">
        <w:rPr>
          <w:rFonts w:ascii="Verdana" w:hAnsi="Verdana" w:cs="Arial"/>
          <w:sz w:val="20"/>
          <w:szCs w:val="20"/>
        </w:rPr>
        <w:t>money, that</w:t>
      </w:r>
      <w:proofErr w:type="gramEnd"/>
      <w:r w:rsidRPr="00DB0305">
        <w:rPr>
          <w:rFonts w:ascii="Verdana" w:hAnsi="Verdana" w:cs="Arial"/>
          <w:sz w:val="20"/>
          <w:szCs w:val="20"/>
        </w:rPr>
        <w:t xml:space="preserve"> includes an optional currency code, based on ISO 4217 currency codes.  Added default currencyCode attribute to message header to eliminate the need to send the currencyCode element with every instance of money.</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 xml:space="preserve">Changed all measurements and measured elements to be a complex type with a value and unit pair.  This is done to internationalize the measurements, to more closely harmonize with the IEC CIM approach to measurements, and to add flexibility.  The new elements include: </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length</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height</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seconds</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voltage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current</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realPower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reactivePower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apparentPower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activePower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resistance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reactance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impedance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admittance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susceptance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conductance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capacitance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resistivity</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temperature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lastRenderedPageBreak/>
        <w:t>pressure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percent</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angle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exponent</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PowerFactor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systemFrequency</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tapStep</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speed</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odometer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powerLimitationValue</w:t>
      </w:r>
    </w:p>
    <w:p w:rsidR="00DB0305" w:rsidRPr="00DB0305" w:rsidRDefault="00DB0305" w:rsidP="00DB0305">
      <w:pPr>
        <w:ind w:left="1440"/>
        <w:rPr>
          <w:rFonts w:ascii="Verdana" w:hAnsi="Verdana" w:cs="Arial"/>
          <w:sz w:val="20"/>
          <w:szCs w:val="20"/>
        </w:rPr>
      </w:pP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Changed phaseCd to be phaseCode with more complete list of possible phase combinations.</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Added switchTimeDelay to capacitorBank.</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 xml:space="preserve"> Eliminated powerLimitationUnits from ConnectDisconnectEvent, since it is now in the revised powerLimitationValue complex type.</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Added new abstract type mspPerson.  Made customer and employee of type mspPerson.  This more closely harmonizes with IEC CIM and makes use of new internationalized telephone numbers and address types.</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Added capabilitiesList to crew object.</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Added skillsList to employee.</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Changed milesFromSource to be distanceFromSource in mspResultsBase for internationalization.</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Eliminated customer-related fields and added in customer object in WorkOrder object.  Changed all phone numbers to new internationalized format.</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Added Mils, Yards, Millimeters, Decimeters, Centimeters, Meters, Kilometers, and Unknown to lengthUnits.</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Added velocity units of measure to uom.</w:t>
      </w:r>
    </w:p>
    <w:p w:rsidR="00DB0305" w:rsidRPr="00DB0305" w:rsidRDefault="00DB0305" w:rsidP="00DB0305">
      <w:pPr>
        <w:numPr>
          <w:ilvl w:val="0"/>
          <w:numId w:val="3"/>
        </w:numPr>
        <w:rPr>
          <w:rFonts w:ascii="Verdana" w:hAnsi="Verdana" w:cs="Arial"/>
          <w:sz w:val="20"/>
          <w:szCs w:val="20"/>
        </w:rPr>
      </w:pPr>
      <w:r w:rsidRPr="00DB0305">
        <w:rPr>
          <w:rFonts w:ascii="Verdana" w:hAnsi="Verdana" w:cs="Arial"/>
          <w:sz w:val="20"/>
          <w:szCs w:val="20"/>
        </w:rPr>
        <w:t>Added the following new objects to support transmission data exchanges using the IEC CPSM:</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 xml:space="preserve">IEC61970Version </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identifiedObject (nameFields)</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geographicalRegion, subGeographicalRegion</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hostControlArea, subControlArea</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organization</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basePower, baseVoltage, cimBasePower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equipmentContainer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connector, busbarSection, connectivityNode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transmissionSubstation</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mspCIMObject, mspCIMConductingEquipment (abstract types)</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regulatingCondEq</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powerSystemResource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cimSwitch</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recloseSequence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protectedSwitch</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electricalProperties, switchProperties, breakerProperties</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transmissionBreaker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disconnector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loadBreakSwitch</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voltageLevel, bay</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seriesCompensator, shuntCompensator, staticVarCompensator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lastRenderedPageBreak/>
        <w:t>curve, curveData, basicIntervalSchedule, regularIntervalSchedule, irregularIntervalSchedule, regulationSchedule, regularTimePoint, irregularTimePoint</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powerTransformer, transformerWinding, terminal, tapChanger</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cimLine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acLineSegment</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nodeFields, toEndFields, fromEndFields</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cimMeasurement, cimLimitSet, cimAnalog, cimAnalogLimit, cimAnalogLimitSet, cimDiscrete, cimAccumultor, cimStringMeasurement,cimAnalogValue, cimAccumultorValue, cimDiscreteValue, cimStringMeasurementValue, cimMeasurementValue, cimMeasurementType, cimMeasurementValueSource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energyConsumer, customerLoad, equivalentLoad, inductionMotorLoad, stationSupply, loadArea, areaLoadCurve, season, nonConformLoadCurve</w:t>
      </w:r>
    </w:p>
    <w:p w:rsidR="00DB0305" w:rsidRPr="00DB0305" w:rsidRDefault="00DB0305" w:rsidP="00DB0305">
      <w:pPr>
        <w:numPr>
          <w:ilvl w:val="1"/>
          <w:numId w:val="3"/>
        </w:numPr>
        <w:rPr>
          <w:rFonts w:ascii="Verdana" w:hAnsi="Verdana" w:cs="Arial"/>
          <w:sz w:val="20"/>
          <w:szCs w:val="20"/>
        </w:rPr>
      </w:pPr>
      <w:r w:rsidRPr="00DB0305">
        <w:rPr>
          <w:rFonts w:ascii="Verdana" w:hAnsi="Verdana" w:cs="Arial"/>
          <w:sz w:val="20"/>
          <w:szCs w:val="20"/>
        </w:rPr>
        <w:t xml:space="preserve">synchronousMachine, generatingUnit, thermalGeneratingUnit, hydroGeneratingUnit, </w:t>
      </w:r>
    </w:p>
    <w:p w:rsidR="00DB0305" w:rsidRPr="00DB0305" w:rsidRDefault="00DB0305" w:rsidP="00DB0305">
      <w:pPr>
        <w:rPr>
          <w:rFonts w:cs="Arial"/>
        </w:rPr>
      </w:pPr>
    </w:p>
    <w:p w:rsidR="00DB0305" w:rsidRPr="00DB0305" w:rsidRDefault="00DB0305" w:rsidP="00DB0305">
      <w:pPr>
        <w:numPr>
          <w:ilvl w:val="0"/>
          <w:numId w:val="6"/>
        </w:numPr>
        <w:tabs>
          <w:tab w:val="left" w:pos="0"/>
        </w:tabs>
        <w:ind w:hanging="360"/>
        <w:rPr>
          <w:rFonts w:cs="Arial"/>
          <w:b/>
          <w:i/>
        </w:rPr>
      </w:pPr>
      <w:r w:rsidRPr="00DB0305">
        <w:rPr>
          <w:rFonts w:cs="Arial"/>
          <w:b/>
          <w:i/>
        </w:rPr>
        <w:t xml:space="preserve">Power System Model Changes.  </w:t>
      </w:r>
      <w:r w:rsidRPr="00DB0305">
        <w:rPr>
          <w:rFonts w:cs="Arial"/>
        </w:rPr>
        <w:t xml:space="preserve">These changes implement (i) changes necessary to facilitate IEC Common Power System Model (CPSM) profile model exchanges, (ii) changes necessary to implement engineering equipment catalog exchanges, and (iii) changes recommended by T. E. McDermott in his IEEE articles, “Distribution System Data Exchanges to Support Line and Cable Parameter Calculations”, </w:t>
      </w:r>
      <w:r w:rsidRPr="00DB0305">
        <w:rPr>
          <w:rFonts w:cs="Arial"/>
          <w:i/>
        </w:rPr>
        <w:t>Proceedings of the 2007 Power Engineering Society General Meeting</w:t>
      </w:r>
      <w:r w:rsidRPr="00DB0305">
        <w:rPr>
          <w:rFonts w:cs="Arial"/>
        </w:rPr>
        <w:t xml:space="preserve">, Tampa, Florida, and “Open Source Data Translation for Distribution System and Transient Modeling”.   </w:t>
      </w:r>
      <w:r w:rsidRPr="00DB0305">
        <w:rPr>
          <w:rFonts w:cs="Arial"/>
          <w:b/>
          <w:i/>
        </w:rPr>
        <w:t xml:space="preserve"> </w:t>
      </w:r>
    </w:p>
    <w:p w:rsidR="00DB0305" w:rsidRPr="00DB0305" w:rsidRDefault="00DB0305" w:rsidP="00DB0305">
      <w:pPr>
        <w:numPr>
          <w:ilvl w:val="0"/>
          <w:numId w:val="4"/>
        </w:numPr>
        <w:rPr>
          <w:rFonts w:ascii="Verdana" w:hAnsi="Verdana" w:cs="Arial"/>
          <w:sz w:val="20"/>
          <w:szCs w:val="20"/>
        </w:rPr>
      </w:pPr>
      <w:r w:rsidRPr="00DB0305">
        <w:rPr>
          <w:rFonts w:ascii="Verdana" w:hAnsi="Verdana" w:cs="Arial"/>
          <w:sz w:val="20"/>
          <w:szCs w:val="20"/>
        </w:rPr>
        <w:t>Added engineering line data catalogs for: conductors, conecentric neutral cables, tape shield cables, service cable, line construction, material attributes, line environment attributes, and right-of-way attributes.</w:t>
      </w:r>
    </w:p>
    <w:p w:rsidR="00DB0305" w:rsidRPr="00DB0305" w:rsidRDefault="00DB0305" w:rsidP="00DB0305">
      <w:pPr>
        <w:numPr>
          <w:ilvl w:val="0"/>
          <w:numId w:val="4"/>
        </w:numPr>
        <w:rPr>
          <w:rFonts w:ascii="Verdana" w:hAnsi="Verdana" w:cs="Arial"/>
          <w:sz w:val="20"/>
          <w:szCs w:val="20"/>
        </w:rPr>
      </w:pPr>
      <w:r w:rsidRPr="00DB0305">
        <w:rPr>
          <w:rFonts w:ascii="Verdana" w:hAnsi="Verdana" w:cs="Arial"/>
          <w:sz w:val="20"/>
          <w:szCs w:val="20"/>
        </w:rPr>
        <w:t>Added engineering equipment catalogs for: transformers, regulators, breakers, fuses, reclosers, sectionalizers, switches, and load mixes.</w:t>
      </w:r>
    </w:p>
    <w:p w:rsidR="00DB0305" w:rsidRPr="00DB0305" w:rsidRDefault="00DB0305" w:rsidP="00DB0305">
      <w:pPr>
        <w:numPr>
          <w:ilvl w:val="0"/>
          <w:numId w:val="4"/>
        </w:numPr>
        <w:rPr>
          <w:rFonts w:ascii="Verdana" w:hAnsi="Verdana" w:cs="Arial"/>
          <w:sz w:val="20"/>
          <w:szCs w:val="20"/>
        </w:rPr>
      </w:pPr>
      <w:r w:rsidRPr="00DB0305">
        <w:rPr>
          <w:rFonts w:ascii="Verdana" w:hAnsi="Verdana" w:cs="Arial"/>
          <w:sz w:val="20"/>
          <w:szCs w:val="20"/>
        </w:rPr>
        <w:t xml:space="preserve">Eliminated substation; replaced with distributionSubstation.  Added mspSubstation and new transmissionSubstation.  Made transmissionSubstation and distributionSubstation of type mspSubstation.  Added nameFields and equipmentContainer objects to mspSubstation (and by reference to distributionSubstation) to </w:t>
      </w:r>
      <w:proofErr w:type="gramStart"/>
      <w:r w:rsidRPr="00DB0305">
        <w:rPr>
          <w:rFonts w:ascii="Verdana" w:hAnsi="Verdana" w:cs="Arial"/>
          <w:sz w:val="20"/>
          <w:szCs w:val="20"/>
        </w:rPr>
        <w:t>more  closely</w:t>
      </w:r>
      <w:proofErr w:type="gramEnd"/>
      <w:r w:rsidRPr="00DB0305">
        <w:rPr>
          <w:rFonts w:ascii="Verdana" w:hAnsi="Verdana" w:cs="Arial"/>
          <w:sz w:val="20"/>
          <w:szCs w:val="20"/>
        </w:rPr>
        <w:t xml:space="preserve"> harmonize with IEC CIM.</w:t>
      </w:r>
    </w:p>
    <w:p w:rsidR="00DB0305" w:rsidRPr="00DB0305" w:rsidRDefault="00DB0305" w:rsidP="00DB0305">
      <w:pPr>
        <w:numPr>
          <w:ilvl w:val="0"/>
          <w:numId w:val="4"/>
        </w:numPr>
        <w:rPr>
          <w:rFonts w:ascii="Verdana" w:hAnsi="Verdana" w:cs="Arial"/>
          <w:sz w:val="20"/>
          <w:szCs w:val="20"/>
        </w:rPr>
      </w:pPr>
      <w:r w:rsidRPr="00DB0305">
        <w:rPr>
          <w:rFonts w:ascii="Verdana" w:hAnsi="Verdana" w:cs="Arial"/>
          <w:sz w:val="20"/>
          <w:szCs w:val="20"/>
        </w:rPr>
        <w:t>Eliminated equivalent source information from distributionSubstation and added new equivalentSource object.</w:t>
      </w:r>
    </w:p>
    <w:p w:rsidR="00DB0305" w:rsidRPr="00DB0305" w:rsidRDefault="00DB0305" w:rsidP="00DB0305">
      <w:pPr>
        <w:numPr>
          <w:ilvl w:val="0"/>
          <w:numId w:val="4"/>
        </w:numPr>
        <w:rPr>
          <w:rFonts w:ascii="Verdana" w:hAnsi="Verdana" w:cs="Arial"/>
          <w:sz w:val="20"/>
          <w:szCs w:val="20"/>
        </w:rPr>
      </w:pPr>
      <w:r w:rsidRPr="00DB0305">
        <w:rPr>
          <w:rFonts w:ascii="Verdana" w:hAnsi="Verdana" w:cs="Arial"/>
          <w:sz w:val="20"/>
          <w:szCs w:val="20"/>
        </w:rPr>
        <w:t>Replaced position in mspOverCurrentDevice with normalPosition.  Added currentPosition element in mspOverCurrentDevice.  Added interruptingRating in mspOverCurrentDevice.</w:t>
      </w:r>
    </w:p>
    <w:p w:rsidR="00DB0305" w:rsidRPr="00DB0305" w:rsidRDefault="00DB0305" w:rsidP="00DB0305">
      <w:pPr>
        <w:numPr>
          <w:ilvl w:val="0"/>
          <w:numId w:val="4"/>
        </w:numPr>
        <w:rPr>
          <w:rFonts w:ascii="Verdana" w:hAnsi="Verdana" w:cs="Arial"/>
          <w:sz w:val="20"/>
          <w:szCs w:val="20"/>
        </w:rPr>
      </w:pPr>
      <w:r w:rsidRPr="00DB0305">
        <w:rPr>
          <w:rFonts w:ascii="Verdana" w:hAnsi="Verdana" w:cs="Arial"/>
          <w:sz w:val="20"/>
          <w:szCs w:val="20"/>
        </w:rPr>
        <w:t>Added groundTripEnabled and groundTripRating to recloser.</w:t>
      </w:r>
    </w:p>
    <w:p w:rsidR="00DB0305" w:rsidRPr="00DB0305" w:rsidRDefault="00DB0305" w:rsidP="00DB0305">
      <w:pPr>
        <w:numPr>
          <w:ilvl w:val="0"/>
          <w:numId w:val="4"/>
        </w:numPr>
        <w:rPr>
          <w:rFonts w:ascii="Verdana" w:hAnsi="Verdana" w:cs="Arial"/>
          <w:sz w:val="20"/>
          <w:szCs w:val="20"/>
        </w:rPr>
      </w:pPr>
      <w:r w:rsidRPr="00DB0305">
        <w:rPr>
          <w:rFonts w:ascii="Verdana" w:hAnsi="Verdana" w:cs="Arial"/>
          <w:sz w:val="20"/>
          <w:szCs w:val="20"/>
        </w:rPr>
        <w:t>Added vOutV, fhHiV, reverseFlowR, and reverseFlowX to regulator.  Changed units of ldcR and ldcX to be voltage on the regulator PT base rather than impedances.</w:t>
      </w:r>
    </w:p>
    <w:p w:rsidR="00DB0305" w:rsidRPr="00DB0305" w:rsidRDefault="00DB0305" w:rsidP="00DB0305">
      <w:pPr>
        <w:numPr>
          <w:ilvl w:val="0"/>
          <w:numId w:val="4"/>
        </w:numPr>
        <w:rPr>
          <w:rFonts w:ascii="Verdana" w:hAnsi="Verdana" w:cs="Arial"/>
          <w:sz w:val="20"/>
          <w:szCs w:val="20"/>
        </w:rPr>
      </w:pPr>
      <w:r w:rsidRPr="00DB0305">
        <w:rPr>
          <w:rFonts w:ascii="Verdana" w:hAnsi="Verdana" w:cs="Arial"/>
          <w:sz w:val="20"/>
          <w:szCs w:val="20"/>
        </w:rPr>
        <w:t>Added enumerations for regType and wdgType on regulatorBank object.</w:t>
      </w:r>
    </w:p>
    <w:p w:rsidR="00DB0305" w:rsidRPr="00DB0305" w:rsidRDefault="00DB0305" w:rsidP="00DB0305">
      <w:pPr>
        <w:numPr>
          <w:ilvl w:val="0"/>
          <w:numId w:val="4"/>
        </w:numPr>
        <w:rPr>
          <w:rFonts w:ascii="Verdana" w:hAnsi="Verdana" w:cs="Arial"/>
          <w:sz w:val="20"/>
          <w:szCs w:val="20"/>
        </w:rPr>
      </w:pPr>
      <w:r w:rsidRPr="00DB0305">
        <w:rPr>
          <w:rFonts w:ascii="Verdana" w:hAnsi="Verdana" w:cs="Arial"/>
          <w:sz w:val="20"/>
          <w:szCs w:val="20"/>
        </w:rPr>
        <w:t xml:space="preserve">Added “shuntUngroundedWye” as an option in the connectionCode simple type to describe capacitorBank connections. </w:t>
      </w:r>
    </w:p>
    <w:p w:rsidR="00DB0305" w:rsidRPr="00DB0305" w:rsidRDefault="00DB0305" w:rsidP="00DB0305">
      <w:pPr>
        <w:numPr>
          <w:ilvl w:val="0"/>
          <w:numId w:val="4"/>
        </w:numPr>
        <w:rPr>
          <w:rFonts w:ascii="Verdana" w:hAnsi="Verdana" w:cs="Arial"/>
          <w:sz w:val="20"/>
          <w:szCs w:val="20"/>
        </w:rPr>
      </w:pPr>
      <w:r w:rsidRPr="00DB0305">
        <w:rPr>
          <w:rFonts w:ascii="Verdana" w:hAnsi="Verdana" w:cs="Arial"/>
          <w:sz w:val="20"/>
          <w:szCs w:val="20"/>
        </w:rPr>
        <w:lastRenderedPageBreak/>
        <w:t>Added horizontal and vertical coordinates, bundle spacing and number of conductors in a bundle to conductorList entries, and replaced condN entries with conductorList entries with phaseCode of “N”.</w:t>
      </w:r>
    </w:p>
    <w:p w:rsidR="00DB0305" w:rsidRPr="00DB0305" w:rsidRDefault="00DB0305" w:rsidP="00DB0305">
      <w:pPr>
        <w:numPr>
          <w:ilvl w:val="0"/>
          <w:numId w:val="4"/>
        </w:numPr>
        <w:rPr>
          <w:rFonts w:ascii="Verdana" w:hAnsi="Verdana" w:cs="Arial"/>
          <w:sz w:val="20"/>
          <w:szCs w:val="20"/>
        </w:rPr>
      </w:pPr>
      <w:r w:rsidRPr="00DB0305">
        <w:rPr>
          <w:rFonts w:ascii="Verdana" w:hAnsi="Verdana" w:cs="Arial"/>
          <w:sz w:val="20"/>
          <w:szCs w:val="20"/>
        </w:rPr>
        <w:t>Changed type of billRef from xsd</w:t>
      </w:r>
      <w:proofErr w:type="gramStart"/>
      <w:r w:rsidRPr="00DB0305">
        <w:rPr>
          <w:rFonts w:ascii="Verdana" w:hAnsi="Verdana" w:cs="Arial"/>
          <w:sz w:val="20"/>
          <w:szCs w:val="20"/>
        </w:rPr>
        <w:t>:long</w:t>
      </w:r>
      <w:proofErr w:type="gramEnd"/>
      <w:r w:rsidRPr="00DB0305">
        <w:rPr>
          <w:rFonts w:ascii="Verdana" w:hAnsi="Verdana" w:cs="Arial"/>
          <w:sz w:val="20"/>
          <w:szCs w:val="20"/>
        </w:rPr>
        <w:t xml:space="preserve"> to xsd:string.</w:t>
      </w:r>
    </w:p>
    <w:p w:rsidR="00DB0305" w:rsidRPr="00DB0305" w:rsidRDefault="00DB0305" w:rsidP="00DB0305">
      <w:pPr>
        <w:ind w:left="720"/>
        <w:rPr>
          <w:rFonts w:cs="Arial"/>
        </w:rPr>
      </w:pPr>
    </w:p>
    <w:p w:rsidR="00DB0305" w:rsidRPr="00DB0305" w:rsidRDefault="00DB0305" w:rsidP="00DB0305">
      <w:pPr>
        <w:numPr>
          <w:ilvl w:val="0"/>
          <w:numId w:val="6"/>
        </w:numPr>
        <w:ind w:hanging="360"/>
        <w:rPr>
          <w:rFonts w:cs="Arial"/>
          <w:b/>
          <w:i/>
        </w:rPr>
      </w:pPr>
      <w:r w:rsidRPr="00DB0305">
        <w:rPr>
          <w:rFonts w:cs="Arial"/>
          <w:b/>
          <w:i/>
        </w:rPr>
        <w:t>Other Changes</w:t>
      </w:r>
    </w:p>
    <w:p w:rsidR="00DB0305" w:rsidRPr="00DB0305" w:rsidRDefault="00DB0305" w:rsidP="00DB0305">
      <w:pPr>
        <w:rPr>
          <w:rFonts w:cs="Arial"/>
          <w:b/>
          <w:i/>
        </w:rPr>
      </w:pPr>
    </w:p>
    <w:p w:rsidR="00DB0305" w:rsidRPr="00DB0305" w:rsidRDefault="00DB0305" w:rsidP="00DB0305">
      <w:pPr>
        <w:numPr>
          <w:ilvl w:val="0"/>
          <w:numId w:val="5"/>
        </w:numPr>
        <w:rPr>
          <w:rFonts w:ascii="Verdana" w:hAnsi="Verdana" w:cs="Arial"/>
          <w:sz w:val="20"/>
          <w:szCs w:val="20"/>
        </w:rPr>
      </w:pPr>
      <w:r w:rsidRPr="00DB0305">
        <w:rPr>
          <w:rFonts w:ascii="Verdana" w:hAnsi="Verdana" w:cs="Arial"/>
          <w:sz w:val="20"/>
          <w:szCs w:val="20"/>
        </w:rPr>
        <w:t>Changed all instances of custID to customerID and servLoc to serviceLocationID to attempt to standardize objectID references to be nounID where “noun” is the MultiSpeak noun to which the ID refers.</w:t>
      </w:r>
    </w:p>
    <w:p w:rsidR="00DB0305" w:rsidRPr="00DB0305" w:rsidRDefault="00DB0305" w:rsidP="00DB0305">
      <w:pPr>
        <w:numPr>
          <w:ilvl w:val="0"/>
          <w:numId w:val="5"/>
        </w:numPr>
        <w:rPr>
          <w:rFonts w:ascii="Verdana" w:hAnsi="Verdana" w:cs="Arial"/>
          <w:sz w:val="20"/>
          <w:szCs w:val="20"/>
        </w:rPr>
      </w:pPr>
      <w:r w:rsidRPr="00DB0305">
        <w:rPr>
          <w:rFonts w:ascii="Verdana" w:hAnsi="Verdana" w:cs="Arial"/>
          <w:sz w:val="20"/>
          <w:szCs w:val="20"/>
        </w:rPr>
        <w:t>Changed noOfCustomers in allocatedLoad from being of type float to being of type integer.</w:t>
      </w:r>
    </w:p>
    <w:p w:rsidR="00DB0305" w:rsidRPr="00DB0305" w:rsidRDefault="00DB0305" w:rsidP="00DB0305">
      <w:pPr>
        <w:numPr>
          <w:ilvl w:val="0"/>
          <w:numId w:val="5"/>
        </w:numPr>
        <w:rPr>
          <w:rFonts w:ascii="Verdana" w:hAnsi="Verdana" w:cs="Arial"/>
          <w:sz w:val="20"/>
          <w:szCs w:val="20"/>
        </w:rPr>
      </w:pPr>
      <w:r w:rsidRPr="00DB0305">
        <w:rPr>
          <w:rFonts w:ascii="Verdana" w:hAnsi="Verdana" w:cs="Arial"/>
          <w:sz w:val="20"/>
          <w:szCs w:val="20"/>
        </w:rPr>
        <w:t>Removed meter; replaced with electricMeter. Eliminated serviceLocation; replaced with electricServiceLocation. Eliminated nameplate; replaced with electricNameplate.  Replaced meterExchange with electricMeterExchange.</w:t>
      </w:r>
    </w:p>
    <w:p w:rsidR="00DB0305" w:rsidRPr="00DB0305" w:rsidRDefault="00DB0305" w:rsidP="00DB0305">
      <w:pPr>
        <w:numPr>
          <w:ilvl w:val="0"/>
          <w:numId w:val="5"/>
        </w:numPr>
        <w:rPr>
          <w:rFonts w:ascii="Verdana" w:hAnsi="Verdana" w:cs="Arial"/>
          <w:sz w:val="20"/>
          <w:szCs w:val="20"/>
        </w:rPr>
      </w:pPr>
      <w:r w:rsidRPr="00DB0305">
        <w:rPr>
          <w:rFonts w:ascii="Verdana" w:hAnsi="Verdana" w:cs="Arial"/>
          <w:sz w:val="20"/>
          <w:szCs w:val="20"/>
        </w:rPr>
        <w:t>Added mspMeterShipment, gasMeterShipment, propaneMeterShipment, and waterMeterShipment.</w:t>
      </w:r>
    </w:p>
    <w:p w:rsidR="00DB0305" w:rsidRPr="00DB0305" w:rsidRDefault="00DB0305" w:rsidP="00DB0305">
      <w:pPr>
        <w:numPr>
          <w:ilvl w:val="0"/>
          <w:numId w:val="5"/>
        </w:numPr>
        <w:rPr>
          <w:rFonts w:ascii="Verdana" w:hAnsi="Verdana" w:cs="Arial"/>
          <w:sz w:val="20"/>
          <w:szCs w:val="20"/>
        </w:rPr>
      </w:pPr>
      <w:r w:rsidRPr="00DB0305">
        <w:rPr>
          <w:rFonts w:ascii="Verdana" w:hAnsi="Verdana" w:cs="Arial"/>
          <w:sz w:val="20"/>
          <w:szCs w:val="20"/>
        </w:rPr>
        <w:t>Added received waterMeter, receivedGasMeter, and recievedPropaneMeter.</w:t>
      </w:r>
    </w:p>
    <w:p w:rsidR="00DB0305" w:rsidRPr="00DB0305" w:rsidRDefault="00DB0305" w:rsidP="00DB0305">
      <w:pPr>
        <w:numPr>
          <w:ilvl w:val="0"/>
          <w:numId w:val="5"/>
        </w:numPr>
        <w:rPr>
          <w:rFonts w:ascii="Verdana" w:hAnsi="Verdana" w:cs="Arial"/>
          <w:sz w:val="20"/>
          <w:szCs w:val="20"/>
        </w:rPr>
      </w:pPr>
      <w:r w:rsidRPr="00DB0305">
        <w:rPr>
          <w:rFonts w:ascii="Verdana" w:hAnsi="Verdana" w:cs="Arial"/>
          <w:sz w:val="20"/>
          <w:szCs w:val="20"/>
        </w:rPr>
        <w:t>Removed the following simple types:</w:t>
      </w:r>
    </w:p>
    <w:p w:rsidR="00DB0305" w:rsidRPr="00DB0305" w:rsidRDefault="00DB0305" w:rsidP="00DB0305">
      <w:pPr>
        <w:numPr>
          <w:ilvl w:val="1"/>
          <w:numId w:val="5"/>
        </w:numPr>
        <w:rPr>
          <w:rFonts w:ascii="Verdana" w:hAnsi="Verdana" w:cs="Arial"/>
          <w:sz w:val="20"/>
          <w:szCs w:val="20"/>
        </w:rPr>
      </w:pPr>
      <w:r w:rsidRPr="00DB0305">
        <w:rPr>
          <w:rFonts w:ascii="Verdana" w:hAnsi="Verdana" w:cs="Arial"/>
          <w:sz w:val="20"/>
          <w:szCs w:val="20"/>
        </w:rPr>
        <w:t>accountsReceivableBalance</w:t>
      </w:r>
    </w:p>
    <w:p w:rsidR="00DB0305" w:rsidRPr="00DB0305" w:rsidRDefault="00DB0305" w:rsidP="00DB0305">
      <w:pPr>
        <w:numPr>
          <w:ilvl w:val="1"/>
          <w:numId w:val="5"/>
        </w:numPr>
        <w:rPr>
          <w:rFonts w:ascii="Verdana" w:hAnsi="Verdana" w:cs="Arial"/>
          <w:sz w:val="20"/>
          <w:szCs w:val="20"/>
        </w:rPr>
      </w:pPr>
      <w:r w:rsidRPr="00DB0305">
        <w:rPr>
          <w:rFonts w:ascii="Verdana" w:hAnsi="Verdana" w:cs="Arial"/>
          <w:sz w:val="20"/>
          <w:szCs w:val="20"/>
        </w:rPr>
        <w:t>addressLine</w:t>
      </w:r>
    </w:p>
    <w:p w:rsidR="00DB0305" w:rsidRPr="00DB0305" w:rsidRDefault="00DB0305" w:rsidP="00DB0305">
      <w:pPr>
        <w:numPr>
          <w:ilvl w:val="1"/>
          <w:numId w:val="5"/>
        </w:numPr>
        <w:rPr>
          <w:rFonts w:ascii="Verdana" w:hAnsi="Verdana" w:cs="Arial"/>
          <w:sz w:val="20"/>
          <w:szCs w:val="20"/>
        </w:rPr>
      </w:pPr>
      <w:r w:rsidRPr="00DB0305">
        <w:rPr>
          <w:rFonts w:ascii="Verdana" w:hAnsi="Verdana" w:cs="Arial"/>
          <w:sz w:val="20"/>
          <w:szCs w:val="20"/>
        </w:rPr>
        <w:t>city</w:t>
      </w:r>
    </w:p>
    <w:p w:rsidR="00DB0305" w:rsidRPr="00DB0305" w:rsidRDefault="00DB0305" w:rsidP="00DB0305">
      <w:pPr>
        <w:numPr>
          <w:ilvl w:val="1"/>
          <w:numId w:val="5"/>
        </w:numPr>
        <w:rPr>
          <w:rFonts w:ascii="Verdana" w:hAnsi="Verdana" w:cs="Arial"/>
          <w:sz w:val="20"/>
          <w:szCs w:val="20"/>
        </w:rPr>
      </w:pPr>
      <w:r w:rsidRPr="00DB0305">
        <w:rPr>
          <w:rFonts w:ascii="Verdana" w:hAnsi="Verdana" w:cs="Arial"/>
          <w:sz w:val="20"/>
          <w:szCs w:val="20"/>
        </w:rPr>
        <w:t>state</w:t>
      </w:r>
    </w:p>
    <w:p w:rsidR="00DB0305" w:rsidRPr="00DB0305" w:rsidRDefault="00DB0305" w:rsidP="00DB0305">
      <w:pPr>
        <w:numPr>
          <w:ilvl w:val="1"/>
          <w:numId w:val="5"/>
        </w:numPr>
        <w:rPr>
          <w:rFonts w:ascii="Verdana" w:hAnsi="Verdana" w:cs="Arial"/>
          <w:sz w:val="20"/>
          <w:szCs w:val="20"/>
        </w:rPr>
      </w:pPr>
      <w:r w:rsidRPr="00DB0305">
        <w:rPr>
          <w:rFonts w:ascii="Verdana" w:hAnsi="Verdana" w:cs="Arial"/>
          <w:sz w:val="20"/>
          <w:szCs w:val="20"/>
        </w:rPr>
        <w:t>zip</w:t>
      </w:r>
    </w:p>
    <w:p w:rsidR="00DB0305" w:rsidRPr="00DB0305" w:rsidRDefault="00DB0305" w:rsidP="00DB0305">
      <w:pPr>
        <w:numPr>
          <w:ilvl w:val="1"/>
          <w:numId w:val="5"/>
        </w:numPr>
        <w:rPr>
          <w:rFonts w:ascii="Verdana" w:hAnsi="Verdana" w:cs="Arial"/>
          <w:sz w:val="20"/>
          <w:szCs w:val="20"/>
        </w:rPr>
      </w:pPr>
      <w:r w:rsidRPr="00DB0305">
        <w:rPr>
          <w:rFonts w:ascii="Verdana" w:hAnsi="Verdana" w:cs="Arial"/>
          <w:sz w:val="20"/>
          <w:szCs w:val="20"/>
        </w:rPr>
        <w:t>custID</w:t>
      </w:r>
    </w:p>
    <w:p w:rsidR="00DB0305" w:rsidRPr="00DB0305" w:rsidRDefault="00DB0305" w:rsidP="00DB0305">
      <w:pPr>
        <w:numPr>
          <w:ilvl w:val="1"/>
          <w:numId w:val="5"/>
        </w:numPr>
        <w:rPr>
          <w:rFonts w:ascii="Verdana" w:hAnsi="Verdana" w:cs="Arial"/>
          <w:sz w:val="20"/>
          <w:szCs w:val="20"/>
        </w:rPr>
      </w:pPr>
      <w:r w:rsidRPr="00DB0305">
        <w:rPr>
          <w:rFonts w:ascii="Verdana" w:hAnsi="Verdana" w:cs="Arial"/>
          <w:sz w:val="20"/>
          <w:szCs w:val="20"/>
        </w:rPr>
        <w:t>poleHeight</w:t>
      </w:r>
    </w:p>
    <w:p w:rsidR="00DB0305" w:rsidRPr="00DB0305" w:rsidRDefault="00DB0305" w:rsidP="00DB0305">
      <w:pPr>
        <w:spacing w:before="100" w:beforeAutospacing="1" w:after="100" w:afterAutospacing="1"/>
        <w:ind w:left="360"/>
        <w:rPr>
          <w:rFonts w:cs="Arial"/>
        </w:rPr>
      </w:pPr>
    </w:p>
    <w:sectPr w:rsidR="00DB0305" w:rsidRPr="00DB03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FreeSans">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39C"/>
    <w:multiLevelType w:val="hybridMultilevel"/>
    <w:tmpl w:val="5CEE8BF8"/>
    <w:lvl w:ilvl="0" w:tplc="FD928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45DA"/>
    <w:multiLevelType w:val="hybridMultilevel"/>
    <w:tmpl w:val="E9F897E8"/>
    <w:lvl w:ilvl="0" w:tplc="04090019">
      <w:start w:val="1"/>
      <w:numFmt w:val="lowerLetter"/>
      <w:lvlText w:val="%1."/>
      <w:lvlJc w:val="left"/>
      <w:pPr>
        <w:ind w:left="144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27240B"/>
    <w:multiLevelType w:val="hybridMultilevel"/>
    <w:tmpl w:val="CF82611C"/>
    <w:lvl w:ilvl="0" w:tplc="948A1DF8">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74813"/>
    <w:multiLevelType w:val="hybridMultilevel"/>
    <w:tmpl w:val="8E8863F6"/>
    <w:lvl w:ilvl="0" w:tplc="664852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92615"/>
    <w:multiLevelType w:val="hybridMultilevel"/>
    <w:tmpl w:val="1DF6C840"/>
    <w:lvl w:ilvl="0" w:tplc="735610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04502"/>
    <w:multiLevelType w:val="hybridMultilevel"/>
    <w:tmpl w:val="12F20A7A"/>
    <w:lvl w:ilvl="0" w:tplc="3356B38A">
      <w:start w:val="1"/>
      <w:numFmt w:val="decimal"/>
      <w:lvlText w:val="%1."/>
      <w:lvlJc w:val="left"/>
      <w:pPr>
        <w:ind w:left="720" w:hanging="360"/>
      </w:pPr>
      <w:rPr>
        <w:rFonts w:ascii="Arial" w:hAnsi="Arial" w:cs="Arial"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87AFA"/>
    <w:multiLevelType w:val="hybridMultilevel"/>
    <w:tmpl w:val="5DA4B02C"/>
    <w:lvl w:ilvl="0" w:tplc="04090011">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720" w:hanging="180"/>
      </w:pPr>
    </w:lvl>
    <w:lvl w:ilvl="3" w:tplc="0409000F">
      <w:start w:val="1"/>
      <w:numFmt w:val="decimal"/>
      <w:lvlText w:val="%4."/>
      <w:lvlJc w:val="left"/>
      <w:pPr>
        <w:ind w:left="0" w:hanging="360"/>
      </w:pPr>
    </w:lvl>
    <w:lvl w:ilvl="4" w:tplc="04090019">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7">
    <w:nsid w:val="115937FA"/>
    <w:multiLevelType w:val="hybridMultilevel"/>
    <w:tmpl w:val="97D8E458"/>
    <w:lvl w:ilvl="0" w:tplc="323C84F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00B94"/>
    <w:multiLevelType w:val="hybridMultilevel"/>
    <w:tmpl w:val="BEF67B0E"/>
    <w:lvl w:ilvl="0" w:tplc="2FD68A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5676D"/>
    <w:multiLevelType w:val="hybridMultilevel"/>
    <w:tmpl w:val="1CD46812"/>
    <w:lvl w:ilvl="0" w:tplc="1898C53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8A7283"/>
    <w:multiLevelType w:val="hybridMultilevel"/>
    <w:tmpl w:val="4A1A42EC"/>
    <w:lvl w:ilvl="0" w:tplc="B7D61BCE">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45847"/>
    <w:multiLevelType w:val="hybridMultilevel"/>
    <w:tmpl w:val="1A9C18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F96FC9"/>
    <w:multiLevelType w:val="hybridMultilevel"/>
    <w:tmpl w:val="1DF46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622A7E"/>
    <w:multiLevelType w:val="hybridMultilevel"/>
    <w:tmpl w:val="C6983F38"/>
    <w:lvl w:ilvl="0" w:tplc="948A1DF8">
      <w:start w:val="1"/>
      <w:numFmt w:val="decimal"/>
      <w:lvlText w:val="%1)"/>
      <w:lvlJc w:val="left"/>
      <w:pPr>
        <w:ind w:left="1080" w:hanging="360"/>
      </w:pPr>
      <w:rPr>
        <w:rFonts w:ascii="Verdana" w:hAnsi="Verdana" w:hint="default"/>
        <w:b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857712"/>
    <w:multiLevelType w:val="hybridMultilevel"/>
    <w:tmpl w:val="80BE6D70"/>
    <w:lvl w:ilvl="0" w:tplc="33080890">
      <w:start w:val="1"/>
      <w:numFmt w:val="decimal"/>
      <w:lvlText w:val="%1)"/>
      <w:lvlJc w:val="left"/>
      <w:pPr>
        <w:ind w:left="10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start w:val="1"/>
      <w:numFmt w:val="decimal"/>
      <w:lvlText w:val="%4."/>
      <w:lvlJc w:val="left"/>
      <w:pPr>
        <w:ind w:left="720" w:hanging="360"/>
      </w:pPr>
    </w:lvl>
    <w:lvl w:ilvl="4" w:tplc="04090019">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5">
    <w:nsid w:val="2B2B567A"/>
    <w:multiLevelType w:val="hybridMultilevel"/>
    <w:tmpl w:val="9650DE52"/>
    <w:lvl w:ilvl="0" w:tplc="02A24004">
      <w:start w:val="15"/>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450" w:hanging="360"/>
      </w:pPr>
    </w:lvl>
    <w:lvl w:ilvl="4" w:tplc="04090019" w:tentative="1">
      <w:start w:val="1"/>
      <w:numFmt w:val="lowerLetter"/>
      <w:lvlText w:val="%5."/>
      <w:lvlJc w:val="left"/>
      <w:pPr>
        <w:ind w:left="270" w:hanging="360"/>
      </w:pPr>
    </w:lvl>
    <w:lvl w:ilvl="5" w:tplc="0409001B" w:tentative="1">
      <w:start w:val="1"/>
      <w:numFmt w:val="lowerRoman"/>
      <w:lvlText w:val="%6."/>
      <w:lvlJc w:val="right"/>
      <w:pPr>
        <w:ind w:left="990" w:hanging="180"/>
      </w:pPr>
    </w:lvl>
    <w:lvl w:ilvl="6" w:tplc="0409000F" w:tentative="1">
      <w:start w:val="1"/>
      <w:numFmt w:val="decimal"/>
      <w:lvlText w:val="%7."/>
      <w:lvlJc w:val="left"/>
      <w:pPr>
        <w:ind w:left="1710" w:hanging="360"/>
      </w:pPr>
    </w:lvl>
    <w:lvl w:ilvl="7" w:tplc="04090019" w:tentative="1">
      <w:start w:val="1"/>
      <w:numFmt w:val="lowerLetter"/>
      <w:lvlText w:val="%8."/>
      <w:lvlJc w:val="left"/>
      <w:pPr>
        <w:ind w:left="2430" w:hanging="360"/>
      </w:pPr>
    </w:lvl>
    <w:lvl w:ilvl="8" w:tplc="0409001B" w:tentative="1">
      <w:start w:val="1"/>
      <w:numFmt w:val="lowerRoman"/>
      <w:lvlText w:val="%9."/>
      <w:lvlJc w:val="right"/>
      <w:pPr>
        <w:ind w:left="3150" w:hanging="180"/>
      </w:pPr>
    </w:lvl>
  </w:abstractNum>
  <w:abstractNum w:abstractNumId="16">
    <w:nsid w:val="2CEC198E"/>
    <w:multiLevelType w:val="hybridMultilevel"/>
    <w:tmpl w:val="446435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F8461B"/>
    <w:multiLevelType w:val="hybridMultilevel"/>
    <w:tmpl w:val="53C0678E"/>
    <w:lvl w:ilvl="0" w:tplc="6B1CB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7F3A5B"/>
    <w:multiLevelType w:val="hybridMultilevel"/>
    <w:tmpl w:val="E4C61D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4642FC"/>
    <w:multiLevelType w:val="hybridMultilevel"/>
    <w:tmpl w:val="EB0E0320"/>
    <w:lvl w:ilvl="0" w:tplc="04090011">
      <w:start w:val="1"/>
      <w:numFmt w:val="decimal"/>
      <w:lvlText w:val="%1)"/>
      <w:lvlJc w:val="left"/>
      <w:pPr>
        <w:tabs>
          <w:tab w:val="num" w:pos="630"/>
        </w:tabs>
        <w:ind w:left="630" w:hanging="360"/>
      </w:pPr>
      <w:rPr>
        <w:rFonts w:hint="default"/>
      </w:rPr>
    </w:lvl>
    <w:lvl w:ilvl="1" w:tplc="04090001">
      <w:start w:val="1"/>
      <w:numFmt w:val="bullet"/>
      <w:lvlText w:val=""/>
      <w:lvlJc w:val="left"/>
      <w:pPr>
        <w:tabs>
          <w:tab w:val="num" w:pos="2070"/>
        </w:tabs>
        <w:ind w:left="2070" w:hanging="360"/>
      </w:pPr>
      <w:rPr>
        <w:rFonts w:ascii="Symbol" w:hAnsi="Symbol"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0">
    <w:nsid w:val="3BC82326"/>
    <w:multiLevelType w:val="hybridMultilevel"/>
    <w:tmpl w:val="4B2AD99E"/>
    <w:lvl w:ilvl="0" w:tplc="6D7E1352">
      <w:start w:val="2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F35D5"/>
    <w:multiLevelType w:val="hybridMultilevel"/>
    <w:tmpl w:val="CBC61D9A"/>
    <w:lvl w:ilvl="0" w:tplc="5A469A4A">
      <w:start w:val="1"/>
      <w:numFmt w:val="decimal"/>
      <w:lvlText w:val="%1)"/>
      <w:lvlJc w:val="left"/>
      <w:pPr>
        <w:ind w:left="36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630" w:hanging="180"/>
      </w:pPr>
    </w:lvl>
    <w:lvl w:ilvl="6" w:tplc="0409000F" w:tentative="1">
      <w:start w:val="1"/>
      <w:numFmt w:val="decimal"/>
      <w:lvlText w:val="%7."/>
      <w:lvlJc w:val="left"/>
      <w:pPr>
        <w:ind w:left="1350" w:hanging="360"/>
      </w:pPr>
    </w:lvl>
    <w:lvl w:ilvl="7" w:tplc="04090019" w:tentative="1">
      <w:start w:val="1"/>
      <w:numFmt w:val="lowerLetter"/>
      <w:lvlText w:val="%8."/>
      <w:lvlJc w:val="left"/>
      <w:pPr>
        <w:ind w:left="2070" w:hanging="360"/>
      </w:pPr>
    </w:lvl>
    <w:lvl w:ilvl="8" w:tplc="0409001B" w:tentative="1">
      <w:start w:val="1"/>
      <w:numFmt w:val="lowerRoman"/>
      <w:lvlText w:val="%9."/>
      <w:lvlJc w:val="right"/>
      <w:pPr>
        <w:ind w:left="2790" w:hanging="180"/>
      </w:pPr>
    </w:lvl>
  </w:abstractNum>
  <w:abstractNum w:abstractNumId="22">
    <w:nsid w:val="41E531C7"/>
    <w:multiLevelType w:val="hybridMultilevel"/>
    <w:tmpl w:val="007CFD22"/>
    <w:lvl w:ilvl="0" w:tplc="ED9C1CF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015BC0"/>
    <w:multiLevelType w:val="hybridMultilevel"/>
    <w:tmpl w:val="3E86F266"/>
    <w:lvl w:ilvl="0" w:tplc="AC443EB2">
      <w:start w:val="1"/>
      <w:numFmt w:val="decimal"/>
      <w:lvlText w:val="%1)"/>
      <w:lvlJc w:val="left"/>
      <w:pPr>
        <w:ind w:left="44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B715B6"/>
    <w:multiLevelType w:val="hybridMultilevel"/>
    <w:tmpl w:val="5D667DD0"/>
    <w:lvl w:ilvl="0" w:tplc="98B031CA">
      <w:start w:val="1"/>
      <w:numFmt w:val="decimal"/>
      <w:lvlText w:val="%1)"/>
      <w:lvlJc w:val="left"/>
      <w:pPr>
        <w:ind w:left="36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630" w:hanging="180"/>
      </w:pPr>
    </w:lvl>
    <w:lvl w:ilvl="6" w:tplc="0409000F" w:tentative="1">
      <w:start w:val="1"/>
      <w:numFmt w:val="decimal"/>
      <w:lvlText w:val="%7."/>
      <w:lvlJc w:val="left"/>
      <w:pPr>
        <w:ind w:left="1350" w:hanging="360"/>
      </w:pPr>
    </w:lvl>
    <w:lvl w:ilvl="7" w:tplc="04090019" w:tentative="1">
      <w:start w:val="1"/>
      <w:numFmt w:val="lowerLetter"/>
      <w:lvlText w:val="%8."/>
      <w:lvlJc w:val="left"/>
      <w:pPr>
        <w:ind w:left="2070" w:hanging="360"/>
      </w:pPr>
    </w:lvl>
    <w:lvl w:ilvl="8" w:tplc="0409001B" w:tentative="1">
      <w:start w:val="1"/>
      <w:numFmt w:val="lowerRoman"/>
      <w:lvlText w:val="%9."/>
      <w:lvlJc w:val="right"/>
      <w:pPr>
        <w:ind w:left="2790" w:hanging="180"/>
      </w:pPr>
    </w:lvl>
  </w:abstractNum>
  <w:abstractNum w:abstractNumId="25">
    <w:nsid w:val="455222F3"/>
    <w:multiLevelType w:val="hybridMultilevel"/>
    <w:tmpl w:val="D83284A0"/>
    <w:lvl w:ilvl="0" w:tplc="22B01BBA">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163AA1"/>
    <w:multiLevelType w:val="hybridMultilevel"/>
    <w:tmpl w:val="DF568966"/>
    <w:lvl w:ilvl="0" w:tplc="04090019">
      <w:start w:val="1"/>
      <w:numFmt w:val="lowerLetter"/>
      <w:lvlText w:val="%1."/>
      <w:lvlJc w:val="left"/>
      <w:pPr>
        <w:ind w:left="144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866458F"/>
    <w:multiLevelType w:val="hybridMultilevel"/>
    <w:tmpl w:val="9CAAA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0F3502"/>
    <w:multiLevelType w:val="hybridMultilevel"/>
    <w:tmpl w:val="9E1657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F22D83"/>
    <w:multiLevelType w:val="hybridMultilevel"/>
    <w:tmpl w:val="606A21E6"/>
    <w:lvl w:ilvl="0" w:tplc="1416EE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FC39E2"/>
    <w:multiLevelType w:val="hybridMultilevel"/>
    <w:tmpl w:val="E8E2BDBA"/>
    <w:lvl w:ilvl="0" w:tplc="D2466F9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074D70"/>
    <w:multiLevelType w:val="hybridMultilevel"/>
    <w:tmpl w:val="17CC7450"/>
    <w:lvl w:ilvl="0" w:tplc="2452A11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CF0C06"/>
    <w:multiLevelType w:val="hybridMultilevel"/>
    <w:tmpl w:val="4626B3EE"/>
    <w:lvl w:ilvl="0" w:tplc="61CC6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175390"/>
    <w:multiLevelType w:val="hybridMultilevel"/>
    <w:tmpl w:val="18F245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A136163"/>
    <w:multiLevelType w:val="hybridMultilevel"/>
    <w:tmpl w:val="9780799E"/>
    <w:lvl w:ilvl="0" w:tplc="01EADE9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292702"/>
    <w:multiLevelType w:val="hybridMultilevel"/>
    <w:tmpl w:val="F10A9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2C275D"/>
    <w:multiLevelType w:val="hybridMultilevel"/>
    <w:tmpl w:val="B3623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827D98"/>
    <w:multiLevelType w:val="hybridMultilevel"/>
    <w:tmpl w:val="20A6FA8C"/>
    <w:lvl w:ilvl="0" w:tplc="07EC3940">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B63191"/>
    <w:multiLevelType w:val="hybridMultilevel"/>
    <w:tmpl w:val="DD68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541898"/>
    <w:multiLevelType w:val="hybridMultilevel"/>
    <w:tmpl w:val="3C00504A"/>
    <w:lvl w:ilvl="0" w:tplc="79C05A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0055F8"/>
    <w:multiLevelType w:val="hybridMultilevel"/>
    <w:tmpl w:val="4BF20F86"/>
    <w:lvl w:ilvl="0" w:tplc="AA9A59A8">
      <w:start w:val="1"/>
      <w:numFmt w:val="decimal"/>
      <w:lvlText w:val="%1)"/>
      <w:lvlJc w:val="left"/>
      <w:pPr>
        <w:tabs>
          <w:tab w:val="num" w:pos="360"/>
        </w:tabs>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720" w:hanging="180"/>
      </w:pPr>
    </w:lvl>
    <w:lvl w:ilvl="3" w:tplc="0409000F">
      <w:start w:val="1"/>
      <w:numFmt w:val="decimal"/>
      <w:lvlText w:val="%4."/>
      <w:lvlJc w:val="left"/>
      <w:pPr>
        <w:ind w:left="0" w:hanging="360"/>
      </w:pPr>
    </w:lvl>
    <w:lvl w:ilvl="4" w:tplc="04090019">
      <w:start w:val="1"/>
      <w:numFmt w:val="lowerLetter"/>
      <w:lvlText w:val="%5."/>
      <w:lvlJc w:val="left"/>
      <w:pPr>
        <w:ind w:left="720" w:hanging="360"/>
      </w:pPr>
    </w:lvl>
    <w:lvl w:ilvl="5" w:tplc="04090001">
      <w:start w:val="1"/>
      <w:numFmt w:val="bullet"/>
      <w:lvlText w:val=""/>
      <w:lvlJc w:val="left"/>
      <w:pPr>
        <w:ind w:left="1440" w:hanging="180"/>
      </w:pPr>
      <w:rPr>
        <w:rFonts w:ascii="Symbol" w:hAnsi="Symbol" w:hint="default"/>
      </w:r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41">
    <w:nsid w:val="64991AE5"/>
    <w:multiLevelType w:val="hybridMultilevel"/>
    <w:tmpl w:val="F9306B1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D67F22"/>
    <w:multiLevelType w:val="hybridMultilevel"/>
    <w:tmpl w:val="8D4415A2"/>
    <w:lvl w:ilvl="0" w:tplc="CD90A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FF111C"/>
    <w:multiLevelType w:val="hybridMultilevel"/>
    <w:tmpl w:val="313C239E"/>
    <w:lvl w:ilvl="0" w:tplc="C5DC2C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4A4762"/>
    <w:multiLevelType w:val="hybridMultilevel"/>
    <w:tmpl w:val="74369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9DC708F"/>
    <w:multiLevelType w:val="hybridMultilevel"/>
    <w:tmpl w:val="8E0039C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8215C3"/>
    <w:multiLevelType w:val="hybridMultilevel"/>
    <w:tmpl w:val="04F46AAC"/>
    <w:lvl w:ilvl="0" w:tplc="948A1DF8">
      <w:start w:val="1"/>
      <w:numFmt w:val="decimal"/>
      <w:lvlText w:val="%1)"/>
      <w:lvlJc w:val="left"/>
      <w:pPr>
        <w:ind w:left="720" w:hanging="360"/>
      </w:pPr>
      <w:rPr>
        <w:rFonts w:ascii="Verdana" w:hAnsi="Verdana"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1A5BF4"/>
    <w:multiLevelType w:val="hybridMultilevel"/>
    <w:tmpl w:val="38E4F5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2556DC1"/>
    <w:multiLevelType w:val="hybridMultilevel"/>
    <w:tmpl w:val="99B43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2F2AD4"/>
    <w:multiLevelType w:val="hybridMultilevel"/>
    <w:tmpl w:val="6D20CA34"/>
    <w:lvl w:ilvl="0" w:tplc="6B1CB2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CBB5B3A"/>
    <w:multiLevelType w:val="hybridMultilevel"/>
    <w:tmpl w:val="879C17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E84DAF"/>
    <w:multiLevelType w:val="hybridMultilevel"/>
    <w:tmpl w:val="3E86F266"/>
    <w:lvl w:ilvl="0" w:tplc="AC443EB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5"/>
  </w:num>
  <w:num w:numId="3">
    <w:abstractNumId w:val="18"/>
  </w:num>
  <w:num w:numId="4">
    <w:abstractNumId w:val="7"/>
  </w:num>
  <w:num w:numId="5">
    <w:abstractNumId w:val="31"/>
  </w:num>
  <w:num w:numId="6">
    <w:abstractNumId w:val="4"/>
  </w:num>
  <w:num w:numId="7">
    <w:abstractNumId w:val="40"/>
  </w:num>
  <w:num w:numId="8">
    <w:abstractNumId w:val="19"/>
  </w:num>
  <w:num w:numId="9">
    <w:abstractNumId w:val="45"/>
  </w:num>
  <w:num w:numId="10">
    <w:abstractNumId w:val="11"/>
  </w:num>
  <w:num w:numId="11">
    <w:abstractNumId w:val="8"/>
  </w:num>
  <w:num w:numId="12">
    <w:abstractNumId w:val="47"/>
  </w:num>
  <w:num w:numId="13">
    <w:abstractNumId w:val="39"/>
  </w:num>
  <w:num w:numId="14">
    <w:abstractNumId w:val="28"/>
  </w:num>
  <w:num w:numId="15">
    <w:abstractNumId w:val="48"/>
  </w:num>
  <w:num w:numId="16">
    <w:abstractNumId w:val="43"/>
  </w:num>
  <w:num w:numId="17">
    <w:abstractNumId w:val="20"/>
  </w:num>
  <w:num w:numId="18">
    <w:abstractNumId w:val="14"/>
  </w:num>
  <w:num w:numId="19">
    <w:abstractNumId w:val="22"/>
  </w:num>
  <w:num w:numId="20">
    <w:abstractNumId w:val="1"/>
  </w:num>
  <w:num w:numId="21">
    <w:abstractNumId w:val="16"/>
  </w:num>
  <w:num w:numId="22">
    <w:abstractNumId w:val="33"/>
  </w:num>
  <w:num w:numId="23">
    <w:abstractNumId w:val="3"/>
  </w:num>
  <w:num w:numId="24">
    <w:abstractNumId w:val="26"/>
  </w:num>
  <w:num w:numId="25">
    <w:abstractNumId w:val="6"/>
  </w:num>
  <w:num w:numId="26">
    <w:abstractNumId w:val="27"/>
  </w:num>
  <w:num w:numId="27">
    <w:abstractNumId w:val="0"/>
  </w:num>
  <w:num w:numId="28">
    <w:abstractNumId w:val="23"/>
  </w:num>
  <w:num w:numId="29">
    <w:abstractNumId w:val="51"/>
  </w:num>
  <w:num w:numId="30">
    <w:abstractNumId w:val="10"/>
  </w:num>
  <w:num w:numId="31">
    <w:abstractNumId w:val="44"/>
  </w:num>
  <w:num w:numId="32">
    <w:abstractNumId w:val="41"/>
  </w:num>
  <w:num w:numId="33">
    <w:abstractNumId w:val="12"/>
  </w:num>
  <w:num w:numId="34">
    <w:abstractNumId w:val="36"/>
  </w:num>
  <w:num w:numId="35">
    <w:abstractNumId w:val="49"/>
  </w:num>
  <w:num w:numId="36">
    <w:abstractNumId w:val="17"/>
  </w:num>
  <w:num w:numId="37">
    <w:abstractNumId w:val="25"/>
  </w:num>
  <w:num w:numId="38">
    <w:abstractNumId w:val="30"/>
  </w:num>
  <w:num w:numId="39">
    <w:abstractNumId w:val="50"/>
  </w:num>
  <w:num w:numId="40">
    <w:abstractNumId w:val="35"/>
  </w:num>
  <w:num w:numId="41">
    <w:abstractNumId w:val="32"/>
  </w:num>
  <w:num w:numId="42">
    <w:abstractNumId w:val="29"/>
  </w:num>
  <w:num w:numId="43">
    <w:abstractNumId w:val="2"/>
  </w:num>
  <w:num w:numId="44">
    <w:abstractNumId w:val="46"/>
  </w:num>
  <w:num w:numId="45">
    <w:abstractNumId w:val="37"/>
  </w:num>
  <w:num w:numId="46">
    <w:abstractNumId w:val="13"/>
  </w:num>
  <w:num w:numId="47">
    <w:abstractNumId w:val="21"/>
  </w:num>
  <w:num w:numId="48">
    <w:abstractNumId w:val="9"/>
  </w:num>
  <w:num w:numId="49">
    <w:abstractNumId w:val="34"/>
  </w:num>
  <w:num w:numId="50">
    <w:abstractNumId w:val="24"/>
  </w:num>
  <w:num w:numId="51">
    <w:abstractNumId w:val="15"/>
  </w:num>
  <w:num w:numId="52">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97"/>
    <w:rsid w:val="0000122A"/>
    <w:rsid w:val="0000216C"/>
    <w:rsid w:val="0001015F"/>
    <w:rsid w:val="00012A75"/>
    <w:rsid w:val="00012E42"/>
    <w:rsid w:val="00013783"/>
    <w:rsid w:val="00014085"/>
    <w:rsid w:val="000158C2"/>
    <w:rsid w:val="00021602"/>
    <w:rsid w:val="00021A38"/>
    <w:rsid w:val="00022CB3"/>
    <w:rsid w:val="00023D23"/>
    <w:rsid w:val="000246A8"/>
    <w:rsid w:val="000249A9"/>
    <w:rsid w:val="000256D5"/>
    <w:rsid w:val="00025847"/>
    <w:rsid w:val="0002586D"/>
    <w:rsid w:val="000302C7"/>
    <w:rsid w:val="0003247C"/>
    <w:rsid w:val="0003292E"/>
    <w:rsid w:val="00033A7F"/>
    <w:rsid w:val="000359E7"/>
    <w:rsid w:val="00036156"/>
    <w:rsid w:val="000362C6"/>
    <w:rsid w:val="00037F89"/>
    <w:rsid w:val="0004129B"/>
    <w:rsid w:val="00042504"/>
    <w:rsid w:val="0004259F"/>
    <w:rsid w:val="00045961"/>
    <w:rsid w:val="00045BD9"/>
    <w:rsid w:val="00047604"/>
    <w:rsid w:val="00051C04"/>
    <w:rsid w:val="000533ED"/>
    <w:rsid w:val="000543CF"/>
    <w:rsid w:val="0005490B"/>
    <w:rsid w:val="00054EE7"/>
    <w:rsid w:val="00055110"/>
    <w:rsid w:val="0006048B"/>
    <w:rsid w:val="0006052A"/>
    <w:rsid w:val="000620A4"/>
    <w:rsid w:val="000620E3"/>
    <w:rsid w:val="000641BE"/>
    <w:rsid w:val="00064F55"/>
    <w:rsid w:val="00070188"/>
    <w:rsid w:val="00071722"/>
    <w:rsid w:val="000731EA"/>
    <w:rsid w:val="0007504E"/>
    <w:rsid w:val="00075D01"/>
    <w:rsid w:val="0007605C"/>
    <w:rsid w:val="00076A40"/>
    <w:rsid w:val="00077DEB"/>
    <w:rsid w:val="00080D3F"/>
    <w:rsid w:val="00081A88"/>
    <w:rsid w:val="0008460E"/>
    <w:rsid w:val="00085D95"/>
    <w:rsid w:val="00085EC9"/>
    <w:rsid w:val="000910FB"/>
    <w:rsid w:val="00091DA0"/>
    <w:rsid w:val="000925D5"/>
    <w:rsid w:val="0009269A"/>
    <w:rsid w:val="00093052"/>
    <w:rsid w:val="000977AD"/>
    <w:rsid w:val="000A1916"/>
    <w:rsid w:val="000A1B78"/>
    <w:rsid w:val="000A1BAB"/>
    <w:rsid w:val="000A1EAF"/>
    <w:rsid w:val="000A644F"/>
    <w:rsid w:val="000A79B9"/>
    <w:rsid w:val="000A7A9A"/>
    <w:rsid w:val="000B258E"/>
    <w:rsid w:val="000B2A17"/>
    <w:rsid w:val="000B33AE"/>
    <w:rsid w:val="000B3467"/>
    <w:rsid w:val="000B57A7"/>
    <w:rsid w:val="000B6102"/>
    <w:rsid w:val="000C1877"/>
    <w:rsid w:val="000C221F"/>
    <w:rsid w:val="000C3FDB"/>
    <w:rsid w:val="000C75E0"/>
    <w:rsid w:val="000C7F99"/>
    <w:rsid w:val="000D612B"/>
    <w:rsid w:val="000D64EF"/>
    <w:rsid w:val="000D6A89"/>
    <w:rsid w:val="000D7CEF"/>
    <w:rsid w:val="000E0B48"/>
    <w:rsid w:val="000E0B4E"/>
    <w:rsid w:val="000E50B0"/>
    <w:rsid w:val="000E6275"/>
    <w:rsid w:val="000E6AE0"/>
    <w:rsid w:val="000E6FF7"/>
    <w:rsid w:val="000E705B"/>
    <w:rsid w:val="000E7B9F"/>
    <w:rsid w:val="000F130A"/>
    <w:rsid w:val="000F2ACF"/>
    <w:rsid w:val="000F2C8E"/>
    <w:rsid w:val="000F64F3"/>
    <w:rsid w:val="000F772B"/>
    <w:rsid w:val="0010339E"/>
    <w:rsid w:val="00103601"/>
    <w:rsid w:val="00103D9C"/>
    <w:rsid w:val="00104FE5"/>
    <w:rsid w:val="001057EC"/>
    <w:rsid w:val="00106C81"/>
    <w:rsid w:val="00107F71"/>
    <w:rsid w:val="00112BE4"/>
    <w:rsid w:val="00115DAB"/>
    <w:rsid w:val="00121F31"/>
    <w:rsid w:val="00122377"/>
    <w:rsid w:val="001238E2"/>
    <w:rsid w:val="00126DEE"/>
    <w:rsid w:val="0013148A"/>
    <w:rsid w:val="00131E20"/>
    <w:rsid w:val="00132314"/>
    <w:rsid w:val="001341E9"/>
    <w:rsid w:val="00135A63"/>
    <w:rsid w:val="00137230"/>
    <w:rsid w:val="00137832"/>
    <w:rsid w:val="001409D7"/>
    <w:rsid w:val="00141402"/>
    <w:rsid w:val="0014302D"/>
    <w:rsid w:val="0014514F"/>
    <w:rsid w:val="00145241"/>
    <w:rsid w:val="00146BD9"/>
    <w:rsid w:val="0015230C"/>
    <w:rsid w:val="00152AFE"/>
    <w:rsid w:val="00153D4E"/>
    <w:rsid w:val="00157A24"/>
    <w:rsid w:val="00160071"/>
    <w:rsid w:val="001603DE"/>
    <w:rsid w:val="00160650"/>
    <w:rsid w:val="00160A73"/>
    <w:rsid w:val="00164177"/>
    <w:rsid w:val="00167B4D"/>
    <w:rsid w:val="00171023"/>
    <w:rsid w:val="001803C7"/>
    <w:rsid w:val="001809DB"/>
    <w:rsid w:val="00180DA1"/>
    <w:rsid w:val="00180E22"/>
    <w:rsid w:val="00181283"/>
    <w:rsid w:val="00181EDC"/>
    <w:rsid w:val="00182364"/>
    <w:rsid w:val="00185AC4"/>
    <w:rsid w:val="00185EBD"/>
    <w:rsid w:val="00185F4F"/>
    <w:rsid w:val="00187681"/>
    <w:rsid w:val="001907E0"/>
    <w:rsid w:val="0019226A"/>
    <w:rsid w:val="001935F5"/>
    <w:rsid w:val="00194D20"/>
    <w:rsid w:val="001961D0"/>
    <w:rsid w:val="001A2750"/>
    <w:rsid w:val="001A4967"/>
    <w:rsid w:val="001A6E7F"/>
    <w:rsid w:val="001B017B"/>
    <w:rsid w:val="001B0A0F"/>
    <w:rsid w:val="001B2FA5"/>
    <w:rsid w:val="001B4119"/>
    <w:rsid w:val="001B552E"/>
    <w:rsid w:val="001C1B90"/>
    <w:rsid w:val="001C6E96"/>
    <w:rsid w:val="001C6EFF"/>
    <w:rsid w:val="001D0FAB"/>
    <w:rsid w:val="001D15DE"/>
    <w:rsid w:val="001D15E6"/>
    <w:rsid w:val="001D48F9"/>
    <w:rsid w:val="001D54B9"/>
    <w:rsid w:val="001D65B7"/>
    <w:rsid w:val="001D764A"/>
    <w:rsid w:val="001E2961"/>
    <w:rsid w:val="001E3F17"/>
    <w:rsid w:val="001E4C89"/>
    <w:rsid w:val="001E4DC1"/>
    <w:rsid w:val="001E5140"/>
    <w:rsid w:val="001F3364"/>
    <w:rsid w:val="001F3392"/>
    <w:rsid w:val="001F43CB"/>
    <w:rsid w:val="001F4F6D"/>
    <w:rsid w:val="001F53FC"/>
    <w:rsid w:val="001F601D"/>
    <w:rsid w:val="001F65AF"/>
    <w:rsid w:val="001F65EB"/>
    <w:rsid w:val="001F6723"/>
    <w:rsid w:val="001F7E01"/>
    <w:rsid w:val="001F7E23"/>
    <w:rsid w:val="002011EB"/>
    <w:rsid w:val="0020209E"/>
    <w:rsid w:val="002028FD"/>
    <w:rsid w:val="002035AE"/>
    <w:rsid w:val="00204F14"/>
    <w:rsid w:val="00206EBE"/>
    <w:rsid w:val="00206F7D"/>
    <w:rsid w:val="00211B79"/>
    <w:rsid w:val="0021323C"/>
    <w:rsid w:val="00214270"/>
    <w:rsid w:val="00217031"/>
    <w:rsid w:val="00221A89"/>
    <w:rsid w:val="002253E2"/>
    <w:rsid w:val="002304E8"/>
    <w:rsid w:val="002320D3"/>
    <w:rsid w:val="00232C78"/>
    <w:rsid w:val="00232F5F"/>
    <w:rsid w:val="002341EE"/>
    <w:rsid w:val="00234F2A"/>
    <w:rsid w:val="00237E46"/>
    <w:rsid w:val="00240279"/>
    <w:rsid w:val="00240D3C"/>
    <w:rsid w:val="00241745"/>
    <w:rsid w:val="00242825"/>
    <w:rsid w:val="00244915"/>
    <w:rsid w:val="00245A91"/>
    <w:rsid w:val="002512E8"/>
    <w:rsid w:val="00252F07"/>
    <w:rsid w:val="00252FA2"/>
    <w:rsid w:val="002541DF"/>
    <w:rsid w:val="002549D6"/>
    <w:rsid w:val="0025577F"/>
    <w:rsid w:val="0025611A"/>
    <w:rsid w:val="0025757B"/>
    <w:rsid w:val="002616EE"/>
    <w:rsid w:val="00261E2C"/>
    <w:rsid w:val="00261F35"/>
    <w:rsid w:val="00263C8A"/>
    <w:rsid w:val="00264353"/>
    <w:rsid w:val="0027254F"/>
    <w:rsid w:val="002725AC"/>
    <w:rsid w:val="002748A2"/>
    <w:rsid w:val="00274BD4"/>
    <w:rsid w:val="00277BBA"/>
    <w:rsid w:val="00277F9A"/>
    <w:rsid w:val="00280DA2"/>
    <w:rsid w:val="00281C49"/>
    <w:rsid w:val="0028232C"/>
    <w:rsid w:val="00282411"/>
    <w:rsid w:val="00283BF7"/>
    <w:rsid w:val="0028491E"/>
    <w:rsid w:val="00284ADA"/>
    <w:rsid w:val="00284CC6"/>
    <w:rsid w:val="00285361"/>
    <w:rsid w:val="00291E4C"/>
    <w:rsid w:val="00292C34"/>
    <w:rsid w:val="00292DEF"/>
    <w:rsid w:val="00293543"/>
    <w:rsid w:val="00296356"/>
    <w:rsid w:val="00297764"/>
    <w:rsid w:val="002A0505"/>
    <w:rsid w:val="002A0A47"/>
    <w:rsid w:val="002A15A2"/>
    <w:rsid w:val="002A3B3E"/>
    <w:rsid w:val="002A56EA"/>
    <w:rsid w:val="002A5B9E"/>
    <w:rsid w:val="002B1191"/>
    <w:rsid w:val="002B2679"/>
    <w:rsid w:val="002B2B92"/>
    <w:rsid w:val="002B2F04"/>
    <w:rsid w:val="002B6D34"/>
    <w:rsid w:val="002C453E"/>
    <w:rsid w:val="002C5DBD"/>
    <w:rsid w:val="002D0694"/>
    <w:rsid w:val="002D1257"/>
    <w:rsid w:val="002D12E2"/>
    <w:rsid w:val="002D1B1B"/>
    <w:rsid w:val="002D3659"/>
    <w:rsid w:val="002D3927"/>
    <w:rsid w:val="002D3A70"/>
    <w:rsid w:val="002D3B3A"/>
    <w:rsid w:val="002D4198"/>
    <w:rsid w:val="002D4247"/>
    <w:rsid w:val="002D5D0A"/>
    <w:rsid w:val="002D6616"/>
    <w:rsid w:val="002D6978"/>
    <w:rsid w:val="002D74E3"/>
    <w:rsid w:val="002D7639"/>
    <w:rsid w:val="002D79E8"/>
    <w:rsid w:val="002D7C75"/>
    <w:rsid w:val="002E00C5"/>
    <w:rsid w:val="002E0A49"/>
    <w:rsid w:val="002E70F6"/>
    <w:rsid w:val="002E72B7"/>
    <w:rsid w:val="002F0891"/>
    <w:rsid w:val="002F1DB6"/>
    <w:rsid w:val="002F36E4"/>
    <w:rsid w:val="002F3DC1"/>
    <w:rsid w:val="002F48C4"/>
    <w:rsid w:val="002F4A4B"/>
    <w:rsid w:val="002F7DE4"/>
    <w:rsid w:val="00301D63"/>
    <w:rsid w:val="00304498"/>
    <w:rsid w:val="00307E70"/>
    <w:rsid w:val="00310A20"/>
    <w:rsid w:val="00312697"/>
    <w:rsid w:val="0031317F"/>
    <w:rsid w:val="00315624"/>
    <w:rsid w:val="00316003"/>
    <w:rsid w:val="003164EB"/>
    <w:rsid w:val="00316DFC"/>
    <w:rsid w:val="00320205"/>
    <w:rsid w:val="00321453"/>
    <w:rsid w:val="00321F26"/>
    <w:rsid w:val="00323E67"/>
    <w:rsid w:val="0032602A"/>
    <w:rsid w:val="003263B5"/>
    <w:rsid w:val="003266F5"/>
    <w:rsid w:val="00330DD6"/>
    <w:rsid w:val="00331202"/>
    <w:rsid w:val="003349DD"/>
    <w:rsid w:val="00334E27"/>
    <w:rsid w:val="00335BC0"/>
    <w:rsid w:val="00342D20"/>
    <w:rsid w:val="00343512"/>
    <w:rsid w:val="003466F8"/>
    <w:rsid w:val="00350C53"/>
    <w:rsid w:val="00351307"/>
    <w:rsid w:val="00351BCF"/>
    <w:rsid w:val="003523E9"/>
    <w:rsid w:val="00353622"/>
    <w:rsid w:val="00355567"/>
    <w:rsid w:val="0035622B"/>
    <w:rsid w:val="00356FFF"/>
    <w:rsid w:val="003615D1"/>
    <w:rsid w:val="00362951"/>
    <w:rsid w:val="003633A0"/>
    <w:rsid w:val="003648CB"/>
    <w:rsid w:val="003674E1"/>
    <w:rsid w:val="0036780C"/>
    <w:rsid w:val="003731DC"/>
    <w:rsid w:val="00373375"/>
    <w:rsid w:val="00373ABF"/>
    <w:rsid w:val="00373C52"/>
    <w:rsid w:val="00377154"/>
    <w:rsid w:val="00380276"/>
    <w:rsid w:val="00380977"/>
    <w:rsid w:val="00382890"/>
    <w:rsid w:val="00382D8B"/>
    <w:rsid w:val="00383149"/>
    <w:rsid w:val="0038377B"/>
    <w:rsid w:val="003864D4"/>
    <w:rsid w:val="003867F0"/>
    <w:rsid w:val="00390E0E"/>
    <w:rsid w:val="00391221"/>
    <w:rsid w:val="00392411"/>
    <w:rsid w:val="00392A64"/>
    <w:rsid w:val="00394F39"/>
    <w:rsid w:val="00394F7F"/>
    <w:rsid w:val="00395413"/>
    <w:rsid w:val="00396DA7"/>
    <w:rsid w:val="00397D82"/>
    <w:rsid w:val="003A17B8"/>
    <w:rsid w:val="003A21E2"/>
    <w:rsid w:val="003A39D9"/>
    <w:rsid w:val="003A4498"/>
    <w:rsid w:val="003A4AF3"/>
    <w:rsid w:val="003A5475"/>
    <w:rsid w:val="003A5AD1"/>
    <w:rsid w:val="003B096E"/>
    <w:rsid w:val="003B139E"/>
    <w:rsid w:val="003B1D19"/>
    <w:rsid w:val="003B5251"/>
    <w:rsid w:val="003B6245"/>
    <w:rsid w:val="003C05A6"/>
    <w:rsid w:val="003C3ABC"/>
    <w:rsid w:val="003C3D1A"/>
    <w:rsid w:val="003C4673"/>
    <w:rsid w:val="003C704C"/>
    <w:rsid w:val="003C7F00"/>
    <w:rsid w:val="003D0048"/>
    <w:rsid w:val="003D3B37"/>
    <w:rsid w:val="003D4AFC"/>
    <w:rsid w:val="003D6FDF"/>
    <w:rsid w:val="003E0ABB"/>
    <w:rsid w:val="003E24CE"/>
    <w:rsid w:val="003E6466"/>
    <w:rsid w:val="003E6A02"/>
    <w:rsid w:val="003E722A"/>
    <w:rsid w:val="003F295B"/>
    <w:rsid w:val="003F36A1"/>
    <w:rsid w:val="00401C94"/>
    <w:rsid w:val="00403CE6"/>
    <w:rsid w:val="004040E7"/>
    <w:rsid w:val="00413352"/>
    <w:rsid w:val="004140EE"/>
    <w:rsid w:val="00414A58"/>
    <w:rsid w:val="00423C03"/>
    <w:rsid w:val="004247ED"/>
    <w:rsid w:val="00424A66"/>
    <w:rsid w:val="004306EC"/>
    <w:rsid w:val="0043616B"/>
    <w:rsid w:val="00436982"/>
    <w:rsid w:val="0043707F"/>
    <w:rsid w:val="00437592"/>
    <w:rsid w:val="00442389"/>
    <w:rsid w:val="004432DE"/>
    <w:rsid w:val="00445D2C"/>
    <w:rsid w:val="00446B64"/>
    <w:rsid w:val="00450963"/>
    <w:rsid w:val="00450F15"/>
    <w:rsid w:val="00452BB5"/>
    <w:rsid w:val="00453846"/>
    <w:rsid w:val="004554AE"/>
    <w:rsid w:val="00457CCA"/>
    <w:rsid w:val="004602B4"/>
    <w:rsid w:val="00461372"/>
    <w:rsid w:val="0046419B"/>
    <w:rsid w:val="0046611A"/>
    <w:rsid w:val="004661F9"/>
    <w:rsid w:val="00467BC1"/>
    <w:rsid w:val="00471312"/>
    <w:rsid w:val="00471413"/>
    <w:rsid w:val="004718AC"/>
    <w:rsid w:val="00471ACB"/>
    <w:rsid w:val="00471BA5"/>
    <w:rsid w:val="004728D8"/>
    <w:rsid w:val="004732D2"/>
    <w:rsid w:val="00474204"/>
    <w:rsid w:val="004744AD"/>
    <w:rsid w:val="004744D4"/>
    <w:rsid w:val="004751D7"/>
    <w:rsid w:val="004758B0"/>
    <w:rsid w:val="0047596B"/>
    <w:rsid w:val="00475AD5"/>
    <w:rsid w:val="004804F2"/>
    <w:rsid w:val="00480CA1"/>
    <w:rsid w:val="0048526C"/>
    <w:rsid w:val="004871D4"/>
    <w:rsid w:val="00490BA6"/>
    <w:rsid w:val="00493761"/>
    <w:rsid w:val="00495219"/>
    <w:rsid w:val="0049606C"/>
    <w:rsid w:val="004A00C7"/>
    <w:rsid w:val="004A2FF3"/>
    <w:rsid w:val="004A3D1B"/>
    <w:rsid w:val="004A56A6"/>
    <w:rsid w:val="004A73AA"/>
    <w:rsid w:val="004A76BC"/>
    <w:rsid w:val="004B1219"/>
    <w:rsid w:val="004B1EAF"/>
    <w:rsid w:val="004B25B7"/>
    <w:rsid w:val="004B711B"/>
    <w:rsid w:val="004B732A"/>
    <w:rsid w:val="004C1618"/>
    <w:rsid w:val="004C5B8F"/>
    <w:rsid w:val="004D0D57"/>
    <w:rsid w:val="004D117B"/>
    <w:rsid w:val="004D18F0"/>
    <w:rsid w:val="004D4D5F"/>
    <w:rsid w:val="004D62C6"/>
    <w:rsid w:val="004D6E7F"/>
    <w:rsid w:val="004D7201"/>
    <w:rsid w:val="004E0AF6"/>
    <w:rsid w:val="004E5E7F"/>
    <w:rsid w:val="004F10C2"/>
    <w:rsid w:val="004F2813"/>
    <w:rsid w:val="004F73A5"/>
    <w:rsid w:val="0050138D"/>
    <w:rsid w:val="0050489F"/>
    <w:rsid w:val="00511CDA"/>
    <w:rsid w:val="00513709"/>
    <w:rsid w:val="00513F58"/>
    <w:rsid w:val="005205A7"/>
    <w:rsid w:val="005225B5"/>
    <w:rsid w:val="00522B63"/>
    <w:rsid w:val="00523A04"/>
    <w:rsid w:val="005254B6"/>
    <w:rsid w:val="00525521"/>
    <w:rsid w:val="00526C28"/>
    <w:rsid w:val="005302B7"/>
    <w:rsid w:val="00530749"/>
    <w:rsid w:val="00531090"/>
    <w:rsid w:val="0053128D"/>
    <w:rsid w:val="00532D91"/>
    <w:rsid w:val="005331BD"/>
    <w:rsid w:val="00536184"/>
    <w:rsid w:val="00536350"/>
    <w:rsid w:val="00536585"/>
    <w:rsid w:val="00541F3C"/>
    <w:rsid w:val="00542428"/>
    <w:rsid w:val="005451D5"/>
    <w:rsid w:val="00552C5D"/>
    <w:rsid w:val="0055424F"/>
    <w:rsid w:val="00554B27"/>
    <w:rsid w:val="005604AD"/>
    <w:rsid w:val="0056099E"/>
    <w:rsid w:val="00561D3F"/>
    <w:rsid w:val="00573C6E"/>
    <w:rsid w:val="005740FF"/>
    <w:rsid w:val="00575ACC"/>
    <w:rsid w:val="00575CA6"/>
    <w:rsid w:val="00580056"/>
    <w:rsid w:val="00581BFB"/>
    <w:rsid w:val="00582575"/>
    <w:rsid w:val="00582BE1"/>
    <w:rsid w:val="005843B9"/>
    <w:rsid w:val="00591A92"/>
    <w:rsid w:val="00591CA7"/>
    <w:rsid w:val="005929C0"/>
    <w:rsid w:val="00594436"/>
    <w:rsid w:val="00596BE8"/>
    <w:rsid w:val="00597B45"/>
    <w:rsid w:val="005A1DFD"/>
    <w:rsid w:val="005A1F53"/>
    <w:rsid w:val="005A2444"/>
    <w:rsid w:val="005B630E"/>
    <w:rsid w:val="005B6D5F"/>
    <w:rsid w:val="005C081B"/>
    <w:rsid w:val="005C2D5C"/>
    <w:rsid w:val="005D2C58"/>
    <w:rsid w:val="005D348C"/>
    <w:rsid w:val="005D38AA"/>
    <w:rsid w:val="005D5EFC"/>
    <w:rsid w:val="005E0CFD"/>
    <w:rsid w:val="005E1731"/>
    <w:rsid w:val="005E23A0"/>
    <w:rsid w:val="005E26CF"/>
    <w:rsid w:val="005E2C06"/>
    <w:rsid w:val="005E5CD4"/>
    <w:rsid w:val="005E68D7"/>
    <w:rsid w:val="005E6AB6"/>
    <w:rsid w:val="005E7A36"/>
    <w:rsid w:val="005F1D1D"/>
    <w:rsid w:val="005F20C0"/>
    <w:rsid w:val="005F29DE"/>
    <w:rsid w:val="005F32AF"/>
    <w:rsid w:val="005F4F4C"/>
    <w:rsid w:val="005F66B9"/>
    <w:rsid w:val="005F6946"/>
    <w:rsid w:val="005F7192"/>
    <w:rsid w:val="00605BEC"/>
    <w:rsid w:val="00605E47"/>
    <w:rsid w:val="00606FE4"/>
    <w:rsid w:val="0060775A"/>
    <w:rsid w:val="00610281"/>
    <w:rsid w:val="00613FB6"/>
    <w:rsid w:val="00620BAD"/>
    <w:rsid w:val="00620E98"/>
    <w:rsid w:val="00621BD0"/>
    <w:rsid w:val="006231B1"/>
    <w:rsid w:val="00624D39"/>
    <w:rsid w:val="00626629"/>
    <w:rsid w:val="0063256B"/>
    <w:rsid w:val="006365B5"/>
    <w:rsid w:val="00637EE0"/>
    <w:rsid w:val="00640E89"/>
    <w:rsid w:val="006438F5"/>
    <w:rsid w:val="00643F8C"/>
    <w:rsid w:val="00644268"/>
    <w:rsid w:val="00647555"/>
    <w:rsid w:val="00647660"/>
    <w:rsid w:val="006505BD"/>
    <w:rsid w:val="006519E3"/>
    <w:rsid w:val="006538FD"/>
    <w:rsid w:val="00653BF4"/>
    <w:rsid w:val="00657222"/>
    <w:rsid w:val="00657E88"/>
    <w:rsid w:val="00673B52"/>
    <w:rsid w:val="00674A4B"/>
    <w:rsid w:val="00675DBE"/>
    <w:rsid w:val="006779CC"/>
    <w:rsid w:val="006827B2"/>
    <w:rsid w:val="0068348E"/>
    <w:rsid w:val="00684BB0"/>
    <w:rsid w:val="00686226"/>
    <w:rsid w:val="00691F50"/>
    <w:rsid w:val="006920A2"/>
    <w:rsid w:val="00692594"/>
    <w:rsid w:val="00693856"/>
    <w:rsid w:val="00696F59"/>
    <w:rsid w:val="00697920"/>
    <w:rsid w:val="00697E06"/>
    <w:rsid w:val="006A1DA0"/>
    <w:rsid w:val="006A5D89"/>
    <w:rsid w:val="006A6C8E"/>
    <w:rsid w:val="006A773F"/>
    <w:rsid w:val="006B0DFD"/>
    <w:rsid w:val="006B1D47"/>
    <w:rsid w:val="006B43D8"/>
    <w:rsid w:val="006B4665"/>
    <w:rsid w:val="006B490F"/>
    <w:rsid w:val="006B5B18"/>
    <w:rsid w:val="006B5BCE"/>
    <w:rsid w:val="006B68D7"/>
    <w:rsid w:val="006B6E39"/>
    <w:rsid w:val="006B7CA3"/>
    <w:rsid w:val="006C2BEB"/>
    <w:rsid w:val="006C32CA"/>
    <w:rsid w:val="006C3FC0"/>
    <w:rsid w:val="006C607F"/>
    <w:rsid w:val="006C6727"/>
    <w:rsid w:val="006D2125"/>
    <w:rsid w:val="006D375C"/>
    <w:rsid w:val="006D652D"/>
    <w:rsid w:val="006D6562"/>
    <w:rsid w:val="006E21CD"/>
    <w:rsid w:val="006E37CC"/>
    <w:rsid w:val="006E600C"/>
    <w:rsid w:val="006E6400"/>
    <w:rsid w:val="006F404F"/>
    <w:rsid w:val="006F4BB9"/>
    <w:rsid w:val="006F53C2"/>
    <w:rsid w:val="006F57EB"/>
    <w:rsid w:val="006F597C"/>
    <w:rsid w:val="006F5E20"/>
    <w:rsid w:val="00700520"/>
    <w:rsid w:val="007033CB"/>
    <w:rsid w:val="007122CF"/>
    <w:rsid w:val="00713511"/>
    <w:rsid w:val="0071463E"/>
    <w:rsid w:val="0071466A"/>
    <w:rsid w:val="00716003"/>
    <w:rsid w:val="0072048B"/>
    <w:rsid w:val="00720F42"/>
    <w:rsid w:val="007235FB"/>
    <w:rsid w:val="0072406D"/>
    <w:rsid w:val="00724BC6"/>
    <w:rsid w:val="007277BD"/>
    <w:rsid w:val="00732CDB"/>
    <w:rsid w:val="00733D6A"/>
    <w:rsid w:val="00734614"/>
    <w:rsid w:val="00734F16"/>
    <w:rsid w:val="00740F0B"/>
    <w:rsid w:val="00741732"/>
    <w:rsid w:val="00747E57"/>
    <w:rsid w:val="00751DB7"/>
    <w:rsid w:val="00752C20"/>
    <w:rsid w:val="007540E6"/>
    <w:rsid w:val="00760895"/>
    <w:rsid w:val="00760AB9"/>
    <w:rsid w:val="00760CEB"/>
    <w:rsid w:val="00760E12"/>
    <w:rsid w:val="00761DE0"/>
    <w:rsid w:val="007626B4"/>
    <w:rsid w:val="007635EF"/>
    <w:rsid w:val="00763EF4"/>
    <w:rsid w:val="00765BE2"/>
    <w:rsid w:val="00771024"/>
    <w:rsid w:val="00771D16"/>
    <w:rsid w:val="00771FE3"/>
    <w:rsid w:val="00773357"/>
    <w:rsid w:val="00774FB9"/>
    <w:rsid w:val="00776109"/>
    <w:rsid w:val="00776572"/>
    <w:rsid w:val="00776BF5"/>
    <w:rsid w:val="0078292E"/>
    <w:rsid w:val="0078342C"/>
    <w:rsid w:val="00785F97"/>
    <w:rsid w:val="007913B8"/>
    <w:rsid w:val="00792A0C"/>
    <w:rsid w:val="00793979"/>
    <w:rsid w:val="00794A94"/>
    <w:rsid w:val="007A0634"/>
    <w:rsid w:val="007A3584"/>
    <w:rsid w:val="007A384E"/>
    <w:rsid w:val="007A51A0"/>
    <w:rsid w:val="007A5257"/>
    <w:rsid w:val="007A6020"/>
    <w:rsid w:val="007A6182"/>
    <w:rsid w:val="007A7D6E"/>
    <w:rsid w:val="007B08F9"/>
    <w:rsid w:val="007B1928"/>
    <w:rsid w:val="007B5FE3"/>
    <w:rsid w:val="007B68B0"/>
    <w:rsid w:val="007B6E95"/>
    <w:rsid w:val="007B76A0"/>
    <w:rsid w:val="007B7FD1"/>
    <w:rsid w:val="007C12AA"/>
    <w:rsid w:val="007C2179"/>
    <w:rsid w:val="007C3171"/>
    <w:rsid w:val="007C6885"/>
    <w:rsid w:val="007C6EF0"/>
    <w:rsid w:val="007C72E8"/>
    <w:rsid w:val="007C7558"/>
    <w:rsid w:val="007D1281"/>
    <w:rsid w:val="007D35F9"/>
    <w:rsid w:val="007D540C"/>
    <w:rsid w:val="007D6148"/>
    <w:rsid w:val="007D69A5"/>
    <w:rsid w:val="007D7245"/>
    <w:rsid w:val="007D735F"/>
    <w:rsid w:val="007E11CE"/>
    <w:rsid w:val="007E1651"/>
    <w:rsid w:val="007E1AF4"/>
    <w:rsid w:val="007E2F31"/>
    <w:rsid w:val="007E3305"/>
    <w:rsid w:val="007E3A0B"/>
    <w:rsid w:val="007E52B6"/>
    <w:rsid w:val="007E5840"/>
    <w:rsid w:val="007E7F0B"/>
    <w:rsid w:val="007E7F8E"/>
    <w:rsid w:val="007F06C9"/>
    <w:rsid w:val="007F10AB"/>
    <w:rsid w:val="007F40B8"/>
    <w:rsid w:val="007F5C9E"/>
    <w:rsid w:val="007F6AFC"/>
    <w:rsid w:val="008006E9"/>
    <w:rsid w:val="00801A14"/>
    <w:rsid w:val="008027A2"/>
    <w:rsid w:val="00802B9A"/>
    <w:rsid w:val="008041F8"/>
    <w:rsid w:val="00806FF3"/>
    <w:rsid w:val="00807B8C"/>
    <w:rsid w:val="00810BBD"/>
    <w:rsid w:val="00812DE7"/>
    <w:rsid w:val="00815912"/>
    <w:rsid w:val="008200A8"/>
    <w:rsid w:val="00821AFB"/>
    <w:rsid w:val="0082318D"/>
    <w:rsid w:val="00825C03"/>
    <w:rsid w:val="00826164"/>
    <w:rsid w:val="008307E9"/>
    <w:rsid w:val="00840B70"/>
    <w:rsid w:val="00840DB8"/>
    <w:rsid w:val="00840E6E"/>
    <w:rsid w:val="00841667"/>
    <w:rsid w:val="00846018"/>
    <w:rsid w:val="008477B7"/>
    <w:rsid w:val="00850AC5"/>
    <w:rsid w:val="008516A9"/>
    <w:rsid w:val="00854898"/>
    <w:rsid w:val="00857E54"/>
    <w:rsid w:val="00860589"/>
    <w:rsid w:val="008606A3"/>
    <w:rsid w:val="00861547"/>
    <w:rsid w:val="00862464"/>
    <w:rsid w:val="00866629"/>
    <w:rsid w:val="0086713E"/>
    <w:rsid w:val="00870102"/>
    <w:rsid w:val="00870121"/>
    <w:rsid w:val="00871970"/>
    <w:rsid w:val="0087297F"/>
    <w:rsid w:val="008738C0"/>
    <w:rsid w:val="008738E5"/>
    <w:rsid w:val="008748FB"/>
    <w:rsid w:val="0087494A"/>
    <w:rsid w:val="00874DAE"/>
    <w:rsid w:val="008762ED"/>
    <w:rsid w:val="0088008C"/>
    <w:rsid w:val="008805DE"/>
    <w:rsid w:val="00880F6F"/>
    <w:rsid w:val="008812E9"/>
    <w:rsid w:val="00881A8B"/>
    <w:rsid w:val="00881C35"/>
    <w:rsid w:val="0088210E"/>
    <w:rsid w:val="00884864"/>
    <w:rsid w:val="0088519A"/>
    <w:rsid w:val="00891BC1"/>
    <w:rsid w:val="008968BF"/>
    <w:rsid w:val="008A01F0"/>
    <w:rsid w:val="008A091A"/>
    <w:rsid w:val="008A4CBD"/>
    <w:rsid w:val="008A6FE9"/>
    <w:rsid w:val="008A77CD"/>
    <w:rsid w:val="008C0A06"/>
    <w:rsid w:val="008C4514"/>
    <w:rsid w:val="008C69C1"/>
    <w:rsid w:val="008C7A01"/>
    <w:rsid w:val="008D08AB"/>
    <w:rsid w:val="008D1146"/>
    <w:rsid w:val="008D2435"/>
    <w:rsid w:val="008D25E9"/>
    <w:rsid w:val="008D2B60"/>
    <w:rsid w:val="008D3C7C"/>
    <w:rsid w:val="008D6B9A"/>
    <w:rsid w:val="008E4807"/>
    <w:rsid w:val="008E568F"/>
    <w:rsid w:val="008E6E99"/>
    <w:rsid w:val="008E716F"/>
    <w:rsid w:val="008E7BF9"/>
    <w:rsid w:val="008F0750"/>
    <w:rsid w:val="008F168B"/>
    <w:rsid w:val="008F1AD5"/>
    <w:rsid w:val="008F1DC7"/>
    <w:rsid w:val="008F1EC6"/>
    <w:rsid w:val="008F3B4C"/>
    <w:rsid w:val="00900032"/>
    <w:rsid w:val="00900576"/>
    <w:rsid w:val="009024D9"/>
    <w:rsid w:val="00904B2B"/>
    <w:rsid w:val="0090563C"/>
    <w:rsid w:val="00906299"/>
    <w:rsid w:val="00906807"/>
    <w:rsid w:val="00907C09"/>
    <w:rsid w:val="0091061A"/>
    <w:rsid w:val="00913024"/>
    <w:rsid w:val="0091314F"/>
    <w:rsid w:val="00915F21"/>
    <w:rsid w:val="009173FF"/>
    <w:rsid w:val="00922BDE"/>
    <w:rsid w:val="00923A36"/>
    <w:rsid w:val="009240FF"/>
    <w:rsid w:val="00925E20"/>
    <w:rsid w:val="0092604B"/>
    <w:rsid w:val="009272B4"/>
    <w:rsid w:val="00931BB2"/>
    <w:rsid w:val="00933A04"/>
    <w:rsid w:val="0093545F"/>
    <w:rsid w:val="00936555"/>
    <w:rsid w:val="00937016"/>
    <w:rsid w:val="00937A47"/>
    <w:rsid w:val="00937B48"/>
    <w:rsid w:val="009431C5"/>
    <w:rsid w:val="009436FB"/>
    <w:rsid w:val="00943ED3"/>
    <w:rsid w:val="00944C9A"/>
    <w:rsid w:val="00946120"/>
    <w:rsid w:val="00947FA1"/>
    <w:rsid w:val="009522DF"/>
    <w:rsid w:val="0095325A"/>
    <w:rsid w:val="0095388E"/>
    <w:rsid w:val="00954D6C"/>
    <w:rsid w:val="009569F2"/>
    <w:rsid w:val="00960A55"/>
    <w:rsid w:val="00960E6D"/>
    <w:rsid w:val="0096174B"/>
    <w:rsid w:val="00966A1F"/>
    <w:rsid w:val="009738E0"/>
    <w:rsid w:val="0097562D"/>
    <w:rsid w:val="00975852"/>
    <w:rsid w:val="009763E7"/>
    <w:rsid w:val="00977A74"/>
    <w:rsid w:val="00977E5A"/>
    <w:rsid w:val="009804FD"/>
    <w:rsid w:val="00980D43"/>
    <w:rsid w:val="0098171F"/>
    <w:rsid w:val="00986CFE"/>
    <w:rsid w:val="00987A1B"/>
    <w:rsid w:val="009901C6"/>
    <w:rsid w:val="00990778"/>
    <w:rsid w:val="00991A39"/>
    <w:rsid w:val="00991C5B"/>
    <w:rsid w:val="0099575A"/>
    <w:rsid w:val="00995A32"/>
    <w:rsid w:val="009A0C99"/>
    <w:rsid w:val="009A2092"/>
    <w:rsid w:val="009A3B7A"/>
    <w:rsid w:val="009A4203"/>
    <w:rsid w:val="009A489C"/>
    <w:rsid w:val="009A4DE4"/>
    <w:rsid w:val="009A5703"/>
    <w:rsid w:val="009A5D36"/>
    <w:rsid w:val="009A6F3E"/>
    <w:rsid w:val="009A7C7A"/>
    <w:rsid w:val="009B0D29"/>
    <w:rsid w:val="009B0D7D"/>
    <w:rsid w:val="009B2562"/>
    <w:rsid w:val="009B5B72"/>
    <w:rsid w:val="009B5C57"/>
    <w:rsid w:val="009B7C90"/>
    <w:rsid w:val="009C2D66"/>
    <w:rsid w:val="009C33F9"/>
    <w:rsid w:val="009C3DB8"/>
    <w:rsid w:val="009C4C5C"/>
    <w:rsid w:val="009D2B12"/>
    <w:rsid w:val="009D30AD"/>
    <w:rsid w:val="009D4C26"/>
    <w:rsid w:val="009D5FE2"/>
    <w:rsid w:val="009D6611"/>
    <w:rsid w:val="009D7E50"/>
    <w:rsid w:val="009D7EEF"/>
    <w:rsid w:val="009E09BA"/>
    <w:rsid w:val="009E20CF"/>
    <w:rsid w:val="009E42A8"/>
    <w:rsid w:val="009E546E"/>
    <w:rsid w:val="009E6C54"/>
    <w:rsid w:val="009F0512"/>
    <w:rsid w:val="009F0CAC"/>
    <w:rsid w:val="009F1B33"/>
    <w:rsid w:val="009F2307"/>
    <w:rsid w:val="009F3E45"/>
    <w:rsid w:val="009F3F7B"/>
    <w:rsid w:val="009F4157"/>
    <w:rsid w:val="009F5939"/>
    <w:rsid w:val="009F70DD"/>
    <w:rsid w:val="00A022BA"/>
    <w:rsid w:val="00A02BC6"/>
    <w:rsid w:val="00A07A3F"/>
    <w:rsid w:val="00A10DCF"/>
    <w:rsid w:val="00A13F97"/>
    <w:rsid w:val="00A171E0"/>
    <w:rsid w:val="00A17D7E"/>
    <w:rsid w:val="00A17F0B"/>
    <w:rsid w:val="00A20E03"/>
    <w:rsid w:val="00A22C58"/>
    <w:rsid w:val="00A27A38"/>
    <w:rsid w:val="00A3015F"/>
    <w:rsid w:val="00A30745"/>
    <w:rsid w:val="00A42718"/>
    <w:rsid w:val="00A42F46"/>
    <w:rsid w:val="00A440CB"/>
    <w:rsid w:val="00A4665C"/>
    <w:rsid w:val="00A472CA"/>
    <w:rsid w:val="00A47739"/>
    <w:rsid w:val="00A47E2F"/>
    <w:rsid w:val="00A51A9E"/>
    <w:rsid w:val="00A51FEA"/>
    <w:rsid w:val="00A562F4"/>
    <w:rsid w:val="00A5723F"/>
    <w:rsid w:val="00A601B5"/>
    <w:rsid w:val="00A61045"/>
    <w:rsid w:val="00A6233E"/>
    <w:rsid w:val="00A62A2A"/>
    <w:rsid w:val="00A63B77"/>
    <w:rsid w:val="00A650CE"/>
    <w:rsid w:val="00A66D0E"/>
    <w:rsid w:val="00A67062"/>
    <w:rsid w:val="00A735CB"/>
    <w:rsid w:val="00A736FA"/>
    <w:rsid w:val="00A741B4"/>
    <w:rsid w:val="00A74E1B"/>
    <w:rsid w:val="00A80A28"/>
    <w:rsid w:val="00A81DD5"/>
    <w:rsid w:val="00A83C23"/>
    <w:rsid w:val="00A84035"/>
    <w:rsid w:val="00A85164"/>
    <w:rsid w:val="00A8608C"/>
    <w:rsid w:val="00A9231C"/>
    <w:rsid w:val="00A940B4"/>
    <w:rsid w:val="00A94C92"/>
    <w:rsid w:val="00A95E5E"/>
    <w:rsid w:val="00A965FC"/>
    <w:rsid w:val="00A975E6"/>
    <w:rsid w:val="00AA4E8B"/>
    <w:rsid w:val="00AA6852"/>
    <w:rsid w:val="00AB0F0D"/>
    <w:rsid w:val="00AB1105"/>
    <w:rsid w:val="00AB1804"/>
    <w:rsid w:val="00AB18E6"/>
    <w:rsid w:val="00AB3D44"/>
    <w:rsid w:val="00AB4769"/>
    <w:rsid w:val="00AB555E"/>
    <w:rsid w:val="00AB73AA"/>
    <w:rsid w:val="00AC142D"/>
    <w:rsid w:val="00AC30BB"/>
    <w:rsid w:val="00AC3A61"/>
    <w:rsid w:val="00AC5CC8"/>
    <w:rsid w:val="00AC6B74"/>
    <w:rsid w:val="00AC7771"/>
    <w:rsid w:val="00AD14F8"/>
    <w:rsid w:val="00AD3DD9"/>
    <w:rsid w:val="00AD74F3"/>
    <w:rsid w:val="00AD7594"/>
    <w:rsid w:val="00AD7954"/>
    <w:rsid w:val="00AE1118"/>
    <w:rsid w:val="00AE2F82"/>
    <w:rsid w:val="00AE40C3"/>
    <w:rsid w:val="00AE48CB"/>
    <w:rsid w:val="00AE5D28"/>
    <w:rsid w:val="00AF07A0"/>
    <w:rsid w:val="00AF2299"/>
    <w:rsid w:val="00AF2898"/>
    <w:rsid w:val="00AF28F2"/>
    <w:rsid w:val="00AF370A"/>
    <w:rsid w:val="00AF4B1A"/>
    <w:rsid w:val="00AF520D"/>
    <w:rsid w:val="00AF5F79"/>
    <w:rsid w:val="00AF7226"/>
    <w:rsid w:val="00AF7E01"/>
    <w:rsid w:val="00B0118A"/>
    <w:rsid w:val="00B036EA"/>
    <w:rsid w:val="00B04D1D"/>
    <w:rsid w:val="00B05468"/>
    <w:rsid w:val="00B10052"/>
    <w:rsid w:val="00B1177A"/>
    <w:rsid w:val="00B12096"/>
    <w:rsid w:val="00B150F6"/>
    <w:rsid w:val="00B152B9"/>
    <w:rsid w:val="00B229D1"/>
    <w:rsid w:val="00B23B27"/>
    <w:rsid w:val="00B27C31"/>
    <w:rsid w:val="00B320A0"/>
    <w:rsid w:val="00B34115"/>
    <w:rsid w:val="00B35F4F"/>
    <w:rsid w:val="00B36757"/>
    <w:rsid w:val="00B41737"/>
    <w:rsid w:val="00B43B78"/>
    <w:rsid w:val="00B44E85"/>
    <w:rsid w:val="00B46CE2"/>
    <w:rsid w:val="00B47688"/>
    <w:rsid w:val="00B47CD3"/>
    <w:rsid w:val="00B518FF"/>
    <w:rsid w:val="00B53025"/>
    <w:rsid w:val="00B57B91"/>
    <w:rsid w:val="00B6006A"/>
    <w:rsid w:val="00B605F4"/>
    <w:rsid w:val="00B632A3"/>
    <w:rsid w:val="00B6732E"/>
    <w:rsid w:val="00B67E7C"/>
    <w:rsid w:val="00B70554"/>
    <w:rsid w:val="00B70B66"/>
    <w:rsid w:val="00B70BD4"/>
    <w:rsid w:val="00B72061"/>
    <w:rsid w:val="00B7353F"/>
    <w:rsid w:val="00B752E7"/>
    <w:rsid w:val="00B805ED"/>
    <w:rsid w:val="00B80E6D"/>
    <w:rsid w:val="00B878BE"/>
    <w:rsid w:val="00B87F90"/>
    <w:rsid w:val="00B93BE4"/>
    <w:rsid w:val="00B94D84"/>
    <w:rsid w:val="00B94ECA"/>
    <w:rsid w:val="00B9659A"/>
    <w:rsid w:val="00B966D0"/>
    <w:rsid w:val="00B96DA4"/>
    <w:rsid w:val="00BA1E0E"/>
    <w:rsid w:val="00BA40F9"/>
    <w:rsid w:val="00BA49E6"/>
    <w:rsid w:val="00BA4B9B"/>
    <w:rsid w:val="00BA4D42"/>
    <w:rsid w:val="00BA783C"/>
    <w:rsid w:val="00BA78BC"/>
    <w:rsid w:val="00BB10DC"/>
    <w:rsid w:val="00BB1FFD"/>
    <w:rsid w:val="00BB360D"/>
    <w:rsid w:val="00BC0C35"/>
    <w:rsid w:val="00BC1C18"/>
    <w:rsid w:val="00BC1CC7"/>
    <w:rsid w:val="00BD33C1"/>
    <w:rsid w:val="00BD36C3"/>
    <w:rsid w:val="00BD38F1"/>
    <w:rsid w:val="00BD4922"/>
    <w:rsid w:val="00BD5E23"/>
    <w:rsid w:val="00BE110F"/>
    <w:rsid w:val="00BE13A5"/>
    <w:rsid w:val="00BE4C3A"/>
    <w:rsid w:val="00BE53E5"/>
    <w:rsid w:val="00BE69AC"/>
    <w:rsid w:val="00BE7138"/>
    <w:rsid w:val="00BF0C01"/>
    <w:rsid w:val="00BF10DB"/>
    <w:rsid w:val="00BF23A3"/>
    <w:rsid w:val="00BF2507"/>
    <w:rsid w:val="00C00624"/>
    <w:rsid w:val="00C030A9"/>
    <w:rsid w:val="00C0468F"/>
    <w:rsid w:val="00C13824"/>
    <w:rsid w:val="00C138A9"/>
    <w:rsid w:val="00C13A5C"/>
    <w:rsid w:val="00C140E4"/>
    <w:rsid w:val="00C20636"/>
    <w:rsid w:val="00C22F57"/>
    <w:rsid w:val="00C24490"/>
    <w:rsid w:val="00C24CCF"/>
    <w:rsid w:val="00C273E4"/>
    <w:rsid w:val="00C3115E"/>
    <w:rsid w:val="00C32B4C"/>
    <w:rsid w:val="00C436B1"/>
    <w:rsid w:val="00C4746A"/>
    <w:rsid w:val="00C47E88"/>
    <w:rsid w:val="00C54DC0"/>
    <w:rsid w:val="00C57FBA"/>
    <w:rsid w:val="00C60E04"/>
    <w:rsid w:val="00C62F5F"/>
    <w:rsid w:val="00C64131"/>
    <w:rsid w:val="00C653EE"/>
    <w:rsid w:val="00C65B7D"/>
    <w:rsid w:val="00C72952"/>
    <w:rsid w:val="00C735A6"/>
    <w:rsid w:val="00C74F08"/>
    <w:rsid w:val="00C7570C"/>
    <w:rsid w:val="00C75CAA"/>
    <w:rsid w:val="00C75F9B"/>
    <w:rsid w:val="00C82B17"/>
    <w:rsid w:val="00C83B2A"/>
    <w:rsid w:val="00C84C2D"/>
    <w:rsid w:val="00C87982"/>
    <w:rsid w:val="00C90742"/>
    <w:rsid w:val="00C90B79"/>
    <w:rsid w:val="00C91AE0"/>
    <w:rsid w:val="00C91B7D"/>
    <w:rsid w:val="00C94899"/>
    <w:rsid w:val="00C9766C"/>
    <w:rsid w:val="00C97E5D"/>
    <w:rsid w:val="00CA07BE"/>
    <w:rsid w:val="00CA1C22"/>
    <w:rsid w:val="00CA2396"/>
    <w:rsid w:val="00CA2A02"/>
    <w:rsid w:val="00CA36AA"/>
    <w:rsid w:val="00CA4BA2"/>
    <w:rsid w:val="00CA64BC"/>
    <w:rsid w:val="00CA7C3E"/>
    <w:rsid w:val="00CB051E"/>
    <w:rsid w:val="00CB07DB"/>
    <w:rsid w:val="00CB2384"/>
    <w:rsid w:val="00CB253D"/>
    <w:rsid w:val="00CB33B3"/>
    <w:rsid w:val="00CB5387"/>
    <w:rsid w:val="00CB66F9"/>
    <w:rsid w:val="00CB6922"/>
    <w:rsid w:val="00CB6CCC"/>
    <w:rsid w:val="00CB703E"/>
    <w:rsid w:val="00CB7511"/>
    <w:rsid w:val="00CC3B1F"/>
    <w:rsid w:val="00CC4EE8"/>
    <w:rsid w:val="00CC67FC"/>
    <w:rsid w:val="00CC709D"/>
    <w:rsid w:val="00CD4401"/>
    <w:rsid w:val="00CE1681"/>
    <w:rsid w:val="00CE3B05"/>
    <w:rsid w:val="00CE5043"/>
    <w:rsid w:val="00CE629E"/>
    <w:rsid w:val="00CE62BC"/>
    <w:rsid w:val="00CF0306"/>
    <w:rsid w:val="00CF184B"/>
    <w:rsid w:val="00CF2470"/>
    <w:rsid w:val="00D0018D"/>
    <w:rsid w:val="00D00503"/>
    <w:rsid w:val="00D00CD1"/>
    <w:rsid w:val="00D02F64"/>
    <w:rsid w:val="00D04A19"/>
    <w:rsid w:val="00D04A22"/>
    <w:rsid w:val="00D05043"/>
    <w:rsid w:val="00D05F2D"/>
    <w:rsid w:val="00D05F42"/>
    <w:rsid w:val="00D170B5"/>
    <w:rsid w:val="00D20EB7"/>
    <w:rsid w:val="00D23E56"/>
    <w:rsid w:val="00D24C4C"/>
    <w:rsid w:val="00D26668"/>
    <w:rsid w:val="00D26BC5"/>
    <w:rsid w:val="00D30862"/>
    <w:rsid w:val="00D31597"/>
    <w:rsid w:val="00D34987"/>
    <w:rsid w:val="00D35673"/>
    <w:rsid w:val="00D36910"/>
    <w:rsid w:val="00D3777A"/>
    <w:rsid w:val="00D406A1"/>
    <w:rsid w:val="00D41901"/>
    <w:rsid w:val="00D42096"/>
    <w:rsid w:val="00D42D0E"/>
    <w:rsid w:val="00D47219"/>
    <w:rsid w:val="00D474A0"/>
    <w:rsid w:val="00D47840"/>
    <w:rsid w:val="00D51213"/>
    <w:rsid w:val="00D51250"/>
    <w:rsid w:val="00D51E3E"/>
    <w:rsid w:val="00D528F3"/>
    <w:rsid w:val="00D559C0"/>
    <w:rsid w:val="00D56EE6"/>
    <w:rsid w:val="00D570FD"/>
    <w:rsid w:val="00D5750E"/>
    <w:rsid w:val="00D63CC8"/>
    <w:rsid w:val="00D66E40"/>
    <w:rsid w:val="00D66EC2"/>
    <w:rsid w:val="00D674C1"/>
    <w:rsid w:val="00D67AF1"/>
    <w:rsid w:val="00D71C21"/>
    <w:rsid w:val="00D73760"/>
    <w:rsid w:val="00D811F9"/>
    <w:rsid w:val="00D812B0"/>
    <w:rsid w:val="00D83F69"/>
    <w:rsid w:val="00D871DB"/>
    <w:rsid w:val="00D90739"/>
    <w:rsid w:val="00D90878"/>
    <w:rsid w:val="00D9177E"/>
    <w:rsid w:val="00D93C32"/>
    <w:rsid w:val="00D942E2"/>
    <w:rsid w:val="00D95449"/>
    <w:rsid w:val="00D95EB9"/>
    <w:rsid w:val="00DA1254"/>
    <w:rsid w:val="00DA5750"/>
    <w:rsid w:val="00DA6855"/>
    <w:rsid w:val="00DA6AEE"/>
    <w:rsid w:val="00DA7D74"/>
    <w:rsid w:val="00DB0305"/>
    <w:rsid w:val="00DB040D"/>
    <w:rsid w:val="00DB0758"/>
    <w:rsid w:val="00DB0A80"/>
    <w:rsid w:val="00DB2D40"/>
    <w:rsid w:val="00DB34C2"/>
    <w:rsid w:val="00DB561E"/>
    <w:rsid w:val="00DB59E3"/>
    <w:rsid w:val="00DB5AFE"/>
    <w:rsid w:val="00DC0C9E"/>
    <w:rsid w:val="00DC0EE8"/>
    <w:rsid w:val="00DC1AA2"/>
    <w:rsid w:val="00DC2EDC"/>
    <w:rsid w:val="00DC3134"/>
    <w:rsid w:val="00DC3258"/>
    <w:rsid w:val="00DC6070"/>
    <w:rsid w:val="00DC7050"/>
    <w:rsid w:val="00DD13BD"/>
    <w:rsid w:val="00DD1436"/>
    <w:rsid w:val="00DD3C54"/>
    <w:rsid w:val="00DD3E59"/>
    <w:rsid w:val="00DE1257"/>
    <w:rsid w:val="00DE1F05"/>
    <w:rsid w:val="00DE2316"/>
    <w:rsid w:val="00DE2FC5"/>
    <w:rsid w:val="00DE4364"/>
    <w:rsid w:val="00DE5925"/>
    <w:rsid w:val="00DE595D"/>
    <w:rsid w:val="00DF3602"/>
    <w:rsid w:val="00DF4BE4"/>
    <w:rsid w:val="00DF52D5"/>
    <w:rsid w:val="00DF5B99"/>
    <w:rsid w:val="00E007AB"/>
    <w:rsid w:val="00E01260"/>
    <w:rsid w:val="00E02D0F"/>
    <w:rsid w:val="00E059E4"/>
    <w:rsid w:val="00E114F6"/>
    <w:rsid w:val="00E11E70"/>
    <w:rsid w:val="00E12BBD"/>
    <w:rsid w:val="00E12CA2"/>
    <w:rsid w:val="00E14767"/>
    <w:rsid w:val="00E16806"/>
    <w:rsid w:val="00E17320"/>
    <w:rsid w:val="00E21AD1"/>
    <w:rsid w:val="00E224BE"/>
    <w:rsid w:val="00E25840"/>
    <w:rsid w:val="00E25DFD"/>
    <w:rsid w:val="00E264A6"/>
    <w:rsid w:val="00E26C8A"/>
    <w:rsid w:val="00E27D75"/>
    <w:rsid w:val="00E3074C"/>
    <w:rsid w:val="00E30F1E"/>
    <w:rsid w:val="00E317EC"/>
    <w:rsid w:val="00E32B9D"/>
    <w:rsid w:val="00E33E2E"/>
    <w:rsid w:val="00E34FB2"/>
    <w:rsid w:val="00E40857"/>
    <w:rsid w:val="00E42547"/>
    <w:rsid w:val="00E43057"/>
    <w:rsid w:val="00E4418C"/>
    <w:rsid w:val="00E4470B"/>
    <w:rsid w:val="00E44979"/>
    <w:rsid w:val="00E46733"/>
    <w:rsid w:val="00E47E4E"/>
    <w:rsid w:val="00E52E83"/>
    <w:rsid w:val="00E5347C"/>
    <w:rsid w:val="00E54A48"/>
    <w:rsid w:val="00E6048E"/>
    <w:rsid w:val="00E63491"/>
    <w:rsid w:val="00E64EFB"/>
    <w:rsid w:val="00E71E52"/>
    <w:rsid w:val="00E75F1E"/>
    <w:rsid w:val="00E767B6"/>
    <w:rsid w:val="00E80428"/>
    <w:rsid w:val="00E8375E"/>
    <w:rsid w:val="00E8677C"/>
    <w:rsid w:val="00E90AA5"/>
    <w:rsid w:val="00E92011"/>
    <w:rsid w:val="00E927A5"/>
    <w:rsid w:val="00E92CA6"/>
    <w:rsid w:val="00E93CB1"/>
    <w:rsid w:val="00E97A80"/>
    <w:rsid w:val="00E97DA6"/>
    <w:rsid w:val="00EA6F11"/>
    <w:rsid w:val="00EA78B5"/>
    <w:rsid w:val="00EB0B6E"/>
    <w:rsid w:val="00EB1238"/>
    <w:rsid w:val="00EB1706"/>
    <w:rsid w:val="00EB173C"/>
    <w:rsid w:val="00EB1C6A"/>
    <w:rsid w:val="00EB1FAD"/>
    <w:rsid w:val="00EB3920"/>
    <w:rsid w:val="00EB445A"/>
    <w:rsid w:val="00EB4CFE"/>
    <w:rsid w:val="00EC1B48"/>
    <w:rsid w:val="00EC41EA"/>
    <w:rsid w:val="00ED1FF6"/>
    <w:rsid w:val="00ED4149"/>
    <w:rsid w:val="00ED747B"/>
    <w:rsid w:val="00ED79A2"/>
    <w:rsid w:val="00EE13B5"/>
    <w:rsid w:val="00EE2220"/>
    <w:rsid w:val="00EE2F6D"/>
    <w:rsid w:val="00EE3FA3"/>
    <w:rsid w:val="00EE4219"/>
    <w:rsid w:val="00EE4862"/>
    <w:rsid w:val="00EE5F3A"/>
    <w:rsid w:val="00EE5F56"/>
    <w:rsid w:val="00EE6FBD"/>
    <w:rsid w:val="00EE75DB"/>
    <w:rsid w:val="00EF4024"/>
    <w:rsid w:val="00F000BD"/>
    <w:rsid w:val="00F0175C"/>
    <w:rsid w:val="00F0217E"/>
    <w:rsid w:val="00F021B4"/>
    <w:rsid w:val="00F109E1"/>
    <w:rsid w:val="00F12B9A"/>
    <w:rsid w:val="00F13C12"/>
    <w:rsid w:val="00F146EF"/>
    <w:rsid w:val="00F1547D"/>
    <w:rsid w:val="00F15885"/>
    <w:rsid w:val="00F179A2"/>
    <w:rsid w:val="00F17BD1"/>
    <w:rsid w:val="00F21663"/>
    <w:rsid w:val="00F21A57"/>
    <w:rsid w:val="00F25DE6"/>
    <w:rsid w:val="00F27E03"/>
    <w:rsid w:val="00F32C14"/>
    <w:rsid w:val="00F332AF"/>
    <w:rsid w:val="00F42CDB"/>
    <w:rsid w:val="00F4399C"/>
    <w:rsid w:val="00F44AFA"/>
    <w:rsid w:val="00F54396"/>
    <w:rsid w:val="00F54EC5"/>
    <w:rsid w:val="00F5598D"/>
    <w:rsid w:val="00F564EF"/>
    <w:rsid w:val="00F604F7"/>
    <w:rsid w:val="00F65822"/>
    <w:rsid w:val="00F65AD5"/>
    <w:rsid w:val="00F67C3B"/>
    <w:rsid w:val="00F71063"/>
    <w:rsid w:val="00F719EA"/>
    <w:rsid w:val="00F75619"/>
    <w:rsid w:val="00F75C3B"/>
    <w:rsid w:val="00F75F2C"/>
    <w:rsid w:val="00F77247"/>
    <w:rsid w:val="00F77687"/>
    <w:rsid w:val="00F80EB6"/>
    <w:rsid w:val="00F82A35"/>
    <w:rsid w:val="00F82DA3"/>
    <w:rsid w:val="00F83014"/>
    <w:rsid w:val="00F83FA6"/>
    <w:rsid w:val="00F851C8"/>
    <w:rsid w:val="00F861FD"/>
    <w:rsid w:val="00F8741A"/>
    <w:rsid w:val="00F87456"/>
    <w:rsid w:val="00F9311C"/>
    <w:rsid w:val="00F93DC7"/>
    <w:rsid w:val="00F95B23"/>
    <w:rsid w:val="00FA0EE8"/>
    <w:rsid w:val="00FA340B"/>
    <w:rsid w:val="00FA7385"/>
    <w:rsid w:val="00FB1858"/>
    <w:rsid w:val="00FB25CB"/>
    <w:rsid w:val="00FB34E5"/>
    <w:rsid w:val="00FB579F"/>
    <w:rsid w:val="00FB6EC5"/>
    <w:rsid w:val="00FC217F"/>
    <w:rsid w:val="00FC413E"/>
    <w:rsid w:val="00FC4E4D"/>
    <w:rsid w:val="00FC5CE0"/>
    <w:rsid w:val="00FC7F47"/>
    <w:rsid w:val="00FD09E3"/>
    <w:rsid w:val="00FD135D"/>
    <w:rsid w:val="00FE456B"/>
    <w:rsid w:val="00FE5307"/>
    <w:rsid w:val="00FE5AC3"/>
    <w:rsid w:val="00FE5D37"/>
    <w:rsid w:val="00FE6E42"/>
    <w:rsid w:val="00FE7349"/>
    <w:rsid w:val="00FF063D"/>
    <w:rsid w:val="00FF097A"/>
    <w:rsid w:val="00FF0C54"/>
    <w:rsid w:val="00FF15AA"/>
    <w:rsid w:val="00FF1B24"/>
    <w:rsid w:val="00FF1D58"/>
    <w:rsid w:val="00FF1E84"/>
    <w:rsid w:val="00FF1EF3"/>
    <w:rsid w:val="00FF3164"/>
    <w:rsid w:val="00FF47D6"/>
    <w:rsid w:val="00FF64F4"/>
    <w:rsid w:val="00FF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F97"/>
    <w:rPr>
      <w:rFonts w:ascii="Arial" w:hAnsi="Arial"/>
      <w:sz w:val="24"/>
      <w:szCs w:val="24"/>
    </w:rPr>
  </w:style>
  <w:style w:type="paragraph" w:styleId="Heading3">
    <w:name w:val="heading 3"/>
    <w:basedOn w:val="Normal"/>
    <w:link w:val="Heading3Char"/>
    <w:uiPriority w:val="9"/>
    <w:qFormat/>
    <w:rsid w:val="00B46CE2"/>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43ED3"/>
    <w:pPr>
      <w:spacing w:before="100" w:beforeAutospacing="1" w:after="100" w:afterAutospacing="1"/>
    </w:pPr>
    <w:rPr>
      <w:rFonts w:ascii="Times New Roman" w:hAnsi="Times New Roman"/>
    </w:rPr>
  </w:style>
  <w:style w:type="character" w:styleId="Strong">
    <w:name w:val="Strong"/>
    <w:basedOn w:val="DefaultParagraphFont"/>
    <w:qFormat/>
    <w:rsid w:val="00943ED3"/>
    <w:rPr>
      <w:b/>
      <w:bCs/>
    </w:rPr>
  </w:style>
  <w:style w:type="character" w:styleId="Hyperlink">
    <w:name w:val="Hyperlink"/>
    <w:basedOn w:val="DefaultParagraphFont"/>
    <w:rsid w:val="00943ED3"/>
    <w:rPr>
      <w:color w:val="0000FF"/>
      <w:u w:val="single"/>
    </w:rPr>
  </w:style>
  <w:style w:type="paragraph" w:styleId="BalloonText">
    <w:name w:val="Balloon Text"/>
    <w:basedOn w:val="Normal"/>
    <w:link w:val="BalloonTextChar"/>
    <w:uiPriority w:val="99"/>
    <w:semiHidden/>
    <w:unhideWhenUsed/>
    <w:rsid w:val="009D7EEF"/>
    <w:rPr>
      <w:rFonts w:ascii="Tahoma" w:hAnsi="Tahoma" w:cs="Tahoma"/>
      <w:sz w:val="16"/>
      <w:szCs w:val="16"/>
    </w:rPr>
  </w:style>
  <w:style w:type="character" w:customStyle="1" w:styleId="BalloonTextChar">
    <w:name w:val="Balloon Text Char"/>
    <w:basedOn w:val="DefaultParagraphFont"/>
    <w:link w:val="BalloonText"/>
    <w:uiPriority w:val="99"/>
    <w:semiHidden/>
    <w:rsid w:val="009D7EEF"/>
    <w:rPr>
      <w:rFonts w:ascii="Tahoma" w:hAnsi="Tahoma" w:cs="Tahoma"/>
      <w:sz w:val="16"/>
      <w:szCs w:val="16"/>
    </w:rPr>
  </w:style>
  <w:style w:type="paragraph" w:styleId="ListParagraph">
    <w:name w:val="List Paragraph"/>
    <w:basedOn w:val="Normal"/>
    <w:uiPriority w:val="34"/>
    <w:qFormat/>
    <w:rsid w:val="009173FF"/>
    <w:pPr>
      <w:ind w:left="720"/>
      <w:contextualSpacing/>
    </w:pPr>
    <w:rPr>
      <w:rFonts w:ascii="Calibri" w:eastAsia="Calibri" w:hAnsi="Calibri"/>
      <w:sz w:val="22"/>
      <w:szCs w:val="22"/>
    </w:rPr>
  </w:style>
  <w:style w:type="paragraph" w:customStyle="1" w:styleId="Default">
    <w:name w:val="Default"/>
    <w:rsid w:val="009173FF"/>
    <w:pPr>
      <w:autoSpaceDE w:val="0"/>
      <w:autoSpaceDN w:val="0"/>
      <w:adjustRightInd w:val="0"/>
    </w:pPr>
    <w:rPr>
      <w:rFonts w:ascii="Calibri" w:eastAsia="Calibri" w:hAnsi="Calibri" w:cs="Calibri"/>
      <w:color w:val="000000"/>
      <w:sz w:val="24"/>
      <w:szCs w:val="24"/>
    </w:rPr>
  </w:style>
  <w:style w:type="character" w:customStyle="1" w:styleId="Heading3Char">
    <w:name w:val="Heading 3 Char"/>
    <w:basedOn w:val="DefaultParagraphFont"/>
    <w:link w:val="Heading3"/>
    <w:uiPriority w:val="9"/>
    <w:rsid w:val="00B46CE2"/>
    <w:rPr>
      <w:b/>
      <w:bCs/>
      <w:sz w:val="27"/>
      <w:szCs w:val="27"/>
    </w:rPr>
  </w:style>
  <w:style w:type="table" w:styleId="TableGrid">
    <w:name w:val="Table Grid"/>
    <w:basedOn w:val="TableNormal"/>
    <w:uiPriority w:val="59"/>
    <w:rsid w:val="00DB030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B030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F97"/>
    <w:rPr>
      <w:rFonts w:ascii="Arial" w:hAnsi="Arial"/>
      <w:sz w:val="24"/>
      <w:szCs w:val="24"/>
    </w:rPr>
  </w:style>
  <w:style w:type="paragraph" w:styleId="Heading3">
    <w:name w:val="heading 3"/>
    <w:basedOn w:val="Normal"/>
    <w:link w:val="Heading3Char"/>
    <w:uiPriority w:val="9"/>
    <w:qFormat/>
    <w:rsid w:val="00B46CE2"/>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43ED3"/>
    <w:pPr>
      <w:spacing w:before="100" w:beforeAutospacing="1" w:after="100" w:afterAutospacing="1"/>
    </w:pPr>
    <w:rPr>
      <w:rFonts w:ascii="Times New Roman" w:hAnsi="Times New Roman"/>
    </w:rPr>
  </w:style>
  <w:style w:type="character" w:styleId="Strong">
    <w:name w:val="Strong"/>
    <w:basedOn w:val="DefaultParagraphFont"/>
    <w:qFormat/>
    <w:rsid w:val="00943ED3"/>
    <w:rPr>
      <w:b/>
      <w:bCs/>
    </w:rPr>
  </w:style>
  <w:style w:type="character" w:styleId="Hyperlink">
    <w:name w:val="Hyperlink"/>
    <w:basedOn w:val="DefaultParagraphFont"/>
    <w:rsid w:val="00943ED3"/>
    <w:rPr>
      <w:color w:val="0000FF"/>
      <w:u w:val="single"/>
    </w:rPr>
  </w:style>
  <w:style w:type="paragraph" w:styleId="BalloonText">
    <w:name w:val="Balloon Text"/>
    <w:basedOn w:val="Normal"/>
    <w:link w:val="BalloonTextChar"/>
    <w:uiPriority w:val="99"/>
    <w:semiHidden/>
    <w:unhideWhenUsed/>
    <w:rsid w:val="009D7EEF"/>
    <w:rPr>
      <w:rFonts w:ascii="Tahoma" w:hAnsi="Tahoma" w:cs="Tahoma"/>
      <w:sz w:val="16"/>
      <w:szCs w:val="16"/>
    </w:rPr>
  </w:style>
  <w:style w:type="character" w:customStyle="1" w:styleId="BalloonTextChar">
    <w:name w:val="Balloon Text Char"/>
    <w:basedOn w:val="DefaultParagraphFont"/>
    <w:link w:val="BalloonText"/>
    <w:uiPriority w:val="99"/>
    <w:semiHidden/>
    <w:rsid w:val="009D7EEF"/>
    <w:rPr>
      <w:rFonts w:ascii="Tahoma" w:hAnsi="Tahoma" w:cs="Tahoma"/>
      <w:sz w:val="16"/>
      <w:szCs w:val="16"/>
    </w:rPr>
  </w:style>
  <w:style w:type="paragraph" w:styleId="ListParagraph">
    <w:name w:val="List Paragraph"/>
    <w:basedOn w:val="Normal"/>
    <w:uiPriority w:val="34"/>
    <w:qFormat/>
    <w:rsid w:val="009173FF"/>
    <w:pPr>
      <w:ind w:left="720"/>
      <w:contextualSpacing/>
    </w:pPr>
    <w:rPr>
      <w:rFonts w:ascii="Calibri" w:eastAsia="Calibri" w:hAnsi="Calibri"/>
      <w:sz w:val="22"/>
      <w:szCs w:val="22"/>
    </w:rPr>
  </w:style>
  <w:style w:type="paragraph" w:customStyle="1" w:styleId="Default">
    <w:name w:val="Default"/>
    <w:rsid w:val="009173FF"/>
    <w:pPr>
      <w:autoSpaceDE w:val="0"/>
      <w:autoSpaceDN w:val="0"/>
      <w:adjustRightInd w:val="0"/>
    </w:pPr>
    <w:rPr>
      <w:rFonts w:ascii="Calibri" w:eastAsia="Calibri" w:hAnsi="Calibri" w:cs="Calibri"/>
      <w:color w:val="000000"/>
      <w:sz w:val="24"/>
      <w:szCs w:val="24"/>
    </w:rPr>
  </w:style>
  <w:style w:type="character" w:customStyle="1" w:styleId="Heading3Char">
    <w:name w:val="Heading 3 Char"/>
    <w:basedOn w:val="DefaultParagraphFont"/>
    <w:link w:val="Heading3"/>
    <w:uiPriority w:val="9"/>
    <w:rsid w:val="00B46CE2"/>
    <w:rPr>
      <w:b/>
      <w:bCs/>
      <w:sz w:val="27"/>
      <w:szCs w:val="27"/>
    </w:rPr>
  </w:style>
  <w:style w:type="table" w:styleId="TableGrid">
    <w:name w:val="Table Grid"/>
    <w:basedOn w:val="TableNormal"/>
    <w:uiPriority w:val="59"/>
    <w:rsid w:val="00DB030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B030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5151">
      <w:bodyDiv w:val="1"/>
      <w:marLeft w:val="0"/>
      <w:marRight w:val="0"/>
      <w:marTop w:val="0"/>
      <w:marBottom w:val="0"/>
      <w:divBdr>
        <w:top w:val="none" w:sz="0" w:space="0" w:color="auto"/>
        <w:left w:val="none" w:sz="0" w:space="0" w:color="auto"/>
        <w:bottom w:val="none" w:sz="0" w:space="0" w:color="auto"/>
        <w:right w:val="none" w:sz="0" w:space="0" w:color="auto"/>
      </w:divBdr>
    </w:div>
    <w:div w:id="93939989">
      <w:bodyDiv w:val="1"/>
      <w:marLeft w:val="0"/>
      <w:marRight w:val="0"/>
      <w:marTop w:val="0"/>
      <w:marBottom w:val="0"/>
      <w:divBdr>
        <w:top w:val="none" w:sz="0" w:space="0" w:color="auto"/>
        <w:left w:val="none" w:sz="0" w:space="0" w:color="auto"/>
        <w:bottom w:val="none" w:sz="0" w:space="0" w:color="auto"/>
        <w:right w:val="none" w:sz="0" w:space="0" w:color="auto"/>
      </w:divBdr>
      <w:divsChild>
        <w:div w:id="14818074">
          <w:blockQuote w:val="1"/>
          <w:marLeft w:val="720"/>
          <w:marRight w:val="0"/>
          <w:marTop w:val="100"/>
          <w:marBottom w:val="100"/>
          <w:divBdr>
            <w:top w:val="none" w:sz="0" w:space="0" w:color="auto"/>
            <w:left w:val="none" w:sz="0" w:space="0" w:color="auto"/>
            <w:bottom w:val="none" w:sz="0" w:space="0" w:color="auto"/>
            <w:right w:val="none" w:sz="0" w:space="0" w:color="auto"/>
          </w:divBdr>
        </w:div>
        <w:div w:id="1913812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53487795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139804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583547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5640324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454307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374831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1518161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89982816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4693190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3921627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254952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934123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78099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07986541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6051175">
              <w:marLeft w:val="0"/>
              <w:marRight w:val="0"/>
              <w:marTop w:val="0"/>
              <w:marBottom w:val="0"/>
              <w:divBdr>
                <w:top w:val="none" w:sz="0" w:space="0" w:color="auto"/>
                <w:left w:val="none" w:sz="0" w:space="0" w:color="auto"/>
                <w:bottom w:val="none" w:sz="0" w:space="0" w:color="auto"/>
                <w:right w:val="none" w:sz="0" w:space="0" w:color="auto"/>
              </w:divBdr>
            </w:div>
            <w:div w:id="340550989">
              <w:marLeft w:val="0"/>
              <w:marRight w:val="0"/>
              <w:marTop w:val="0"/>
              <w:marBottom w:val="0"/>
              <w:divBdr>
                <w:top w:val="none" w:sz="0" w:space="0" w:color="auto"/>
                <w:left w:val="none" w:sz="0" w:space="0" w:color="auto"/>
                <w:bottom w:val="none" w:sz="0" w:space="0" w:color="auto"/>
                <w:right w:val="none" w:sz="0" w:space="0" w:color="auto"/>
              </w:divBdr>
            </w:div>
            <w:div w:id="801925355">
              <w:marLeft w:val="0"/>
              <w:marRight w:val="0"/>
              <w:marTop w:val="0"/>
              <w:marBottom w:val="0"/>
              <w:divBdr>
                <w:top w:val="none" w:sz="0" w:space="0" w:color="auto"/>
                <w:left w:val="none" w:sz="0" w:space="0" w:color="auto"/>
                <w:bottom w:val="none" w:sz="0" w:space="0" w:color="auto"/>
                <w:right w:val="none" w:sz="0" w:space="0" w:color="auto"/>
              </w:divBdr>
            </w:div>
            <w:div w:id="891162195">
              <w:marLeft w:val="0"/>
              <w:marRight w:val="0"/>
              <w:marTop w:val="0"/>
              <w:marBottom w:val="0"/>
              <w:divBdr>
                <w:top w:val="none" w:sz="0" w:space="0" w:color="auto"/>
                <w:left w:val="none" w:sz="0" w:space="0" w:color="auto"/>
                <w:bottom w:val="none" w:sz="0" w:space="0" w:color="auto"/>
                <w:right w:val="none" w:sz="0" w:space="0" w:color="auto"/>
              </w:divBdr>
            </w:div>
            <w:div w:id="916943328">
              <w:marLeft w:val="0"/>
              <w:marRight w:val="0"/>
              <w:marTop w:val="0"/>
              <w:marBottom w:val="0"/>
              <w:divBdr>
                <w:top w:val="none" w:sz="0" w:space="0" w:color="auto"/>
                <w:left w:val="none" w:sz="0" w:space="0" w:color="auto"/>
                <w:bottom w:val="none" w:sz="0" w:space="0" w:color="auto"/>
                <w:right w:val="none" w:sz="0" w:space="0" w:color="auto"/>
              </w:divBdr>
            </w:div>
            <w:div w:id="935358689">
              <w:marLeft w:val="0"/>
              <w:marRight w:val="0"/>
              <w:marTop w:val="0"/>
              <w:marBottom w:val="0"/>
              <w:divBdr>
                <w:top w:val="none" w:sz="0" w:space="0" w:color="auto"/>
                <w:left w:val="none" w:sz="0" w:space="0" w:color="auto"/>
                <w:bottom w:val="none" w:sz="0" w:space="0" w:color="auto"/>
                <w:right w:val="none" w:sz="0" w:space="0" w:color="auto"/>
              </w:divBdr>
            </w:div>
            <w:div w:id="980693411">
              <w:blockQuote w:val="1"/>
              <w:marLeft w:val="720"/>
              <w:marRight w:val="0"/>
              <w:marTop w:val="100"/>
              <w:marBottom w:val="100"/>
              <w:divBdr>
                <w:top w:val="none" w:sz="0" w:space="0" w:color="auto"/>
                <w:left w:val="none" w:sz="0" w:space="0" w:color="auto"/>
                <w:bottom w:val="none" w:sz="0" w:space="0" w:color="auto"/>
                <w:right w:val="none" w:sz="0" w:space="0" w:color="auto"/>
              </w:divBdr>
            </w:div>
            <w:div w:id="1100567616">
              <w:marLeft w:val="0"/>
              <w:marRight w:val="0"/>
              <w:marTop w:val="0"/>
              <w:marBottom w:val="0"/>
              <w:divBdr>
                <w:top w:val="none" w:sz="0" w:space="0" w:color="auto"/>
                <w:left w:val="none" w:sz="0" w:space="0" w:color="auto"/>
                <w:bottom w:val="none" w:sz="0" w:space="0" w:color="auto"/>
                <w:right w:val="none" w:sz="0" w:space="0" w:color="auto"/>
              </w:divBdr>
            </w:div>
            <w:div w:id="1652176901">
              <w:marLeft w:val="0"/>
              <w:marRight w:val="0"/>
              <w:marTop w:val="0"/>
              <w:marBottom w:val="0"/>
              <w:divBdr>
                <w:top w:val="none" w:sz="0" w:space="0" w:color="auto"/>
                <w:left w:val="none" w:sz="0" w:space="0" w:color="auto"/>
                <w:bottom w:val="none" w:sz="0" w:space="0" w:color="auto"/>
                <w:right w:val="none" w:sz="0" w:space="0" w:color="auto"/>
              </w:divBdr>
            </w:div>
            <w:div w:id="1679892091">
              <w:marLeft w:val="0"/>
              <w:marRight w:val="0"/>
              <w:marTop w:val="0"/>
              <w:marBottom w:val="0"/>
              <w:divBdr>
                <w:top w:val="none" w:sz="0" w:space="0" w:color="auto"/>
                <w:left w:val="none" w:sz="0" w:space="0" w:color="auto"/>
                <w:bottom w:val="none" w:sz="0" w:space="0" w:color="auto"/>
                <w:right w:val="none" w:sz="0" w:space="0" w:color="auto"/>
              </w:divBdr>
            </w:div>
            <w:div w:id="205542429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1116488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5181567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7538838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68557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25929017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631359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2732856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27571434">
              <w:blockQuote w:val="1"/>
              <w:marLeft w:val="720"/>
              <w:marRight w:val="0"/>
              <w:marTop w:val="100"/>
              <w:marBottom w:val="100"/>
              <w:divBdr>
                <w:top w:val="none" w:sz="0" w:space="0" w:color="auto"/>
                <w:left w:val="none" w:sz="0" w:space="0" w:color="auto"/>
                <w:bottom w:val="none" w:sz="0" w:space="0" w:color="auto"/>
                <w:right w:val="none" w:sz="0" w:space="0" w:color="auto"/>
              </w:divBdr>
            </w:div>
            <w:div w:id="61552204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1930619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5659853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283000715">
      <w:bodyDiv w:val="1"/>
      <w:marLeft w:val="0"/>
      <w:marRight w:val="0"/>
      <w:marTop w:val="0"/>
      <w:marBottom w:val="0"/>
      <w:divBdr>
        <w:top w:val="none" w:sz="0" w:space="0" w:color="auto"/>
        <w:left w:val="none" w:sz="0" w:space="0" w:color="auto"/>
        <w:bottom w:val="none" w:sz="0" w:space="0" w:color="auto"/>
        <w:right w:val="none" w:sz="0" w:space="0" w:color="auto"/>
      </w:divBdr>
    </w:div>
    <w:div w:id="1148323875">
      <w:bodyDiv w:val="1"/>
      <w:marLeft w:val="0"/>
      <w:marRight w:val="0"/>
      <w:marTop w:val="0"/>
      <w:marBottom w:val="0"/>
      <w:divBdr>
        <w:top w:val="none" w:sz="0" w:space="0" w:color="auto"/>
        <w:left w:val="none" w:sz="0" w:space="0" w:color="auto"/>
        <w:bottom w:val="none" w:sz="0" w:space="0" w:color="auto"/>
        <w:right w:val="none" w:sz="0" w:space="0" w:color="auto"/>
      </w:divBdr>
    </w:div>
    <w:div w:id="1470904355">
      <w:bodyDiv w:val="1"/>
      <w:marLeft w:val="0"/>
      <w:marRight w:val="0"/>
      <w:marTop w:val="0"/>
      <w:marBottom w:val="0"/>
      <w:divBdr>
        <w:top w:val="none" w:sz="0" w:space="0" w:color="auto"/>
        <w:left w:val="none" w:sz="0" w:space="0" w:color="auto"/>
        <w:bottom w:val="none" w:sz="0" w:space="0" w:color="auto"/>
        <w:right w:val="none" w:sz="0" w:space="0" w:color="auto"/>
      </w:divBdr>
    </w:div>
    <w:div w:id="1708220146">
      <w:bodyDiv w:val="1"/>
      <w:marLeft w:val="0"/>
      <w:marRight w:val="0"/>
      <w:marTop w:val="0"/>
      <w:marBottom w:val="0"/>
      <w:divBdr>
        <w:top w:val="none" w:sz="0" w:space="0" w:color="auto"/>
        <w:left w:val="none" w:sz="0" w:space="0" w:color="auto"/>
        <w:bottom w:val="none" w:sz="0" w:space="0" w:color="auto"/>
        <w:right w:val="none" w:sz="0" w:space="0" w:color="auto"/>
      </w:divBdr>
    </w:div>
    <w:div w:id="174440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rnsgd.saicwebhost.net/mantisbt/view.php?id=114" TargetMode="External"/><Relationship Id="rId299" Type="http://schemas.openxmlformats.org/officeDocument/2006/relationships/hyperlink" Target="https://crnsgd.saicwebhost.net/mantisbt/view.php?id=27" TargetMode="External"/><Relationship Id="rId303" Type="http://schemas.openxmlformats.org/officeDocument/2006/relationships/hyperlink" Target="https://crnsgd.saicwebhost.net/mantisbt/view.php?id=22" TargetMode="External"/><Relationship Id="rId21" Type="http://schemas.openxmlformats.org/officeDocument/2006/relationships/hyperlink" Target="https://crnsgd.saicwebhost.net/mantisbt/view.php?id=158" TargetMode="External"/><Relationship Id="rId42" Type="http://schemas.openxmlformats.org/officeDocument/2006/relationships/hyperlink" Target="https://crnsgd.saicwebhost.net/mantisbt/view.php?id=168" TargetMode="External"/><Relationship Id="rId63" Type="http://schemas.openxmlformats.org/officeDocument/2006/relationships/hyperlink" Target="https://crnsgd.saicwebhost.net/mantisbt/view.php?id=117" TargetMode="External"/><Relationship Id="rId84" Type="http://schemas.openxmlformats.org/officeDocument/2006/relationships/hyperlink" Target="https://crnsgd.saicwebhost.net/mantisbt/view.php?id=141" TargetMode="External"/><Relationship Id="rId138" Type="http://schemas.openxmlformats.org/officeDocument/2006/relationships/hyperlink" Target="https://crnsgd.saicwebhost.net/mantisbt/view.php?id=164" TargetMode="External"/><Relationship Id="rId159" Type="http://schemas.openxmlformats.org/officeDocument/2006/relationships/hyperlink" Target="https://crnsgd.saicwebhost.net/mantisbt/view.php?id=114" TargetMode="External"/><Relationship Id="rId324" Type="http://schemas.openxmlformats.org/officeDocument/2006/relationships/hyperlink" Target="http://crnsgd.saicwebhost.net/mantisbt/view.php?id=14" TargetMode="External"/><Relationship Id="rId170" Type="http://schemas.openxmlformats.org/officeDocument/2006/relationships/hyperlink" Target="https://crnsgd.saicwebhost.net/mantisbt/view.php?id=67" TargetMode="External"/><Relationship Id="rId191" Type="http://schemas.openxmlformats.org/officeDocument/2006/relationships/hyperlink" Target="https://crnsgd.saicwebhost.net/mantisbt/view.php?id=115" TargetMode="External"/><Relationship Id="rId205" Type="http://schemas.openxmlformats.org/officeDocument/2006/relationships/hyperlink" Target="https://crnsgd.saicwebhost.net/mantisbt/view.php?id=114" TargetMode="External"/><Relationship Id="rId226" Type="http://schemas.openxmlformats.org/officeDocument/2006/relationships/hyperlink" Target="https://crnsgd.saicwebhost.net/mantisbt/view.php?id=114" TargetMode="External"/><Relationship Id="rId247" Type="http://schemas.openxmlformats.org/officeDocument/2006/relationships/hyperlink" Target="https://crnsgd.saicwebhost.net/mantisbt/view.php?id=115" TargetMode="External"/><Relationship Id="rId107" Type="http://schemas.openxmlformats.org/officeDocument/2006/relationships/hyperlink" Target="https://crnsgd.saicwebhost.net/mantisbt/view.php?id=118" TargetMode="External"/><Relationship Id="rId268" Type="http://schemas.openxmlformats.org/officeDocument/2006/relationships/hyperlink" Target="https://crnsgd.saicwebhost.net/mantisbt/view.php?id=114" TargetMode="External"/><Relationship Id="rId289" Type="http://schemas.openxmlformats.org/officeDocument/2006/relationships/hyperlink" Target="https://crnsgd.saicwebhost.net/mantisbt/view.php?id=114" TargetMode="External"/><Relationship Id="rId11" Type="http://schemas.openxmlformats.org/officeDocument/2006/relationships/hyperlink" Target="https://crnsgd.saicwebhost.net/mantisbt/view.php?id=108" TargetMode="External"/><Relationship Id="rId32" Type="http://schemas.openxmlformats.org/officeDocument/2006/relationships/hyperlink" Target="https://crnsgd.saicwebhost.net/mantisbt/view.php?id=168" TargetMode="External"/><Relationship Id="rId53" Type="http://schemas.openxmlformats.org/officeDocument/2006/relationships/hyperlink" Target="https://crnsgd.saicwebhost.net/mantisbt/view.php?id=59" TargetMode="External"/><Relationship Id="rId74" Type="http://schemas.openxmlformats.org/officeDocument/2006/relationships/hyperlink" Target="https://crnsgd.saicwebhost.net/mantisbt/view.php?id=115" TargetMode="External"/><Relationship Id="rId128" Type="http://schemas.openxmlformats.org/officeDocument/2006/relationships/hyperlink" Target="https://crnsgd.saicwebhost.net/mantisbt/view.php?id=114" TargetMode="External"/><Relationship Id="rId149" Type="http://schemas.openxmlformats.org/officeDocument/2006/relationships/hyperlink" Target="https://crnsgd.saicwebhost.net/mantisbt/view.php?id=114" TargetMode="External"/><Relationship Id="rId314" Type="http://schemas.openxmlformats.org/officeDocument/2006/relationships/hyperlink" Target="https://crnsgd.saicwebhost.net/mantisbt/view.php?id=33" TargetMode="External"/><Relationship Id="rId5" Type="http://schemas.openxmlformats.org/officeDocument/2006/relationships/settings" Target="settings.xml"/><Relationship Id="rId95" Type="http://schemas.openxmlformats.org/officeDocument/2006/relationships/hyperlink" Target="https://crnsgd.saicwebhost.net/mantisbt/view.php?id=115" TargetMode="External"/><Relationship Id="rId160" Type="http://schemas.openxmlformats.org/officeDocument/2006/relationships/hyperlink" Target="https://crnsgd.saicwebhost.net/mantisbt/view.php?id=114" TargetMode="External"/><Relationship Id="rId181" Type="http://schemas.openxmlformats.org/officeDocument/2006/relationships/hyperlink" Target="https://crnsgd.saicwebhost.net/mantisbt/view.php?id=164" TargetMode="External"/><Relationship Id="rId216" Type="http://schemas.openxmlformats.org/officeDocument/2006/relationships/hyperlink" Target="https://crnsgd.saicwebhost.net/mantisbt/view.php?id=114" TargetMode="External"/><Relationship Id="rId237" Type="http://schemas.openxmlformats.org/officeDocument/2006/relationships/hyperlink" Target="https://crnsgd.saicwebhost.net/mantisbt/view.php?id=165" TargetMode="External"/><Relationship Id="rId258" Type="http://schemas.openxmlformats.org/officeDocument/2006/relationships/hyperlink" Target="https://crnsgd.saicwebhost.net/mantisbt/view.php?id=157" TargetMode="External"/><Relationship Id="rId279" Type="http://schemas.openxmlformats.org/officeDocument/2006/relationships/hyperlink" Target="https://crnsgd.saicwebhost.net/mantisbt/view.php?id=114" TargetMode="External"/><Relationship Id="rId22" Type="http://schemas.openxmlformats.org/officeDocument/2006/relationships/hyperlink" Target="https://crnsgd.saicwebhost.net/mantisbt/view.php?id=163" TargetMode="External"/><Relationship Id="rId43" Type="http://schemas.openxmlformats.org/officeDocument/2006/relationships/hyperlink" Target="https://crnsgd.saicwebhost.net/mantisbt/view.php?id=112" TargetMode="External"/><Relationship Id="rId64" Type="http://schemas.openxmlformats.org/officeDocument/2006/relationships/hyperlink" Target="https://crnsgd.saicwebhost.net/mantisbt/view.php?id=119" TargetMode="External"/><Relationship Id="rId118" Type="http://schemas.openxmlformats.org/officeDocument/2006/relationships/hyperlink" Target="https://crnsgd.saicwebhost.net/mantisbt/view.php?id=114" TargetMode="External"/><Relationship Id="rId139" Type="http://schemas.openxmlformats.org/officeDocument/2006/relationships/hyperlink" Target="https://crnsgd.saicwebhost.net/mantisbt/view.php?id=164" TargetMode="External"/><Relationship Id="rId290" Type="http://schemas.openxmlformats.org/officeDocument/2006/relationships/hyperlink" Target="https://crnsgd.saicwebhost.net/mantisbt/view.php?id=114" TargetMode="External"/><Relationship Id="rId304" Type="http://schemas.openxmlformats.org/officeDocument/2006/relationships/hyperlink" Target="https://crnsgd.saicwebhost.net/mantisbt/view.php?id=24" TargetMode="External"/><Relationship Id="rId325" Type="http://schemas.openxmlformats.org/officeDocument/2006/relationships/hyperlink" Target="http://crnsgd.saicwebhost.net/mantisbt/view.php?id=15" TargetMode="External"/><Relationship Id="rId85" Type="http://schemas.openxmlformats.org/officeDocument/2006/relationships/hyperlink" Target="https://crnsgd.saicwebhost.net/mantisbt/view.php?id=159" TargetMode="External"/><Relationship Id="rId150" Type="http://schemas.openxmlformats.org/officeDocument/2006/relationships/hyperlink" Target="https://crnsgd.saicwebhost.net/mantisbt/view.php?id=114" TargetMode="External"/><Relationship Id="rId171" Type="http://schemas.openxmlformats.org/officeDocument/2006/relationships/hyperlink" Target="https://crnsgd.saicwebhost.net/mantisbt/view.php?id=118" TargetMode="External"/><Relationship Id="rId192" Type="http://schemas.openxmlformats.org/officeDocument/2006/relationships/hyperlink" Target="https://crnsgd.saicwebhost.net/mantisbt/view.php?id=115" TargetMode="External"/><Relationship Id="rId206" Type="http://schemas.openxmlformats.org/officeDocument/2006/relationships/hyperlink" Target="https://crnsgd.saicwebhost.net/mantisbt/view.php?id=114" TargetMode="External"/><Relationship Id="rId227" Type="http://schemas.openxmlformats.org/officeDocument/2006/relationships/hyperlink" Target="https://crnsgd.saicwebhost.net/mantisbt/view.php?id=114" TargetMode="External"/><Relationship Id="rId248" Type="http://schemas.openxmlformats.org/officeDocument/2006/relationships/hyperlink" Target="https://crnsgd.saicwebhost.net/mantisbt/view.php?id=114" TargetMode="External"/><Relationship Id="rId269" Type="http://schemas.openxmlformats.org/officeDocument/2006/relationships/hyperlink" Target="https://crnsgd.saicwebhost.net/mantisbt/view.php?id=114" TargetMode="External"/><Relationship Id="rId12" Type="http://schemas.openxmlformats.org/officeDocument/2006/relationships/hyperlink" Target="https://crnsgd.saicwebhost.net/mantisbt/view.php?id=109" TargetMode="External"/><Relationship Id="rId33" Type="http://schemas.openxmlformats.org/officeDocument/2006/relationships/hyperlink" Target="https://crnsgd.saicwebhost.net/mantisbt/view.php?id=168" TargetMode="External"/><Relationship Id="rId108" Type="http://schemas.openxmlformats.org/officeDocument/2006/relationships/hyperlink" Target="https://crnsgd.saicwebhost.net/mantisbt/view.php?id=114" TargetMode="External"/><Relationship Id="rId129" Type="http://schemas.openxmlformats.org/officeDocument/2006/relationships/hyperlink" Target="https://crnsgd.saicwebhost.net/mantisbt/view.php?id=118" TargetMode="External"/><Relationship Id="rId280" Type="http://schemas.openxmlformats.org/officeDocument/2006/relationships/hyperlink" Target="https://crnsgd.saicwebhost.net/mantisbt/view.php?id=114" TargetMode="External"/><Relationship Id="rId315" Type="http://schemas.openxmlformats.org/officeDocument/2006/relationships/hyperlink" Target="https://crnsgd.saicwebhost.net/mantisbt/view.php?id=34" TargetMode="External"/><Relationship Id="rId54" Type="http://schemas.openxmlformats.org/officeDocument/2006/relationships/hyperlink" Target="https://crnsgd.saicwebhost.net/mantisbt/view.php?id=60" TargetMode="External"/><Relationship Id="rId75" Type="http://schemas.openxmlformats.org/officeDocument/2006/relationships/hyperlink" Target="https://crnsgd.saicwebhost.net/mantisbt/view.php?id=115" TargetMode="External"/><Relationship Id="rId96" Type="http://schemas.openxmlformats.org/officeDocument/2006/relationships/hyperlink" Target="https://crnsgd.saicwebhost.net/mantisbt/view.php?id=114" TargetMode="External"/><Relationship Id="rId140" Type="http://schemas.openxmlformats.org/officeDocument/2006/relationships/hyperlink" Target="https://crnsgd.saicwebhost.net/mantisbt/view.php?id=173" TargetMode="External"/><Relationship Id="rId161" Type="http://schemas.openxmlformats.org/officeDocument/2006/relationships/hyperlink" Target="https://crnsgd.saicwebhost.net/mantisbt/view.php?id=114" TargetMode="External"/><Relationship Id="rId182" Type="http://schemas.openxmlformats.org/officeDocument/2006/relationships/hyperlink" Target="https://crnsgd.saicwebhost.net/mantisbt/view.php?id=165" TargetMode="External"/><Relationship Id="rId217" Type="http://schemas.openxmlformats.org/officeDocument/2006/relationships/hyperlink" Target="https://crnsgd.saicwebhost.net/mantisbt/view.php?id=114" TargetMode="External"/><Relationship Id="rId6" Type="http://schemas.openxmlformats.org/officeDocument/2006/relationships/webSettings" Target="webSettings.xml"/><Relationship Id="rId238" Type="http://schemas.openxmlformats.org/officeDocument/2006/relationships/hyperlink" Target="https://crnsgd.saicwebhost.net/mantisbt/view.php?id=170" TargetMode="External"/><Relationship Id="rId259" Type="http://schemas.openxmlformats.org/officeDocument/2006/relationships/hyperlink" Target="https://crnsgd.saicwebhost.net/mantisbt/view.php?id=160" TargetMode="External"/><Relationship Id="rId23" Type="http://schemas.openxmlformats.org/officeDocument/2006/relationships/hyperlink" Target="https://crnsgd.saicwebhost.net/mantisbt/view.php?id=166" TargetMode="External"/><Relationship Id="rId119" Type="http://schemas.openxmlformats.org/officeDocument/2006/relationships/hyperlink" Target="https://crnsgd.saicwebhost.net/mantisbt/view.php?id=114" TargetMode="External"/><Relationship Id="rId270" Type="http://schemas.openxmlformats.org/officeDocument/2006/relationships/hyperlink" Target="https://crnsgd.saicwebhost.net/mantisbt/view.php?id=114" TargetMode="External"/><Relationship Id="rId291" Type="http://schemas.openxmlformats.org/officeDocument/2006/relationships/hyperlink" Target="https://crnsgd.saicwebhost.net/mantisbt/view.php?id=114" TargetMode="External"/><Relationship Id="rId305" Type="http://schemas.openxmlformats.org/officeDocument/2006/relationships/hyperlink" Target="https://crnsgd.saicwebhost.net/mantisbt/view.php?id=37" TargetMode="External"/><Relationship Id="rId326" Type="http://schemas.openxmlformats.org/officeDocument/2006/relationships/hyperlink" Target="http://crnsgd.saicwebhost.net/mantisbt/view.php?id=6" TargetMode="External"/><Relationship Id="rId44" Type="http://schemas.openxmlformats.org/officeDocument/2006/relationships/hyperlink" Target="https://crnsgd.saicwebhost.net/mantisbt/view.php?id=113" TargetMode="External"/><Relationship Id="rId65" Type="http://schemas.openxmlformats.org/officeDocument/2006/relationships/hyperlink" Target="https://crnsgd.saicwebhost.net/mantisbt/view.php?id=120" TargetMode="External"/><Relationship Id="rId86" Type="http://schemas.openxmlformats.org/officeDocument/2006/relationships/hyperlink" Target="https://crnsgd.saicwebhost.net/mantisbt/view.php?id=162" TargetMode="External"/><Relationship Id="rId130" Type="http://schemas.openxmlformats.org/officeDocument/2006/relationships/hyperlink" Target="https://crnsgd.saicwebhost.net/mantisbt/view.php?id=118" TargetMode="External"/><Relationship Id="rId151" Type="http://schemas.openxmlformats.org/officeDocument/2006/relationships/hyperlink" Target="https://crnsgd.saicwebhost.net/mantisbt/view.php?id=114" TargetMode="External"/><Relationship Id="rId172" Type="http://schemas.openxmlformats.org/officeDocument/2006/relationships/hyperlink" Target="https://crnsgd.saicwebhost.net/mantisbt/view.php?id=67" TargetMode="External"/><Relationship Id="rId193" Type="http://schemas.openxmlformats.org/officeDocument/2006/relationships/hyperlink" Target="https://crnsgd.saicwebhost.net/mantisbt/view.php?id=115" TargetMode="External"/><Relationship Id="rId207" Type="http://schemas.openxmlformats.org/officeDocument/2006/relationships/hyperlink" Target="https://crnsgd.saicwebhost.net/mantisbt/view.php?id=114" TargetMode="External"/><Relationship Id="rId228" Type="http://schemas.openxmlformats.org/officeDocument/2006/relationships/hyperlink" Target="https://crnsgd.saicwebhost.net/mantisbt/view.php?id=114" TargetMode="External"/><Relationship Id="rId249" Type="http://schemas.openxmlformats.org/officeDocument/2006/relationships/hyperlink" Target="https://crnsgd.saicwebhost.net/mantisbt/view.php?id=114" TargetMode="External"/><Relationship Id="rId13" Type="http://schemas.openxmlformats.org/officeDocument/2006/relationships/hyperlink" Target="https://crnsgd.saicwebhost.net/mantisbt/view.php?id=110" TargetMode="External"/><Relationship Id="rId109" Type="http://schemas.openxmlformats.org/officeDocument/2006/relationships/hyperlink" Target="https://crnsgd.saicwebhost.net/mantisbt/view.php?id=114" TargetMode="External"/><Relationship Id="rId260" Type="http://schemas.openxmlformats.org/officeDocument/2006/relationships/hyperlink" Target="https://crnsgd.saicwebhost.net/mantisbt/view.php?id=161" TargetMode="External"/><Relationship Id="rId281" Type="http://schemas.openxmlformats.org/officeDocument/2006/relationships/hyperlink" Target="https://crnsgd.saicwebhost.net/mantisbt/view.php?id=114" TargetMode="External"/><Relationship Id="rId316" Type="http://schemas.openxmlformats.org/officeDocument/2006/relationships/hyperlink" Target="https://crnsgd.saicwebhost.net/mantisbt/view.php?id=30" TargetMode="External"/><Relationship Id="rId34" Type="http://schemas.openxmlformats.org/officeDocument/2006/relationships/hyperlink" Target="https://crnsgd.saicwebhost.net/mantisbt/view.php?id=168" TargetMode="External"/><Relationship Id="rId55" Type="http://schemas.openxmlformats.org/officeDocument/2006/relationships/hyperlink" Target="https://crnsgd.saicwebhost.net/mantisbt/view.php?id=62" TargetMode="External"/><Relationship Id="rId76" Type="http://schemas.openxmlformats.org/officeDocument/2006/relationships/hyperlink" Target="https://crnsgd.saicwebhost.net/mantisbt/view.php?id=114" TargetMode="External"/><Relationship Id="rId97" Type="http://schemas.openxmlformats.org/officeDocument/2006/relationships/hyperlink" Target="https://crnsgd.saicwebhost.net/mantisbt/view.php?id=114" TargetMode="External"/><Relationship Id="rId120" Type="http://schemas.openxmlformats.org/officeDocument/2006/relationships/hyperlink" Target="https://crnsgd.saicwebhost.net/mantisbt/view.php?id=114" TargetMode="External"/><Relationship Id="rId141" Type="http://schemas.openxmlformats.org/officeDocument/2006/relationships/hyperlink" Target="https://crnsgd.saicwebhost.net/mantisbt/view.php?id=115" TargetMode="External"/><Relationship Id="rId7" Type="http://schemas.openxmlformats.org/officeDocument/2006/relationships/hyperlink" Target="https://crnsgd.saicwebhost.net/mantisbt/view.php?id=42" TargetMode="External"/><Relationship Id="rId162" Type="http://schemas.openxmlformats.org/officeDocument/2006/relationships/hyperlink" Target="https://crnsgd.saicwebhost.net/mantisbt/view.php?id=146" TargetMode="External"/><Relationship Id="rId183" Type="http://schemas.openxmlformats.org/officeDocument/2006/relationships/hyperlink" Target="https://crnsgd.saicwebhost.net/mantisbt/view.php?id=164" TargetMode="External"/><Relationship Id="rId218" Type="http://schemas.openxmlformats.org/officeDocument/2006/relationships/hyperlink" Target="https://crnsgd.saicwebhost.net/mantisbt/view.php?id=114" TargetMode="External"/><Relationship Id="rId239" Type="http://schemas.openxmlformats.org/officeDocument/2006/relationships/hyperlink" Target="https://crnsgd.saicwebhost.net/mantisbt/view.php?id=171" TargetMode="External"/><Relationship Id="rId250" Type="http://schemas.openxmlformats.org/officeDocument/2006/relationships/hyperlink" Target="https://crnsgd.saicwebhost.net/mantisbt/view.php?id=114" TargetMode="External"/><Relationship Id="rId271" Type="http://schemas.openxmlformats.org/officeDocument/2006/relationships/hyperlink" Target="https://crnsgd.saicwebhost.net/mantisbt/view.php?id=114" TargetMode="External"/><Relationship Id="rId292" Type="http://schemas.openxmlformats.org/officeDocument/2006/relationships/hyperlink" Target="https://crnsgd.saicwebhost.net/mantisbt/view.php?id=114" TargetMode="External"/><Relationship Id="rId306" Type="http://schemas.openxmlformats.org/officeDocument/2006/relationships/hyperlink" Target="https://crnsgd.saicwebhost.net/mantisbt/view.php?id=38" TargetMode="External"/><Relationship Id="rId24" Type="http://schemas.openxmlformats.org/officeDocument/2006/relationships/hyperlink" Target="https://crnsgd.saicwebhost.net/mantisbt/view.php?id=167" TargetMode="External"/><Relationship Id="rId45" Type="http://schemas.openxmlformats.org/officeDocument/2006/relationships/hyperlink" Target="https://crnsgd.saicwebhost.net/mantisbt/view.php?id=150" TargetMode="External"/><Relationship Id="rId66" Type="http://schemas.openxmlformats.org/officeDocument/2006/relationships/hyperlink" Target="https://crnsgd.saicwebhost.net/mantisbt/view.php?id=137" TargetMode="External"/><Relationship Id="rId87" Type="http://schemas.openxmlformats.org/officeDocument/2006/relationships/hyperlink" Target="https://crnsgd.saicwebhost.net/mantisbt/view.php?id=165" TargetMode="External"/><Relationship Id="rId110" Type="http://schemas.openxmlformats.org/officeDocument/2006/relationships/hyperlink" Target="https://crnsgd.saicwebhost.net/mantisbt/view.php?id=114" TargetMode="External"/><Relationship Id="rId131" Type="http://schemas.openxmlformats.org/officeDocument/2006/relationships/hyperlink" Target="https://crnsgd.saicwebhost.net/mantisbt/view.php?id=138" TargetMode="External"/><Relationship Id="rId327" Type="http://schemas.openxmlformats.org/officeDocument/2006/relationships/hyperlink" Target="http://crnsgd.saicwebhost.net/mantisbt/view.php?id=12" TargetMode="External"/><Relationship Id="rId152" Type="http://schemas.openxmlformats.org/officeDocument/2006/relationships/hyperlink" Target="https://crnsgd.saicwebhost.net/mantisbt/view.php?id=114" TargetMode="External"/><Relationship Id="rId173" Type="http://schemas.openxmlformats.org/officeDocument/2006/relationships/hyperlink" Target="https://crnsgd.saicwebhost.net/mantisbt/view.php?id=67" TargetMode="External"/><Relationship Id="rId194" Type="http://schemas.openxmlformats.org/officeDocument/2006/relationships/hyperlink" Target="https://crnsgd.saicwebhost.net/mantisbt/view.php?id=115" TargetMode="External"/><Relationship Id="rId208" Type="http://schemas.openxmlformats.org/officeDocument/2006/relationships/hyperlink" Target="https://crnsgd.saicwebhost.net/mantisbt/view.php?id=114" TargetMode="External"/><Relationship Id="rId229" Type="http://schemas.openxmlformats.org/officeDocument/2006/relationships/hyperlink" Target="https://crnsgd.saicwebhost.net/mantisbt/view.php?id=132" TargetMode="External"/><Relationship Id="rId240" Type="http://schemas.openxmlformats.org/officeDocument/2006/relationships/hyperlink" Target="https://crnsgd.saicwebhost.net/mantisbt/view.php?id=172" TargetMode="External"/><Relationship Id="rId261" Type="http://schemas.openxmlformats.org/officeDocument/2006/relationships/hyperlink" Target="https://crnsgd.saicwebhost.net/mantisbt/view.php?id=164" TargetMode="External"/><Relationship Id="rId14" Type="http://schemas.openxmlformats.org/officeDocument/2006/relationships/hyperlink" Target="https://crnsgd.saicwebhost.net/mantisbt/view.php?id=105" TargetMode="External"/><Relationship Id="rId35" Type="http://schemas.openxmlformats.org/officeDocument/2006/relationships/hyperlink" Target="https://crnsgd.saicwebhost.net/mantisbt/view.php?id=168" TargetMode="External"/><Relationship Id="rId56" Type="http://schemas.openxmlformats.org/officeDocument/2006/relationships/hyperlink" Target="https://crnsgd.saicwebhost.net/mantisbt/view.php?id=61" TargetMode="External"/><Relationship Id="rId77" Type="http://schemas.openxmlformats.org/officeDocument/2006/relationships/hyperlink" Target="https://crnsgd.saicwebhost.net/mantisbt/view.php?id=114" TargetMode="External"/><Relationship Id="rId100" Type="http://schemas.openxmlformats.org/officeDocument/2006/relationships/hyperlink" Target="https://crnsgd.saicwebhost.net/mantisbt/view.php?id=114" TargetMode="External"/><Relationship Id="rId282" Type="http://schemas.openxmlformats.org/officeDocument/2006/relationships/hyperlink" Target="https://crnsgd.saicwebhost.net/mantisbt/view.php?id=114" TargetMode="External"/><Relationship Id="rId317" Type="http://schemas.openxmlformats.org/officeDocument/2006/relationships/hyperlink" Target="https://crnsgd.saicwebhost.net/mantisbt/view.php?id=31" TargetMode="External"/><Relationship Id="rId8" Type="http://schemas.openxmlformats.org/officeDocument/2006/relationships/hyperlink" Target="https://crnsgd.saicwebhost.net/mantisbt/view.php?id=43" TargetMode="External"/><Relationship Id="rId51" Type="http://schemas.openxmlformats.org/officeDocument/2006/relationships/hyperlink" Target="https://crnsgd.saicwebhost.net/mantisbt/view.php?id=57" TargetMode="External"/><Relationship Id="rId72" Type="http://schemas.openxmlformats.org/officeDocument/2006/relationships/hyperlink" Target="https://crnsgd.saicwebhost.net/mantisbt/view.php?id=111" TargetMode="External"/><Relationship Id="rId93" Type="http://schemas.openxmlformats.org/officeDocument/2006/relationships/hyperlink" Target="https://crnsgd.saicwebhost.net/mantisbt/view.php?id=115" TargetMode="External"/><Relationship Id="rId98" Type="http://schemas.openxmlformats.org/officeDocument/2006/relationships/hyperlink" Target="https://crnsgd.saicwebhost.net/mantisbt/view.php?id=114" TargetMode="External"/><Relationship Id="rId121" Type="http://schemas.openxmlformats.org/officeDocument/2006/relationships/hyperlink" Target="https://crnsgd.saicwebhost.net/mantisbt/view.php?id=114" TargetMode="External"/><Relationship Id="rId142" Type="http://schemas.openxmlformats.org/officeDocument/2006/relationships/hyperlink" Target="https://crnsgd.saicwebhost.net/mantisbt/view.php?id=115" TargetMode="External"/><Relationship Id="rId163" Type="http://schemas.openxmlformats.org/officeDocument/2006/relationships/hyperlink" Target="https://crnsgd.saicwebhost.net/mantisbt/view.php?id=151" TargetMode="External"/><Relationship Id="rId184" Type="http://schemas.openxmlformats.org/officeDocument/2006/relationships/hyperlink" Target="https://crnsgd.saicwebhost.net/mantisbt/view.php?id=170" TargetMode="External"/><Relationship Id="rId189" Type="http://schemas.openxmlformats.org/officeDocument/2006/relationships/hyperlink" Target="https://crnsgd.saicwebhost.net/mantisbt/view.php?id=115" TargetMode="External"/><Relationship Id="rId219" Type="http://schemas.openxmlformats.org/officeDocument/2006/relationships/hyperlink" Target="https://crnsgd.saicwebhost.net/mantisbt/view.php?id=114" TargetMode="External"/><Relationship Id="rId3" Type="http://schemas.openxmlformats.org/officeDocument/2006/relationships/styles" Target="styles.xml"/><Relationship Id="rId214" Type="http://schemas.openxmlformats.org/officeDocument/2006/relationships/hyperlink" Target="https://crnsgd.saicwebhost.net/mantisbt/view.php?id=114" TargetMode="External"/><Relationship Id="rId230" Type="http://schemas.openxmlformats.org/officeDocument/2006/relationships/hyperlink" Target="https://crnsgd.saicwebhost.net/mantisbt/view.php?id=141" TargetMode="External"/><Relationship Id="rId235" Type="http://schemas.openxmlformats.org/officeDocument/2006/relationships/hyperlink" Target="https://crnsgd.saicwebhost.net/mantisbt/view.php?id=159" TargetMode="External"/><Relationship Id="rId251" Type="http://schemas.openxmlformats.org/officeDocument/2006/relationships/hyperlink" Target="https://crnsgd.saicwebhost.net/mantisbt/view.php?id=114" TargetMode="External"/><Relationship Id="rId256" Type="http://schemas.openxmlformats.org/officeDocument/2006/relationships/hyperlink" Target="https://crnsgd.saicwebhost.net/mantisbt/view.php?id=121" TargetMode="External"/><Relationship Id="rId277" Type="http://schemas.openxmlformats.org/officeDocument/2006/relationships/hyperlink" Target="https://crnsgd.saicwebhost.net/mantisbt/view.php?id=114" TargetMode="External"/><Relationship Id="rId298" Type="http://schemas.openxmlformats.org/officeDocument/2006/relationships/hyperlink" Target="https://crnsgd.saicwebhost.net/mantisbt/view.php?id=18" TargetMode="External"/><Relationship Id="rId25" Type="http://schemas.openxmlformats.org/officeDocument/2006/relationships/hyperlink" Target="https://crnsgd.saicwebhost.net/mantisbt/view.php?id=168" TargetMode="External"/><Relationship Id="rId46" Type="http://schemas.openxmlformats.org/officeDocument/2006/relationships/hyperlink" Target="https://crnsgd.saicwebhost.net/mantisbt/view.php?id=114" TargetMode="External"/><Relationship Id="rId67" Type="http://schemas.openxmlformats.org/officeDocument/2006/relationships/hyperlink" Target="https://crnsgd.saicwebhost.net/mantisbt/view.php?id=139" TargetMode="External"/><Relationship Id="rId116" Type="http://schemas.openxmlformats.org/officeDocument/2006/relationships/hyperlink" Target="https://crnsgd.saicwebhost.net/mantisbt/view.php?id=114" TargetMode="External"/><Relationship Id="rId137" Type="http://schemas.openxmlformats.org/officeDocument/2006/relationships/hyperlink" Target="https://crnsgd.saicwebhost.net/mantisbt/view.php?id=161" TargetMode="External"/><Relationship Id="rId158" Type="http://schemas.openxmlformats.org/officeDocument/2006/relationships/hyperlink" Target="https://crnsgd.saicwebhost.net/mantisbt/view.php?id=114" TargetMode="External"/><Relationship Id="rId272" Type="http://schemas.openxmlformats.org/officeDocument/2006/relationships/hyperlink" Target="https://crnsgd.saicwebhost.net/mantisbt/view.php?id=114" TargetMode="External"/><Relationship Id="rId293" Type="http://schemas.openxmlformats.org/officeDocument/2006/relationships/hyperlink" Target="https://crnsgd.saicwebhost.net/mantisbt/view.php?id=114" TargetMode="External"/><Relationship Id="rId302" Type="http://schemas.openxmlformats.org/officeDocument/2006/relationships/hyperlink" Target="https://crnsgd.saicwebhost.net/mantisbt/view.php?id=23" TargetMode="External"/><Relationship Id="rId307" Type="http://schemas.openxmlformats.org/officeDocument/2006/relationships/hyperlink" Target="https://crnsgd.saicwebhost.net/mantisbt/view.php?id=39" TargetMode="External"/><Relationship Id="rId323" Type="http://schemas.openxmlformats.org/officeDocument/2006/relationships/hyperlink" Target="http://crnsgd.saicwebhost.net/mantisbt/view.php?id=13" TargetMode="External"/><Relationship Id="rId328" Type="http://schemas.openxmlformats.org/officeDocument/2006/relationships/hyperlink" Target="http://www.multispeak.org/Version_4.1.1_Release" TargetMode="External"/><Relationship Id="rId20" Type="http://schemas.openxmlformats.org/officeDocument/2006/relationships/hyperlink" Target="https://crnsgd.saicwebhost.net/mantisbt/view.php?id=144" TargetMode="External"/><Relationship Id="rId41" Type="http://schemas.openxmlformats.org/officeDocument/2006/relationships/hyperlink" Target="https://crnsgd.saicwebhost.net/mantisbt/view.php?id=168" TargetMode="External"/><Relationship Id="rId62" Type="http://schemas.openxmlformats.org/officeDocument/2006/relationships/hyperlink" Target="https://crnsgd.saicwebhost.net/mantisbt/view.php?id=116" TargetMode="External"/><Relationship Id="rId83" Type="http://schemas.openxmlformats.org/officeDocument/2006/relationships/hyperlink" Target="https://crnsgd.saicwebhost.net/mantisbt/view.php?id=114" TargetMode="External"/><Relationship Id="rId88" Type="http://schemas.openxmlformats.org/officeDocument/2006/relationships/hyperlink" Target="https://crnsgd.saicwebhost.net/mantisbt/view.php?id=170" TargetMode="External"/><Relationship Id="rId111" Type="http://schemas.openxmlformats.org/officeDocument/2006/relationships/hyperlink" Target="https://crnsgd.saicwebhost.net/mantisbt/view.php?id=114" TargetMode="External"/><Relationship Id="rId132" Type="http://schemas.openxmlformats.org/officeDocument/2006/relationships/hyperlink" Target="https://crnsgd.saicwebhost.net/mantisbt/view.php?id=143" TargetMode="External"/><Relationship Id="rId153" Type="http://schemas.openxmlformats.org/officeDocument/2006/relationships/hyperlink" Target="https://crnsgd.saicwebhost.net/mantisbt/view.php?id=114" TargetMode="External"/><Relationship Id="rId174" Type="http://schemas.openxmlformats.org/officeDocument/2006/relationships/hyperlink" Target="https://crnsgd.saicwebhost.net/mantisbt/view.php?id=67" TargetMode="External"/><Relationship Id="rId179" Type="http://schemas.openxmlformats.org/officeDocument/2006/relationships/hyperlink" Target="https://crnsgd.saicwebhost.net/mantisbt/view.php?id=161" TargetMode="External"/><Relationship Id="rId195" Type="http://schemas.openxmlformats.org/officeDocument/2006/relationships/hyperlink" Target="https://crnsgd.saicwebhost.net/mantisbt/view.php?id=115" TargetMode="External"/><Relationship Id="rId209" Type="http://schemas.openxmlformats.org/officeDocument/2006/relationships/hyperlink" Target="https://crnsgd.saicwebhost.net/mantisbt/view.php?id=114" TargetMode="External"/><Relationship Id="rId190" Type="http://schemas.openxmlformats.org/officeDocument/2006/relationships/hyperlink" Target="https://crnsgd.saicwebhost.net/mantisbt/view.php?id=115" TargetMode="External"/><Relationship Id="rId204" Type="http://schemas.openxmlformats.org/officeDocument/2006/relationships/hyperlink" Target="https://crnsgd.saicwebhost.net/mantisbt/view.php?id=114" TargetMode="External"/><Relationship Id="rId220" Type="http://schemas.openxmlformats.org/officeDocument/2006/relationships/hyperlink" Target="https://crnsgd.saicwebhost.net/mantisbt/view.php?id=114" TargetMode="External"/><Relationship Id="rId225" Type="http://schemas.openxmlformats.org/officeDocument/2006/relationships/hyperlink" Target="https://crnsgd.saicwebhost.net/mantisbt/view.php?id=114" TargetMode="External"/><Relationship Id="rId241" Type="http://schemas.openxmlformats.org/officeDocument/2006/relationships/hyperlink" Target="https://crnsgd.saicwebhost.net/mantisbt/view.php?id=174" TargetMode="External"/><Relationship Id="rId246" Type="http://schemas.openxmlformats.org/officeDocument/2006/relationships/hyperlink" Target="https://crnsgd.saicwebhost.net/mantisbt/view.php?id=115" TargetMode="External"/><Relationship Id="rId267" Type="http://schemas.openxmlformats.org/officeDocument/2006/relationships/hyperlink" Target="https://crnsgd.saicwebhost.net/mantisbt/view.php?id=114" TargetMode="External"/><Relationship Id="rId288" Type="http://schemas.openxmlformats.org/officeDocument/2006/relationships/hyperlink" Target="https://crnsgd.saicwebhost.net/mantisbt/view.php?id=114" TargetMode="External"/><Relationship Id="rId15" Type="http://schemas.openxmlformats.org/officeDocument/2006/relationships/hyperlink" Target="https://crnsgd.saicwebhost.net/mantisbt/view.php?id=131" TargetMode="External"/><Relationship Id="rId36" Type="http://schemas.openxmlformats.org/officeDocument/2006/relationships/hyperlink" Target="https://crnsgd.saicwebhost.net/mantisbt/view.php?id=168" TargetMode="External"/><Relationship Id="rId57" Type="http://schemas.openxmlformats.org/officeDocument/2006/relationships/hyperlink" Target="https://crnsgd.saicwebhost.net/mantisbt/view.php?id=62" TargetMode="External"/><Relationship Id="rId106" Type="http://schemas.openxmlformats.org/officeDocument/2006/relationships/hyperlink" Target="https://crnsgd.saicwebhost.net/mantisbt/view.php?id=118" TargetMode="External"/><Relationship Id="rId127" Type="http://schemas.openxmlformats.org/officeDocument/2006/relationships/hyperlink" Target="https://crnsgd.saicwebhost.net/mantisbt/view.php?id=114" TargetMode="External"/><Relationship Id="rId262" Type="http://schemas.openxmlformats.org/officeDocument/2006/relationships/hyperlink" Target="https://crnsgd.saicwebhost.net/mantisbt/view.php?id=169" TargetMode="External"/><Relationship Id="rId283" Type="http://schemas.openxmlformats.org/officeDocument/2006/relationships/hyperlink" Target="https://crnsgd.saicwebhost.net/mantisbt/view.php?id=114" TargetMode="External"/><Relationship Id="rId313" Type="http://schemas.openxmlformats.org/officeDocument/2006/relationships/hyperlink" Target="https://crnsgd.saicwebhost.net/mantisbt/view.php?id=32" TargetMode="External"/><Relationship Id="rId318" Type="http://schemas.openxmlformats.org/officeDocument/2006/relationships/hyperlink" Target="http://www.multispeak.org/Version_4.1.2_Release" TargetMode="External"/><Relationship Id="rId10" Type="http://schemas.openxmlformats.org/officeDocument/2006/relationships/hyperlink" Target="https://crnsgd.saicwebhost.net/mantisbt/view.php?id=107" TargetMode="External"/><Relationship Id="rId31" Type="http://schemas.openxmlformats.org/officeDocument/2006/relationships/hyperlink" Target="https://crnsgd.saicwebhost.net/mantisbt/view.php?id=168" TargetMode="External"/><Relationship Id="rId52" Type="http://schemas.openxmlformats.org/officeDocument/2006/relationships/hyperlink" Target="https://crnsgd.saicwebhost.net/mantisbt/view.php?id=58" TargetMode="External"/><Relationship Id="rId73" Type="http://schemas.openxmlformats.org/officeDocument/2006/relationships/hyperlink" Target="https://crnsgd.saicwebhost.net/mantisbt/view.php?id=111" TargetMode="External"/><Relationship Id="rId78" Type="http://schemas.openxmlformats.org/officeDocument/2006/relationships/hyperlink" Target="https://crnsgd.saicwebhost.net/mantisbt/view.php?id=114" TargetMode="External"/><Relationship Id="rId94" Type="http://schemas.openxmlformats.org/officeDocument/2006/relationships/hyperlink" Target="https://crnsgd.saicwebhost.net/mantisbt/view.php?id=115" TargetMode="External"/><Relationship Id="rId99" Type="http://schemas.openxmlformats.org/officeDocument/2006/relationships/hyperlink" Target="https://crnsgd.saicwebhost.net/mantisbt/view.php?id=114" TargetMode="External"/><Relationship Id="rId101" Type="http://schemas.openxmlformats.org/officeDocument/2006/relationships/hyperlink" Target="https://crnsgd.saicwebhost.net/mantisbt/view.php?id=114" TargetMode="External"/><Relationship Id="rId122" Type="http://schemas.openxmlformats.org/officeDocument/2006/relationships/hyperlink" Target="https://crnsgd.saicwebhost.net/mantisbt/view.php?id=114" TargetMode="External"/><Relationship Id="rId143" Type="http://schemas.openxmlformats.org/officeDocument/2006/relationships/hyperlink" Target="https://crnsgd.saicwebhost.net/mantisbt/view.php?id=115" TargetMode="External"/><Relationship Id="rId148" Type="http://schemas.openxmlformats.org/officeDocument/2006/relationships/hyperlink" Target="https://crnsgd.saicwebhost.net/mantisbt/view.php?id=115" TargetMode="External"/><Relationship Id="rId164" Type="http://schemas.openxmlformats.org/officeDocument/2006/relationships/hyperlink" Target="https://crnsgd.saicwebhost.net/mantisbt/view.php?id=118" TargetMode="External"/><Relationship Id="rId169" Type="http://schemas.openxmlformats.org/officeDocument/2006/relationships/hyperlink" Target="https://crnsgd.saicwebhost.net/mantisbt/view.php?id=138" TargetMode="External"/><Relationship Id="rId185" Type="http://schemas.openxmlformats.org/officeDocument/2006/relationships/hyperlink" Target="https://crnsgd.saicwebhost.net/mantisbt/view.php?id=171" TargetMode="External"/><Relationship Id="rId4" Type="http://schemas.microsoft.com/office/2007/relationships/stylesWithEffects" Target="stylesWithEffects.xml"/><Relationship Id="rId9" Type="http://schemas.openxmlformats.org/officeDocument/2006/relationships/hyperlink" Target="https://crnsgd.saicwebhost.net/mantisbt/view.php?id=106" TargetMode="External"/><Relationship Id="rId180" Type="http://schemas.openxmlformats.org/officeDocument/2006/relationships/hyperlink" Target="https://crnsgd.saicwebhost.net/mantisbt/view.php?id=162" TargetMode="External"/><Relationship Id="rId210" Type="http://schemas.openxmlformats.org/officeDocument/2006/relationships/hyperlink" Target="https://crnsgd.saicwebhost.net/mantisbt/view.php?id=114" TargetMode="External"/><Relationship Id="rId215" Type="http://schemas.openxmlformats.org/officeDocument/2006/relationships/hyperlink" Target="https://crnsgd.saicwebhost.net/mantisbt/view.php?id=114" TargetMode="External"/><Relationship Id="rId236" Type="http://schemas.openxmlformats.org/officeDocument/2006/relationships/hyperlink" Target="https://crnsgd.saicwebhost.net/mantisbt/view.php?id=162" TargetMode="External"/><Relationship Id="rId257" Type="http://schemas.openxmlformats.org/officeDocument/2006/relationships/hyperlink" Target="https://crnsgd.saicwebhost.net/mantisbt/view.php?id=130" TargetMode="External"/><Relationship Id="rId278" Type="http://schemas.openxmlformats.org/officeDocument/2006/relationships/hyperlink" Target="https://crnsgd.saicwebhost.net/mantisbt/view.php?id=114" TargetMode="External"/><Relationship Id="rId26" Type="http://schemas.openxmlformats.org/officeDocument/2006/relationships/hyperlink" Target="https://crnsgd.saicwebhost.net/mantisbt/view.php?id=175" TargetMode="External"/><Relationship Id="rId231" Type="http://schemas.openxmlformats.org/officeDocument/2006/relationships/hyperlink" Target="https://crnsgd.saicwebhost.net/mantisbt/view.php?id=149" TargetMode="External"/><Relationship Id="rId252" Type="http://schemas.openxmlformats.org/officeDocument/2006/relationships/hyperlink" Target="https://crnsgd.saicwebhost.net/mantisbt/view.php?id=118" TargetMode="External"/><Relationship Id="rId273" Type="http://schemas.openxmlformats.org/officeDocument/2006/relationships/hyperlink" Target="https://crnsgd.saicwebhost.net/mantisbt/view.php?id=114" TargetMode="External"/><Relationship Id="rId294" Type="http://schemas.openxmlformats.org/officeDocument/2006/relationships/hyperlink" Target="http://www.multispeak.org/Version_4.1_Release" TargetMode="External"/><Relationship Id="rId308" Type="http://schemas.openxmlformats.org/officeDocument/2006/relationships/hyperlink" Target="https://crnsgd.saicwebhost.net/mantisbt/view.php?id=40" TargetMode="External"/><Relationship Id="rId329" Type="http://schemas.openxmlformats.org/officeDocument/2006/relationships/hyperlink" Target="http://www.multispeak.org/Version_4.1_Release" TargetMode="External"/><Relationship Id="rId47" Type="http://schemas.openxmlformats.org/officeDocument/2006/relationships/hyperlink" Target="https://crnsgd.saicwebhost.net/mantisbt/view.php?id=114" TargetMode="External"/><Relationship Id="rId68" Type="http://schemas.openxmlformats.org/officeDocument/2006/relationships/hyperlink" Target="https://crnsgd.saicwebhost.net/mantisbt/view.php?id=148" TargetMode="External"/><Relationship Id="rId89" Type="http://schemas.openxmlformats.org/officeDocument/2006/relationships/hyperlink" Target="https://crnsgd.saicwebhost.net/mantisbt/view.php?id=171" TargetMode="External"/><Relationship Id="rId112" Type="http://schemas.openxmlformats.org/officeDocument/2006/relationships/hyperlink" Target="https://crnsgd.saicwebhost.net/mantisbt/view.php?id=114" TargetMode="External"/><Relationship Id="rId133" Type="http://schemas.openxmlformats.org/officeDocument/2006/relationships/hyperlink" Target="https://crnsgd.saicwebhost.net/mantisbt/view.php?id=138" TargetMode="External"/><Relationship Id="rId154" Type="http://schemas.openxmlformats.org/officeDocument/2006/relationships/hyperlink" Target="https://crnsgd.saicwebhost.net/mantisbt/view.php?id=114" TargetMode="External"/><Relationship Id="rId175" Type="http://schemas.openxmlformats.org/officeDocument/2006/relationships/hyperlink" Target="https://crnsgd.saicwebhost.net/mantisbt/view.php?id=156" TargetMode="External"/><Relationship Id="rId196" Type="http://schemas.openxmlformats.org/officeDocument/2006/relationships/hyperlink" Target="https://crnsgd.saicwebhost.net/mantisbt/view.php?id=115" TargetMode="External"/><Relationship Id="rId200" Type="http://schemas.openxmlformats.org/officeDocument/2006/relationships/hyperlink" Target="https://crnsgd.saicwebhost.net/mantisbt/view.php?id=115" TargetMode="External"/><Relationship Id="rId16" Type="http://schemas.openxmlformats.org/officeDocument/2006/relationships/hyperlink" Target="https://crnsgd.saicwebhost.net/mantisbt/view.php?id=133" TargetMode="External"/><Relationship Id="rId221" Type="http://schemas.openxmlformats.org/officeDocument/2006/relationships/hyperlink" Target="https://crnsgd.saicwebhost.net/mantisbt/view.php?id=114" TargetMode="External"/><Relationship Id="rId242" Type="http://schemas.openxmlformats.org/officeDocument/2006/relationships/hyperlink" Target="https://crnsgd.saicwebhost.net/mantisbt/view.php?id=115" TargetMode="External"/><Relationship Id="rId263" Type="http://schemas.openxmlformats.org/officeDocument/2006/relationships/hyperlink" Target="https://crnsgd.saicwebhost.net/mantisbt/view.php?id=173" TargetMode="External"/><Relationship Id="rId284" Type="http://schemas.openxmlformats.org/officeDocument/2006/relationships/hyperlink" Target="https://crnsgd.saicwebhost.net/mantisbt/view.php?id=114" TargetMode="External"/><Relationship Id="rId319" Type="http://schemas.openxmlformats.org/officeDocument/2006/relationships/hyperlink" Target="http://crnsgd.saicwebhost.net/mantisbt/view.php?id=3" TargetMode="External"/><Relationship Id="rId37" Type="http://schemas.openxmlformats.org/officeDocument/2006/relationships/hyperlink" Target="https://crnsgd.saicwebhost.net/mantisbt/view.php?id=168" TargetMode="External"/><Relationship Id="rId58" Type="http://schemas.openxmlformats.org/officeDocument/2006/relationships/hyperlink" Target="https://crnsgd.saicwebhost.net/mantisbt/view.php?id=63" TargetMode="External"/><Relationship Id="rId79" Type="http://schemas.openxmlformats.org/officeDocument/2006/relationships/hyperlink" Target="https://crnsgd.saicwebhost.net/mantisbt/view.php?id=114" TargetMode="External"/><Relationship Id="rId102" Type="http://schemas.openxmlformats.org/officeDocument/2006/relationships/hyperlink" Target="https://crnsgd.saicwebhost.net/mantisbt/view.php?id=114" TargetMode="External"/><Relationship Id="rId123" Type="http://schemas.openxmlformats.org/officeDocument/2006/relationships/hyperlink" Target="https://crnsgd.saicwebhost.net/mantisbt/view.php?id=114" TargetMode="External"/><Relationship Id="rId144" Type="http://schemas.openxmlformats.org/officeDocument/2006/relationships/hyperlink" Target="https://crnsgd.saicwebhost.net/mantisbt/view.php?id=115" TargetMode="External"/><Relationship Id="rId330" Type="http://schemas.openxmlformats.org/officeDocument/2006/relationships/hyperlink" Target="http://www.multispeak.org/Version_4.1_Release" TargetMode="External"/><Relationship Id="rId90" Type="http://schemas.openxmlformats.org/officeDocument/2006/relationships/hyperlink" Target="https://crnsgd.saicwebhost.net/mantisbt/view.php?id=172" TargetMode="External"/><Relationship Id="rId165" Type="http://schemas.openxmlformats.org/officeDocument/2006/relationships/hyperlink" Target="https://crnsgd.saicwebhost.net/mantisbt/view.php?id=118" TargetMode="External"/><Relationship Id="rId186" Type="http://schemas.openxmlformats.org/officeDocument/2006/relationships/hyperlink" Target="https://crnsgd.saicwebhost.net/mantisbt/view.php?id=172" TargetMode="External"/><Relationship Id="rId211" Type="http://schemas.openxmlformats.org/officeDocument/2006/relationships/hyperlink" Target="https://crnsgd.saicwebhost.net/mantisbt/view.php?id=114" TargetMode="External"/><Relationship Id="rId232" Type="http://schemas.openxmlformats.org/officeDocument/2006/relationships/hyperlink" Target="https://crnsgd.saicwebhost.net/mantisbt/view.php?id=149" TargetMode="External"/><Relationship Id="rId253" Type="http://schemas.openxmlformats.org/officeDocument/2006/relationships/hyperlink" Target="https://crnsgd.saicwebhost.net/mantisbt/view.php?id=118" TargetMode="External"/><Relationship Id="rId274" Type="http://schemas.openxmlformats.org/officeDocument/2006/relationships/hyperlink" Target="https://crnsgd.saicwebhost.net/mantisbt/view.php?id=114" TargetMode="External"/><Relationship Id="rId295" Type="http://schemas.openxmlformats.org/officeDocument/2006/relationships/hyperlink" Target="https://crnsgd.saicwebhost.net/mantisbt/view.php?id=19" TargetMode="External"/><Relationship Id="rId309" Type="http://schemas.openxmlformats.org/officeDocument/2006/relationships/hyperlink" Target="https://crnsgd.saicwebhost.net/mantisbt/view.php?id=41" TargetMode="External"/><Relationship Id="rId27" Type="http://schemas.openxmlformats.org/officeDocument/2006/relationships/hyperlink" Target="https://crnsgd.saicwebhost.net/mantisbt/view.php?id=168" TargetMode="External"/><Relationship Id="rId48" Type="http://schemas.openxmlformats.org/officeDocument/2006/relationships/hyperlink" Target="https://crnsgd.saicwebhost.net/mantisbt/view.php?id=54" TargetMode="External"/><Relationship Id="rId69" Type="http://schemas.openxmlformats.org/officeDocument/2006/relationships/hyperlink" Target="https://crnsgd.saicwebhost.net/mantisbt/view.php?id=145" TargetMode="External"/><Relationship Id="rId113" Type="http://schemas.openxmlformats.org/officeDocument/2006/relationships/hyperlink" Target="https://crnsgd.saicwebhost.net/mantisbt/view.php?id=114" TargetMode="External"/><Relationship Id="rId134" Type="http://schemas.openxmlformats.org/officeDocument/2006/relationships/hyperlink" Target="https://crnsgd.saicwebhost.net/mantisbt/view.php?id=156" TargetMode="External"/><Relationship Id="rId320" Type="http://schemas.openxmlformats.org/officeDocument/2006/relationships/hyperlink" Target="http://crnsgd.saicwebhost.net/mantisbt/view.php?id=4" TargetMode="External"/><Relationship Id="rId80" Type="http://schemas.openxmlformats.org/officeDocument/2006/relationships/hyperlink" Target="https://crnsgd.saicwebhost.net/mantisbt/view.php?id=114" TargetMode="External"/><Relationship Id="rId155" Type="http://schemas.openxmlformats.org/officeDocument/2006/relationships/hyperlink" Target="https://crnsgd.saicwebhost.net/mantisbt/view.php?id=114" TargetMode="External"/><Relationship Id="rId176" Type="http://schemas.openxmlformats.org/officeDocument/2006/relationships/hyperlink" Target="https://crnsgd.saicwebhost.net/mantisbt/view.php?id=157" TargetMode="External"/><Relationship Id="rId197" Type="http://schemas.openxmlformats.org/officeDocument/2006/relationships/hyperlink" Target="https://crnsgd.saicwebhost.net/mantisbt/view.php?id=115" TargetMode="External"/><Relationship Id="rId201" Type="http://schemas.openxmlformats.org/officeDocument/2006/relationships/hyperlink" Target="https://crnsgd.saicwebhost.net/mantisbt/view.php?id=114" TargetMode="External"/><Relationship Id="rId222" Type="http://schemas.openxmlformats.org/officeDocument/2006/relationships/hyperlink" Target="https://crnsgd.saicwebhost.net/mantisbt/view.php?id=114" TargetMode="External"/><Relationship Id="rId243" Type="http://schemas.openxmlformats.org/officeDocument/2006/relationships/hyperlink" Target="https://crnsgd.saicwebhost.net/mantisbt/view.php?id=115" TargetMode="External"/><Relationship Id="rId264" Type="http://schemas.openxmlformats.org/officeDocument/2006/relationships/hyperlink" Target="https://crnsgd.saicwebhost.net/mantisbt/view.php?id=173" TargetMode="External"/><Relationship Id="rId285" Type="http://schemas.openxmlformats.org/officeDocument/2006/relationships/hyperlink" Target="https://crnsgd.saicwebhost.net/mantisbt/view.php?id=114" TargetMode="External"/><Relationship Id="rId17" Type="http://schemas.openxmlformats.org/officeDocument/2006/relationships/hyperlink" Target="https://crnsgd.saicwebhost.net/mantisbt/view.php?id=134" TargetMode="External"/><Relationship Id="rId38" Type="http://schemas.openxmlformats.org/officeDocument/2006/relationships/hyperlink" Target="https://crnsgd.saicwebhost.net/mantisbt/view.php?id=168" TargetMode="External"/><Relationship Id="rId59" Type="http://schemas.openxmlformats.org/officeDocument/2006/relationships/hyperlink" Target="https://crnsgd.saicwebhost.net/mantisbt/view.php?id=64" TargetMode="External"/><Relationship Id="rId103" Type="http://schemas.openxmlformats.org/officeDocument/2006/relationships/hyperlink" Target="https://crnsgd.saicwebhost.net/mantisbt/view.php?id=114" TargetMode="External"/><Relationship Id="rId124" Type="http://schemas.openxmlformats.org/officeDocument/2006/relationships/hyperlink" Target="https://crnsgd.saicwebhost.net/mantisbt/view.php?id=114" TargetMode="External"/><Relationship Id="rId310" Type="http://schemas.openxmlformats.org/officeDocument/2006/relationships/hyperlink" Target="https://crnsgd.saicwebhost.net/mantisbt/view.php?id=20" TargetMode="External"/><Relationship Id="rId70" Type="http://schemas.openxmlformats.org/officeDocument/2006/relationships/hyperlink" Target="https://crnsgd.saicwebhost.net/mantisbt/view.php?id=68" TargetMode="External"/><Relationship Id="rId91" Type="http://schemas.openxmlformats.org/officeDocument/2006/relationships/hyperlink" Target="https://crnsgd.saicwebhost.net/mantisbt/view.php?id=174" TargetMode="External"/><Relationship Id="rId145" Type="http://schemas.openxmlformats.org/officeDocument/2006/relationships/hyperlink" Target="https://crnsgd.saicwebhost.net/mantisbt/view.php?id=115" TargetMode="External"/><Relationship Id="rId166" Type="http://schemas.openxmlformats.org/officeDocument/2006/relationships/hyperlink" Target="https://crnsgd.saicwebhost.net/mantisbt/view.php?id=138" TargetMode="External"/><Relationship Id="rId187" Type="http://schemas.openxmlformats.org/officeDocument/2006/relationships/hyperlink" Target="https://crnsgd.saicwebhost.net/mantisbt/view.php?id=173" TargetMode="External"/><Relationship Id="rId331"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s://crnsgd.saicwebhost.net/mantisbt/view.php?id=114" TargetMode="External"/><Relationship Id="rId233" Type="http://schemas.openxmlformats.org/officeDocument/2006/relationships/hyperlink" Target="https://crnsgd.saicwebhost.net/mantisbt/view.php?id=154" TargetMode="External"/><Relationship Id="rId254" Type="http://schemas.openxmlformats.org/officeDocument/2006/relationships/hyperlink" Target="https://crnsgd.saicwebhost.net/mantisbt/view.php?id=115" TargetMode="External"/><Relationship Id="rId28" Type="http://schemas.openxmlformats.org/officeDocument/2006/relationships/hyperlink" Target="https://crnsgd.saicwebhost.net/mantisbt/view.php?id=168" TargetMode="External"/><Relationship Id="rId49" Type="http://schemas.openxmlformats.org/officeDocument/2006/relationships/hyperlink" Target="https://crnsgd.saicwebhost.net/mantisbt/view.php?id=55" TargetMode="External"/><Relationship Id="rId114" Type="http://schemas.openxmlformats.org/officeDocument/2006/relationships/hyperlink" Target="https://crnsgd.saicwebhost.net/mantisbt/view.php?id=114" TargetMode="External"/><Relationship Id="rId275" Type="http://schemas.openxmlformats.org/officeDocument/2006/relationships/hyperlink" Target="https://crnsgd.saicwebhost.net/mantisbt/view.php?id=114" TargetMode="External"/><Relationship Id="rId296" Type="http://schemas.openxmlformats.org/officeDocument/2006/relationships/hyperlink" Target="https://crnsgd.saicwebhost.net/mantisbt/view.php?id=7" TargetMode="External"/><Relationship Id="rId300" Type="http://schemas.openxmlformats.org/officeDocument/2006/relationships/hyperlink" Target="https://crnsgd.saicwebhost.net/mantisbt/view.php?id=28" TargetMode="External"/><Relationship Id="rId60" Type="http://schemas.openxmlformats.org/officeDocument/2006/relationships/hyperlink" Target="https://crnsgd.saicwebhost.net/mantisbt/view.php?id=65" TargetMode="External"/><Relationship Id="rId81" Type="http://schemas.openxmlformats.org/officeDocument/2006/relationships/hyperlink" Target="https://crnsgd.saicwebhost.net/mantisbt/view.php?id=114" TargetMode="External"/><Relationship Id="rId135" Type="http://schemas.openxmlformats.org/officeDocument/2006/relationships/hyperlink" Target="https://crnsgd.saicwebhost.net/mantisbt/view.php?id=157" TargetMode="External"/><Relationship Id="rId156" Type="http://schemas.openxmlformats.org/officeDocument/2006/relationships/hyperlink" Target="https://crnsgd.saicwebhost.net/mantisbt/view.php?id=114" TargetMode="External"/><Relationship Id="rId177" Type="http://schemas.openxmlformats.org/officeDocument/2006/relationships/hyperlink" Target="https://crnsgd.saicwebhost.net/mantisbt/view.php?id=159" TargetMode="External"/><Relationship Id="rId198" Type="http://schemas.openxmlformats.org/officeDocument/2006/relationships/hyperlink" Target="https://crnsgd.saicwebhost.net/mantisbt/view.php?id=115" TargetMode="External"/><Relationship Id="rId321" Type="http://schemas.openxmlformats.org/officeDocument/2006/relationships/hyperlink" Target="http://crnsgd.saicwebhost.net/mantisbt/view.php?id=5" TargetMode="External"/><Relationship Id="rId202" Type="http://schemas.openxmlformats.org/officeDocument/2006/relationships/hyperlink" Target="https://crnsgd.saicwebhost.net/mantisbt/view.php?id=114" TargetMode="External"/><Relationship Id="rId223" Type="http://schemas.openxmlformats.org/officeDocument/2006/relationships/hyperlink" Target="https://crnsgd.saicwebhost.net/mantisbt/view.php?id=114" TargetMode="External"/><Relationship Id="rId244" Type="http://schemas.openxmlformats.org/officeDocument/2006/relationships/hyperlink" Target="https://crnsgd.saicwebhost.net/mantisbt/view.php?id=115" TargetMode="External"/><Relationship Id="rId18" Type="http://schemas.openxmlformats.org/officeDocument/2006/relationships/hyperlink" Target="https://crnsgd.saicwebhost.net/mantisbt/view.php?id=135" TargetMode="External"/><Relationship Id="rId39" Type="http://schemas.openxmlformats.org/officeDocument/2006/relationships/hyperlink" Target="https://crnsgd.saicwebhost.net/mantisbt/view.php?id=168" TargetMode="External"/><Relationship Id="rId265" Type="http://schemas.openxmlformats.org/officeDocument/2006/relationships/hyperlink" Target="https://crnsgd.saicwebhost.net/mantisbt/view.php?id=173" TargetMode="External"/><Relationship Id="rId286" Type="http://schemas.openxmlformats.org/officeDocument/2006/relationships/hyperlink" Target="https://crnsgd.saicwebhost.net/mantisbt/view.php?id=114" TargetMode="External"/><Relationship Id="rId50" Type="http://schemas.openxmlformats.org/officeDocument/2006/relationships/hyperlink" Target="https://crnsgd.saicwebhost.net/mantisbt/view.php?id=56" TargetMode="External"/><Relationship Id="rId104" Type="http://schemas.openxmlformats.org/officeDocument/2006/relationships/hyperlink" Target="https://crnsgd.saicwebhost.net/mantisbt/view.php?id=114" TargetMode="External"/><Relationship Id="rId125" Type="http://schemas.openxmlformats.org/officeDocument/2006/relationships/hyperlink" Target="https://crnsgd.saicwebhost.net/mantisbt/view.php?id=114" TargetMode="External"/><Relationship Id="rId146" Type="http://schemas.openxmlformats.org/officeDocument/2006/relationships/hyperlink" Target="https://crnsgd.saicwebhost.net/mantisbt/view.php?id=115" TargetMode="External"/><Relationship Id="rId167" Type="http://schemas.openxmlformats.org/officeDocument/2006/relationships/hyperlink" Target="https://crnsgd.saicwebhost.net/mantisbt/view.php?id=141" TargetMode="External"/><Relationship Id="rId188" Type="http://schemas.openxmlformats.org/officeDocument/2006/relationships/hyperlink" Target="https://crnsgd.saicwebhost.net/mantisbt/view.php?id=174" TargetMode="External"/><Relationship Id="rId311" Type="http://schemas.openxmlformats.org/officeDocument/2006/relationships/hyperlink" Target="https://crnsgd.saicwebhost.net/mantisbt/view.php?id=25" TargetMode="External"/><Relationship Id="rId332" Type="http://schemas.openxmlformats.org/officeDocument/2006/relationships/theme" Target="theme/theme1.xml"/><Relationship Id="rId71" Type="http://schemas.openxmlformats.org/officeDocument/2006/relationships/hyperlink" Target="https://crnsgd.saicwebhost.net/mantisbt/view.php?id=111" TargetMode="External"/><Relationship Id="rId92" Type="http://schemas.openxmlformats.org/officeDocument/2006/relationships/hyperlink" Target="https://crnsgd.saicwebhost.net/mantisbt/view.php?id=115" TargetMode="External"/><Relationship Id="rId213" Type="http://schemas.openxmlformats.org/officeDocument/2006/relationships/hyperlink" Target="https://crnsgd.saicwebhost.net/mantisbt/view.php?id=114" TargetMode="External"/><Relationship Id="rId234" Type="http://schemas.openxmlformats.org/officeDocument/2006/relationships/hyperlink" Target="https://crnsgd.saicwebhost.net/mantisbt/view.php?id=156" TargetMode="External"/><Relationship Id="rId2" Type="http://schemas.openxmlformats.org/officeDocument/2006/relationships/numbering" Target="numbering.xml"/><Relationship Id="rId29" Type="http://schemas.openxmlformats.org/officeDocument/2006/relationships/hyperlink" Target="https://crnsgd.saicwebhost.net/mantisbt/view.php?id=168" TargetMode="External"/><Relationship Id="rId255" Type="http://schemas.openxmlformats.org/officeDocument/2006/relationships/hyperlink" Target="https://crnsgd.saicwebhost.net/mantisbt/view.php?id=156" TargetMode="External"/><Relationship Id="rId276" Type="http://schemas.openxmlformats.org/officeDocument/2006/relationships/hyperlink" Target="https://crnsgd.saicwebhost.net/mantisbt/view.php?id=114" TargetMode="External"/><Relationship Id="rId297" Type="http://schemas.openxmlformats.org/officeDocument/2006/relationships/hyperlink" Target="https://crnsgd.saicwebhost.net/mantisbt/view.php?id=21" TargetMode="External"/><Relationship Id="rId40" Type="http://schemas.openxmlformats.org/officeDocument/2006/relationships/hyperlink" Target="https://crnsgd.saicwebhost.net/mantisbt/view.php?id=168" TargetMode="External"/><Relationship Id="rId115" Type="http://schemas.openxmlformats.org/officeDocument/2006/relationships/hyperlink" Target="https://crnsgd.saicwebhost.net/mantisbt/view.php?id=114" TargetMode="External"/><Relationship Id="rId136" Type="http://schemas.openxmlformats.org/officeDocument/2006/relationships/hyperlink" Target="https://crnsgd.saicwebhost.net/mantisbt/view.php?id=160" TargetMode="External"/><Relationship Id="rId157" Type="http://schemas.openxmlformats.org/officeDocument/2006/relationships/hyperlink" Target="https://crnsgd.saicwebhost.net/mantisbt/view.php?id=114" TargetMode="External"/><Relationship Id="rId178" Type="http://schemas.openxmlformats.org/officeDocument/2006/relationships/hyperlink" Target="https://crnsgd.saicwebhost.net/mantisbt/view.php?id=160" TargetMode="External"/><Relationship Id="rId301" Type="http://schemas.openxmlformats.org/officeDocument/2006/relationships/hyperlink" Target="https://crnsgd.saicwebhost.net/mantisbt/view.php?id=29" TargetMode="External"/><Relationship Id="rId322" Type="http://schemas.openxmlformats.org/officeDocument/2006/relationships/hyperlink" Target="http://crnsgd.saicwebhost.net/mantisbt/view.php?id=7" TargetMode="External"/><Relationship Id="rId61" Type="http://schemas.openxmlformats.org/officeDocument/2006/relationships/hyperlink" Target="https://crnsgd.saicwebhost.net/mantisbt/view.php?id=66" TargetMode="External"/><Relationship Id="rId82" Type="http://schemas.openxmlformats.org/officeDocument/2006/relationships/hyperlink" Target="https://crnsgd.saicwebhost.net/mantisbt/view.php?id=114" TargetMode="External"/><Relationship Id="rId199" Type="http://schemas.openxmlformats.org/officeDocument/2006/relationships/hyperlink" Target="https://crnsgd.saicwebhost.net/mantisbt/view.php?id=115" TargetMode="External"/><Relationship Id="rId203" Type="http://schemas.openxmlformats.org/officeDocument/2006/relationships/hyperlink" Target="https://crnsgd.saicwebhost.net/mantisbt/view.php?id=114" TargetMode="External"/><Relationship Id="rId19" Type="http://schemas.openxmlformats.org/officeDocument/2006/relationships/hyperlink" Target="https://crnsgd.saicwebhost.net/mantisbt/view.php?id=140" TargetMode="External"/><Relationship Id="rId224" Type="http://schemas.openxmlformats.org/officeDocument/2006/relationships/hyperlink" Target="https://crnsgd.saicwebhost.net/mantisbt/view.php?id=114" TargetMode="External"/><Relationship Id="rId245" Type="http://schemas.openxmlformats.org/officeDocument/2006/relationships/hyperlink" Target="https://crnsgd.saicwebhost.net/mantisbt/view.php?id=115" TargetMode="External"/><Relationship Id="rId266" Type="http://schemas.openxmlformats.org/officeDocument/2006/relationships/hyperlink" Target="https://crnsgd.saicwebhost.net/mantisbt/view.php?id=114" TargetMode="External"/><Relationship Id="rId287" Type="http://schemas.openxmlformats.org/officeDocument/2006/relationships/hyperlink" Target="https://crnsgd.saicwebhost.net/mantisbt/view.php?id=114" TargetMode="External"/><Relationship Id="rId30" Type="http://schemas.openxmlformats.org/officeDocument/2006/relationships/hyperlink" Target="https://crnsgd.saicwebhost.net/mantisbt/view.php?id=168" TargetMode="External"/><Relationship Id="rId105" Type="http://schemas.openxmlformats.org/officeDocument/2006/relationships/hyperlink" Target="https://crnsgd.saicwebhost.net/mantisbt/view.php?id=114" TargetMode="External"/><Relationship Id="rId126" Type="http://schemas.openxmlformats.org/officeDocument/2006/relationships/hyperlink" Target="https://crnsgd.saicwebhost.net/mantisbt/view.php?id=114" TargetMode="External"/><Relationship Id="rId147" Type="http://schemas.openxmlformats.org/officeDocument/2006/relationships/hyperlink" Target="https://crnsgd.saicwebhost.net/mantisbt/view.php?id=115" TargetMode="External"/><Relationship Id="rId168" Type="http://schemas.openxmlformats.org/officeDocument/2006/relationships/hyperlink" Target="https://crnsgd.saicwebhost.net/mantisbt/view.php?id=143" TargetMode="External"/><Relationship Id="rId312" Type="http://schemas.openxmlformats.org/officeDocument/2006/relationships/hyperlink" Target="https://crnsgd.saicwebhost.net/mantisbt/view.php?id=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C7376-AA30-44EF-909E-06379C4BF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64</Pages>
  <Words>17900</Words>
  <Characters>130497</Characters>
  <Application>Microsoft Office Word</Application>
  <DocSecurity>0</DocSecurity>
  <Lines>3182</Lines>
  <Paragraphs>2150</Paragraphs>
  <ScaleCrop>false</ScaleCrop>
  <HeadingPairs>
    <vt:vector size="2" baseType="variant">
      <vt:variant>
        <vt:lpstr>Title</vt:lpstr>
      </vt:variant>
      <vt:variant>
        <vt:i4>1</vt:i4>
      </vt:variant>
    </vt:vector>
  </HeadingPairs>
  <TitlesOfParts>
    <vt:vector size="1" baseType="lpstr">
      <vt:lpstr>Revision History</vt:lpstr>
    </vt:vector>
  </TitlesOfParts>
  <Company>GE</Company>
  <LinksUpToDate>false</LinksUpToDate>
  <CharactersWithSpaces>146247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Revision History</dc:title>
  <dc:creator>Gary A. McNaughton</dc:creator>
  <cp:lastModifiedBy>Gary McNaughton</cp:lastModifiedBy>
  <cp:revision>4</cp:revision>
  <cp:lastPrinted>2010-03-27T00:25:00Z</cp:lastPrinted>
  <dcterms:created xsi:type="dcterms:W3CDTF">2012-09-18T08:40:00Z</dcterms:created>
  <dcterms:modified xsi:type="dcterms:W3CDTF">2012-09-18T08:56:00Z</dcterms:modified>
</cp:coreProperties>
</file>