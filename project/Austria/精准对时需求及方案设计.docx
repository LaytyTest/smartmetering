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F2E" w:rsidRDefault="00DA2F2E" w:rsidP="00DA2F2E">
      <w:pPr>
        <w:outlineLvl w:val="0"/>
      </w:pPr>
      <w:r>
        <w:rPr>
          <w:rFonts w:hint="eastAsia"/>
        </w:rPr>
        <w:t xml:space="preserve">Author &amp; </w:t>
      </w:r>
      <w:proofErr w:type="gramStart"/>
      <w:r>
        <w:rPr>
          <w:rFonts w:hint="eastAsia"/>
        </w:rPr>
        <w:t>Date :</w:t>
      </w:r>
      <w:proofErr w:type="gramEnd"/>
      <w:r>
        <w:rPr>
          <w:rFonts w:hint="eastAsia"/>
        </w:rPr>
        <w:t xml:space="preserve"> Liu </w:t>
      </w:r>
      <w:proofErr w:type="spellStart"/>
      <w:r>
        <w:rPr>
          <w:rFonts w:hint="eastAsia"/>
        </w:rPr>
        <w:t>Guanhai</w:t>
      </w:r>
      <w:proofErr w:type="spellEnd"/>
      <w:r>
        <w:rPr>
          <w:rFonts w:hint="eastAsia"/>
        </w:rPr>
        <w:t xml:space="preserve">  </w:t>
      </w:r>
      <w:hyperlink r:id="rId8" w:history="1">
        <w:r w:rsidRPr="00FA7D8B">
          <w:rPr>
            <w:rStyle w:val="Hyperlink"/>
            <w:rFonts w:hint="eastAsia"/>
          </w:rPr>
          <w:t>guanhai.liu@smartmetering.com.cn</w:t>
        </w:r>
      </w:hyperlink>
      <w:r>
        <w:rPr>
          <w:rFonts w:hint="eastAsia"/>
        </w:rPr>
        <w:t xml:space="preserve">  2017-7-11</w:t>
      </w:r>
    </w:p>
    <w:p w:rsidR="00DA2F2E" w:rsidRDefault="00DA2F2E" w:rsidP="00DA2F2E">
      <w:pPr>
        <w:outlineLvl w:val="0"/>
      </w:pPr>
      <w:r>
        <w:rPr>
          <w:rFonts w:hint="eastAsia"/>
        </w:rPr>
        <w:t>Version</w:t>
      </w:r>
      <w:r>
        <w:rPr>
          <w:rFonts w:hint="eastAsia"/>
        </w:rPr>
        <w:t>：</w:t>
      </w:r>
      <w:r>
        <w:rPr>
          <w:rFonts w:hint="eastAsia"/>
        </w:rPr>
        <w:t>V1.0</w:t>
      </w:r>
    </w:p>
    <w:p w:rsidR="00DA2F2E" w:rsidRDefault="00DA2F2E" w:rsidP="00DA2F2E">
      <w:pPr>
        <w:outlineLvl w:val="0"/>
      </w:pPr>
      <w:r>
        <w:rPr>
          <w:rFonts w:hint="eastAsia"/>
        </w:rPr>
        <w:t>2017-7-11</w:t>
      </w:r>
      <w:r>
        <w:rPr>
          <w:rFonts w:hint="eastAsia"/>
        </w:rPr>
        <w:tab/>
      </w:r>
      <w:r>
        <w:rPr>
          <w:rFonts w:hint="eastAsia"/>
        </w:rPr>
        <w:t>《</w:t>
      </w:r>
      <w:r>
        <w:rPr>
          <w:rFonts w:hint="eastAsia"/>
        </w:rPr>
        <w:t xml:space="preserve">Exactly </w:t>
      </w:r>
      <w:ins w:id="0" w:author="z003n3cs" w:date="2017-08-04T09:40:00Z">
        <w:r w:rsidR="00CB3A40">
          <w:rPr>
            <w:rFonts w:hint="eastAsia"/>
          </w:rPr>
          <w:t>T</w:t>
        </w:r>
        <w:r w:rsidR="00CB3A40">
          <w:t xml:space="preserve">ime </w:t>
        </w:r>
        <w:proofErr w:type="spellStart"/>
        <w:r w:rsidR="00CB3A40">
          <w:rPr>
            <w:rFonts w:hint="eastAsia"/>
          </w:rPr>
          <w:t>S</w:t>
        </w:r>
        <w:r w:rsidR="00CB3A40" w:rsidRPr="00CB3A40">
          <w:t>ynchronization</w:t>
        </w:r>
        <w:proofErr w:type="gramStart"/>
        <w:r w:rsidR="00CB3A40" w:rsidRPr="00CB3A40">
          <w:t>;</w:t>
        </w:r>
      </w:ins>
      <w:proofErr w:type="gramEnd"/>
      <w:del w:id="1" w:author="z003n3cs" w:date="2017-08-04T09:40:00Z">
        <w:r w:rsidDel="00CB3A40">
          <w:rPr>
            <w:rFonts w:hint="eastAsia"/>
          </w:rPr>
          <w:delText xml:space="preserve">Timing </w:delText>
        </w:r>
      </w:del>
      <w:r>
        <w:rPr>
          <w:rFonts w:hint="eastAsia"/>
        </w:rPr>
        <w:t>Solution</w:t>
      </w:r>
      <w:proofErr w:type="spellEnd"/>
      <w:r>
        <w:rPr>
          <w:rFonts w:hint="eastAsia"/>
        </w:rPr>
        <w:t>》初始版本提交；</w:t>
      </w:r>
    </w:p>
    <w:p w:rsidR="00DA2F2E" w:rsidRDefault="00DA2F2E" w:rsidP="00DA2F2E">
      <w:r>
        <w:rPr>
          <w:rFonts w:hint="eastAsia"/>
        </w:rPr>
        <w:t>--------------------------------------------------------------------------------------------------------------------------</w:t>
      </w:r>
    </w:p>
    <w:p w:rsidR="00DA2F2E" w:rsidRDefault="00DA2F2E" w:rsidP="00DA2F2E">
      <w:pPr>
        <w:outlineLvl w:val="0"/>
      </w:pPr>
      <w:r>
        <w:rPr>
          <w:rFonts w:hint="eastAsia"/>
        </w:rPr>
        <w:t>【</w:t>
      </w:r>
      <w:r>
        <w:rPr>
          <w:rFonts w:hint="eastAsia"/>
        </w:rPr>
        <w:t>Requirement</w:t>
      </w:r>
      <w:r>
        <w:rPr>
          <w:rFonts w:hint="eastAsia"/>
        </w:rPr>
        <w:t>】</w:t>
      </w:r>
    </w:p>
    <w:p w:rsidR="00DA2F2E" w:rsidRDefault="00DA2F2E" w:rsidP="00DA2F2E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通过</w:t>
      </w:r>
      <w:r>
        <w:rPr>
          <w:rFonts w:hint="eastAsia"/>
        </w:rPr>
        <w:t>UDIS</w:t>
      </w:r>
      <w:r>
        <w:rPr>
          <w:rFonts w:hint="eastAsia"/>
        </w:rPr>
        <w:t>实现与</w:t>
      </w:r>
      <w:r>
        <w:rPr>
          <w:rFonts w:hint="eastAsia"/>
        </w:rPr>
        <w:t>Meter</w:t>
      </w:r>
      <w:r>
        <w:rPr>
          <w:rFonts w:hint="eastAsia"/>
        </w:rPr>
        <w:t>间的自动对时及</w:t>
      </w:r>
      <w:proofErr w:type="gramStart"/>
      <w:r>
        <w:rPr>
          <w:rFonts w:hint="eastAsia"/>
        </w:rPr>
        <w:t>手动对</w:t>
      </w:r>
      <w:proofErr w:type="gramEnd"/>
      <w:r>
        <w:rPr>
          <w:rFonts w:hint="eastAsia"/>
        </w:rPr>
        <w:t>时；</w:t>
      </w:r>
    </w:p>
    <w:p w:rsidR="00DA2F2E" w:rsidRDefault="00DA2F2E" w:rsidP="00DA2F2E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确保对时误差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5s</w:t>
      </w:r>
      <w:r>
        <w:rPr>
          <w:rFonts w:hint="eastAsia"/>
        </w:rPr>
        <w:t>；</w:t>
      </w:r>
    </w:p>
    <w:p w:rsidR="00445C2B" w:rsidRDefault="00DA2F2E">
      <w:r>
        <w:rPr>
          <w:rFonts w:hint="eastAsia"/>
        </w:rPr>
        <w:t>【</w:t>
      </w:r>
      <w:r>
        <w:rPr>
          <w:rFonts w:hint="eastAsia"/>
        </w:rPr>
        <w:t>Requirement  Analysis</w:t>
      </w:r>
      <w:r>
        <w:rPr>
          <w:rFonts w:hint="eastAsia"/>
        </w:rPr>
        <w:t>】</w:t>
      </w:r>
    </w:p>
    <w:p w:rsidR="00C3601E" w:rsidRDefault="00C3601E" w:rsidP="00DA2F2E">
      <w:pPr>
        <w:pStyle w:val="ListParagraph"/>
        <w:numPr>
          <w:ilvl w:val="0"/>
          <w:numId w:val="2"/>
        </w:numPr>
      </w:pPr>
      <w:r>
        <w:rPr>
          <w:rFonts w:hint="eastAsia"/>
        </w:rPr>
        <w:t>现有方案已在</w:t>
      </w:r>
      <w:r>
        <w:rPr>
          <w:rFonts w:hint="eastAsia"/>
        </w:rPr>
        <w:t>Collection</w:t>
      </w:r>
      <w:r>
        <w:rPr>
          <w:rFonts w:hint="eastAsia"/>
        </w:rPr>
        <w:t>中实现了自动对时逻辑，在</w:t>
      </w:r>
      <w:r>
        <w:rPr>
          <w:rFonts w:hint="eastAsia"/>
        </w:rPr>
        <w:t>Web</w:t>
      </w:r>
      <w:r>
        <w:rPr>
          <w:rFonts w:hint="eastAsia"/>
        </w:rPr>
        <w:t>页面中实现了</w:t>
      </w:r>
      <w:proofErr w:type="gramStart"/>
      <w:r>
        <w:rPr>
          <w:rFonts w:hint="eastAsia"/>
        </w:rPr>
        <w:t>手动对</w:t>
      </w:r>
      <w:proofErr w:type="gramEnd"/>
      <w:r>
        <w:rPr>
          <w:rFonts w:hint="eastAsia"/>
        </w:rPr>
        <w:t>时逻辑；但因对时逻辑简单，未考虑处理延时因素，导致对时结果不准确，误差较大的问题；甚至出现将</w:t>
      </w:r>
      <w:r>
        <w:rPr>
          <w:rFonts w:hint="eastAsia"/>
        </w:rPr>
        <w:t>Meter</w:t>
      </w:r>
      <w:r>
        <w:rPr>
          <w:rFonts w:hint="eastAsia"/>
        </w:rPr>
        <w:t>上原本正确时间对成错误时间的问题。</w:t>
      </w:r>
    </w:p>
    <w:p w:rsidR="00C3601E" w:rsidRDefault="00C3601E" w:rsidP="00DA2F2E">
      <w:pPr>
        <w:pStyle w:val="ListParagraph"/>
        <w:numPr>
          <w:ilvl w:val="0"/>
          <w:numId w:val="2"/>
        </w:numPr>
      </w:pPr>
      <w:r>
        <w:rPr>
          <w:rFonts w:hint="eastAsia"/>
        </w:rPr>
        <w:t>需求的难点是如何实现精确对时。因此，在新方案中，有必要将延时因素考虑进来。</w:t>
      </w:r>
    </w:p>
    <w:p w:rsidR="00C3601E" w:rsidRDefault="00C3601E" w:rsidP="00C3601E">
      <w:r>
        <w:rPr>
          <w:rFonts w:hint="eastAsia"/>
        </w:rPr>
        <w:t>【</w:t>
      </w:r>
      <w:r>
        <w:rPr>
          <w:rFonts w:hint="eastAsia"/>
        </w:rPr>
        <w:t xml:space="preserve">Key </w:t>
      </w:r>
      <w:r w:rsidR="0072161F">
        <w:rPr>
          <w:rFonts w:hint="eastAsia"/>
        </w:rPr>
        <w:t>Points</w:t>
      </w:r>
      <w:r>
        <w:rPr>
          <w:rFonts w:hint="eastAsia"/>
        </w:rPr>
        <w:t>】</w:t>
      </w:r>
    </w:p>
    <w:p w:rsidR="00525BBE" w:rsidRDefault="00DD6C34" w:rsidP="00C3601E">
      <w:pPr>
        <w:pStyle w:val="ListParagraph"/>
        <w:numPr>
          <w:ilvl w:val="0"/>
          <w:numId w:val="4"/>
        </w:numPr>
      </w:pPr>
      <w:r>
        <w:rPr>
          <w:rFonts w:hint="eastAsia"/>
        </w:rPr>
        <w:t>几个</w:t>
      </w:r>
      <w:r w:rsidR="00D46B8F">
        <w:rPr>
          <w:rFonts w:hint="eastAsia"/>
        </w:rPr>
        <w:t>新定义</w:t>
      </w:r>
    </w:p>
    <w:p w:rsidR="00525BBE" w:rsidRDefault="006F450F" w:rsidP="00525BBE">
      <w:pPr>
        <w:pStyle w:val="ListParagraph"/>
      </w:pPr>
      <w:proofErr w:type="spellStart"/>
      <w:proofErr w:type="gramStart"/>
      <w:r>
        <w:rPr>
          <w:rFonts w:hint="eastAsia"/>
        </w:rPr>
        <w:t>tv</w:t>
      </w:r>
      <w:proofErr w:type="spellEnd"/>
      <w:proofErr w:type="gramEnd"/>
      <w:r w:rsidR="00525BBE">
        <w:rPr>
          <w:rFonts w:hint="eastAsia"/>
        </w:rPr>
        <w:t xml:space="preserve">:  </w:t>
      </w:r>
      <w:r w:rsidR="00525BBE">
        <w:rPr>
          <w:rFonts w:hint="eastAsia"/>
        </w:rPr>
        <w:t>时间戳</w:t>
      </w:r>
    </w:p>
    <w:p w:rsidR="001B200D" w:rsidRDefault="00525BBE" w:rsidP="00525BBE">
      <w:pPr>
        <w:pStyle w:val="ListParagraph"/>
        <w:rPr>
          <w:ins w:id="2" w:author="z003n3cs" w:date="2017-08-04T10:30:00Z"/>
        </w:rPr>
      </w:pPr>
      <w:r>
        <w:t>D</w:t>
      </w:r>
      <w:r>
        <w:rPr>
          <w:rFonts w:hint="eastAsia"/>
        </w:rPr>
        <w:t>elay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延时，</w:t>
      </w:r>
      <w:ins w:id="3" w:author="z003n3cs" w:date="2017-08-04T09:44:00Z">
        <w:r w:rsidR="00CB3A40" w:rsidDel="00CB3A40">
          <w:rPr>
            <w:rFonts w:hint="eastAsia"/>
          </w:rPr>
          <w:t xml:space="preserve"> </w:t>
        </w:r>
      </w:ins>
      <w:ins w:id="4" w:author="z003n3cs" w:date="2017-08-04T09:45:00Z">
        <w:r w:rsidR="00CB3A40">
          <w:rPr>
            <w:rFonts w:hint="eastAsia"/>
          </w:rPr>
          <w:t>指</w:t>
        </w:r>
      </w:ins>
      <w:del w:id="5" w:author="z003n3cs" w:date="2017-08-04T09:44:00Z">
        <w:r w:rsidDel="00CB3A40">
          <w:rPr>
            <w:rFonts w:hint="eastAsia"/>
          </w:rPr>
          <w:delText>指</w:delText>
        </w:r>
      </w:del>
      <w:del w:id="6" w:author="z003n3cs" w:date="2017-08-04T10:03:00Z">
        <w:r w:rsidDel="00E41FD9">
          <w:rPr>
            <w:rFonts w:hint="eastAsia"/>
          </w:rPr>
          <w:delText>报文</w:delText>
        </w:r>
      </w:del>
      <w:r>
        <w:rPr>
          <w:rFonts w:hint="eastAsia"/>
        </w:rPr>
        <w:t>从发送</w:t>
      </w:r>
      <w:ins w:id="7" w:author="z003n3cs" w:date="2017-08-04T09:45:00Z">
        <w:r w:rsidR="00CB3A40">
          <w:rPr>
            <w:rFonts w:hint="eastAsia"/>
          </w:rPr>
          <w:t>Request</w:t>
        </w:r>
      </w:ins>
      <w:ins w:id="8" w:author="z003n3cs" w:date="2017-08-04T10:03:00Z">
        <w:r w:rsidR="00E41FD9">
          <w:rPr>
            <w:rFonts w:hint="eastAsia"/>
          </w:rPr>
          <w:t>报文</w:t>
        </w:r>
      </w:ins>
      <w:r>
        <w:rPr>
          <w:rFonts w:hint="eastAsia"/>
        </w:rPr>
        <w:t>时刻到收到</w:t>
      </w:r>
      <w:ins w:id="9" w:author="z003n3cs" w:date="2017-08-04T09:45:00Z">
        <w:r w:rsidR="00CB3A40">
          <w:rPr>
            <w:rFonts w:hint="eastAsia"/>
          </w:rPr>
          <w:t>Response</w:t>
        </w:r>
      </w:ins>
      <w:ins w:id="10" w:author="z003n3cs" w:date="2017-08-04T10:03:00Z">
        <w:r w:rsidR="00E41FD9">
          <w:rPr>
            <w:rFonts w:hint="eastAsia"/>
          </w:rPr>
          <w:t>报文</w:t>
        </w:r>
      </w:ins>
      <w:r>
        <w:rPr>
          <w:rFonts w:hint="eastAsia"/>
        </w:rPr>
        <w:t>时刻之间</w:t>
      </w:r>
      <w:del w:id="11" w:author="z003n3cs" w:date="2017-08-04T10:03:00Z">
        <w:r w:rsidDel="00E41FD9">
          <w:rPr>
            <w:rFonts w:hint="eastAsia"/>
          </w:rPr>
          <w:delText>的</w:delText>
        </w:r>
      </w:del>
      <w:r>
        <w:rPr>
          <w:rFonts w:hint="eastAsia"/>
        </w:rPr>
        <w:t>时间差</w:t>
      </w:r>
      <w:ins w:id="12" w:author="z003n3cs" w:date="2017-08-04T09:43:00Z">
        <w:r w:rsidR="00CB3A40">
          <w:rPr>
            <w:rFonts w:hint="eastAsia"/>
          </w:rPr>
          <w:t>的</w:t>
        </w:r>
        <w:r w:rsidR="00CB3A40">
          <w:rPr>
            <w:rFonts w:hint="eastAsia"/>
          </w:rPr>
          <w:t>1/2</w:t>
        </w:r>
      </w:ins>
      <w:ins w:id="13" w:author="z003n3cs" w:date="2017-08-04T09:44:00Z">
        <w:r w:rsidR="00CB3A40">
          <w:rPr>
            <w:rFonts w:hint="eastAsia"/>
          </w:rPr>
          <w:t>，</w:t>
        </w:r>
      </w:ins>
      <w:ins w:id="14" w:author="z003n3cs" w:date="2017-08-04T10:30:00Z">
        <w:r w:rsidR="001B200D">
          <w:rPr>
            <w:rFonts w:hint="eastAsia"/>
          </w:rPr>
          <w:t xml:space="preserve">   </w:t>
        </w:r>
      </w:ins>
    </w:p>
    <w:p w:rsidR="002F25AC" w:rsidRDefault="001B200D" w:rsidP="00525BBE">
      <w:pPr>
        <w:pStyle w:val="ListParagraph"/>
        <w:rPr>
          <w:ins w:id="15" w:author="z003n3cs" w:date="2017-08-04T10:29:00Z"/>
        </w:rPr>
      </w:pPr>
      <w:ins w:id="16" w:author="z003n3cs" w:date="2017-08-04T10:30:00Z">
        <w:r>
          <w:rPr>
            <w:rFonts w:hint="eastAsia"/>
          </w:rPr>
          <w:t xml:space="preserve">                          </w:t>
        </w:r>
      </w:ins>
      <w:ins w:id="17" w:author="z003n3cs" w:date="2017-08-04T09:44:00Z">
        <w:r w:rsidR="00CB3A40">
          <w:rPr>
            <w:rFonts w:hint="eastAsia"/>
          </w:rPr>
          <w:t>也即</w:t>
        </w:r>
      </w:ins>
      <w:proofErr w:type="spellStart"/>
      <w:ins w:id="18" w:author="z003n3cs" w:date="2017-08-04T09:43:00Z">
        <w:r w:rsidR="00CB3A40">
          <w:rPr>
            <w:rFonts w:hint="eastAsia"/>
          </w:rPr>
          <w:t>oneway</w:t>
        </w:r>
      </w:ins>
      <w:proofErr w:type="spellEnd"/>
      <w:ins w:id="19" w:author="z003n3cs" w:date="2017-08-04T09:44:00Z">
        <w:r w:rsidR="00CB3A40">
          <w:rPr>
            <w:rFonts w:hint="eastAsia"/>
          </w:rPr>
          <w:t>所耗时长</w:t>
        </w:r>
      </w:ins>
      <w:ins w:id="20" w:author="z003n3cs" w:date="2017-08-04T10:30:00Z">
        <w:r w:rsidR="003074C1">
          <w:rPr>
            <w:rFonts w:hint="eastAsia"/>
          </w:rPr>
          <w:t>(</w:t>
        </w:r>
      </w:ins>
      <w:proofErr w:type="spellStart"/>
      <w:ins w:id="21" w:author="z003n3cs" w:date="2017-08-04T10:29:00Z">
        <w:r w:rsidR="003074C1">
          <w:rPr>
            <w:rFonts w:hint="eastAsia"/>
          </w:rPr>
          <w:t>tv</w:t>
        </w:r>
      </w:ins>
      <w:proofErr w:type="spellEnd"/>
      <w:ins w:id="22" w:author="z003n3cs" w:date="2017-08-04T10:30:00Z">
        <w:r w:rsidR="00DE05F4">
          <w:rPr>
            <w:rFonts w:hint="eastAsia"/>
          </w:rPr>
          <w:t>[</w:t>
        </w:r>
      </w:ins>
      <w:proofErr w:type="spellStart"/>
      <w:ins w:id="23" w:author="z003n3cs" w:date="2017-08-04T10:29:00Z">
        <w:r w:rsidR="003074C1">
          <w:rPr>
            <w:rFonts w:hint="eastAsia"/>
          </w:rPr>
          <w:t>recv</w:t>
        </w:r>
      </w:ins>
      <w:proofErr w:type="spellEnd"/>
      <w:ins w:id="24" w:author="z003n3cs" w:date="2017-08-04T10:30:00Z">
        <w:r w:rsidR="00DE05F4">
          <w:rPr>
            <w:rFonts w:hint="eastAsia"/>
          </w:rPr>
          <w:t>]</w:t>
        </w:r>
        <w:r w:rsidR="003074C1">
          <w:rPr>
            <w:rFonts w:hint="eastAsia"/>
          </w:rPr>
          <w:t xml:space="preserve"> </w:t>
        </w:r>
        <w:r w:rsidR="003074C1">
          <w:t>–</w:t>
        </w:r>
        <w:r w:rsidR="00DE05F4">
          <w:rPr>
            <w:rFonts w:hint="eastAsia"/>
          </w:rPr>
          <w:t xml:space="preserve"> </w:t>
        </w:r>
        <w:proofErr w:type="spellStart"/>
        <w:r w:rsidR="00DE05F4">
          <w:rPr>
            <w:rFonts w:hint="eastAsia"/>
          </w:rPr>
          <w:t>tv</w:t>
        </w:r>
        <w:proofErr w:type="spellEnd"/>
        <w:r w:rsidR="00DE05F4">
          <w:rPr>
            <w:rFonts w:hint="eastAsia"/>
          </w:rPr>
          <w:t>[</w:t>
        </w:r>
        <w:r w:rsidR="003074C1">
          <w:rPr>
            <w:rFonts w:hint="eastAsia"/>
          </w:rPr>
          <w:t>send</w:t>
        </w:r>
        <w:r w:rsidR="00DE05F4">
          <w:rPr>
            <w:rFonts w:hint="eastAsia"/>
          </w:rPr>
          <w:t>]</w:t>
        </w:r>
        <w:r w:rsidR="003074C1">
          <w:rPr>
            <w:rFonts w:hint="eastAsia"/>
          </w:rPr>
          <w:t>)/2</w:t>
        </w:r>
      </w:ins>
      <w:ins w:id="25" w:author="z003n3cs" w:date="2017-08-04T09:44:00Z">
        <w:r w:rsidR="00CB3A40">
          <w:rPr>
            <w:rFonts w:hint="eastAsia"/>
          </w:rPr>
          <w:t>。</w:t>
        </w:r>
      </w:ins>
    </w:p>
    <w:p w:rsidR="00525BBE" w:rsidDel="00CB3A40" w:rsidRDefault="006F450F" w:rsidP="00525BBE">
      <w:pPr>
        <w:pStyle w:val="ListParagraph"/>
        <w:rPr>
          <w:del w:id="26" w:author="z003n3cs" w:date="2017-08-04T09:43:00Z"/>
        </w:rPr>
      </w:pPr>
      <w:del w:id="27" w:author="z003n3cs" w:date="2017-08-04T09:43:00Z">
        <w:r w:rsidDel="00CB3A40">
          <w:rPr>
            <w:rFonts w:hint="eastAsia"/>
          </w:rPr>
          <w:delText>tv</w:delText>
        </w:r>
        <w:r w:rsidR="00525BBE" w:rsidDel="00CB3A40">
          <w:rPr>
            <w:rFonts w:hint="eastAsia"/>
          </w:rPr>
          <w:delText xml:space="preserve">(Recv) </w:delText>
        </w:r>
        <w:r w:rsidR="00525BBE" w:rsidDel="00CB3A40">
          <w:delText>–</w:delText>
        </w:r>
        <w:r w:rsidDel="00CB3A40">
          <w:rPr>
            <w:rFonts w:hint="eastAsia"/>
          </w:rPr>
          <w:delText xml:space="preserve"> tv</w:delText>
        </w:r>
        <w:r w:rsidR="00525BBE" w:rsidDel="00CB3A40">
          <w:rPr>
            <w:rFonts w:hint="eastAsia"/>
          </w:rPr>
          <w:delText>(Send)</w:delText>
        </w:r>
      </w:del>
    </w:p>
    <w:p w:rsidR="00525BBE" w:rsidRDefault="00525BBE" w:rsidP="00525BBE">
      <w:pPr>
        <w:pStyle w:val="ListParagraph"/>
      </w:pPr>
      <w:proofErr w:type="spellStart"/>
      <w:r>
        <w:rPr>
          <w:rFonts w:hint="eastAsia"/>
        </w:rPr>
        <w:t>Avr_Delay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平均延时，</w:t>
      </w:r>
      <w:r>
        <w:rPr>
          <w:rFonts w:hint="eastAsia"/>
        </w:rPr>
        <w:t xml:space="preserve"> </w:t>
      </w:r>
      <w:r>
        <w:rPr>
          <w:rFonts w:hint="eastAsia"/>
        </w:rPr>
        <w:t>在指定时间范围内的多次延时的平均值</w:t>
      </w:r>
    </w:p>
    <w:p w:rsidR="00525BBE" w:rsidRDefault="00525BBE" w:rsidP="00525BBE">
      <w:pPr>
        <w:pStyle w:val="ListParagraph"/>
      </w:pPr>
      <w:proofErr w:type="spellStart"/>
      <w:r>
        <w:rPr>
          <w:rFonts w:hint="eastAsia"/>
        </w:rPr>
        <w:t>Avr_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KMS)</w:t>
      </w:r>
      <w:r>
        <w:rPr>
          <w:rFonts w:hint="eastAsia"/>
        </w:rPr>
        <w:t>：</w:t>
      </w:r>
      <w:r>
        <w:rPr>
          <w:rFonts w:hint="eastAsia"/>
        </w:rPr>
        <w:t xml:space="preserve"> UDIS</w:t>
      </w:r>
      <w:r>
        <w:rPr>
          <w:rFonts w:hint="eastAsia"/>
        </w:rPr>
        <w:t>与</w:t>
      </w:r>
      <w:r>
        <w:rPr>
          <w:rFonts w:hint="eastAsia"/>
        </w:rPr>
        <w:t>KMS</w:t>
      </w:r>
      <w:r>
        <w:rPr>
          <w:rFonts w:hint="eastAsia"/>
        </w:rPr>
        <w:t>间的平均延时</w:t>
      </w:r>
    </w:p>
    <w:p w:rsidR="00525BBE" w:rsidRDefault="009E1EC4" w:rsidP="00243B93">
      <w:pPr>
        <w:pStyle w:val="ListParagraph"/>
      </w:pPr>
      <w:proofErr w:type="spellStart"/>
      <w:r>
        <w:rPr>
          <w:rFonts w:hint="eastAsia"/>
        </w:rPr>
        <w:t>Avr_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Meter)</w:t>
      </w:r>
      <w:r>
        <w:rPr>
          <w:rFonts w:hint="eastAsia"/>
        </w:rPr>
        <w:t>：</w:t>
      </w:r>
      <w:r>
        <w:rPr>
          <w:rFonts w:hint="eastAsia"/>
        </w:rPr>
        <w:t xml:space="preserve"> UDIS</w:t>
      </w:r>
      <w:r>
        <w:rPr>
          <w:rFonts w:hint="eastAsia"/>
        </w:rPr>
        <w:t>与</w:t>
      </w:r>
      <w:r>
        <w:rPr>
          <w:rFonts w:hint="eastAsia"/>
        </w:rPr>
        <w:t>Meter</w:t>
      </w:r>
      <w:r>
        <w:rPr>
          <w:rFonts w:hint="eastAsia"/>
        </w:rPr>
        <w:t>间的平均延时，不同的</w:t>
      </w:r>
      <w:r>
        <w:rPr>
          <w:rFonts w:hint="eastAsia"/>
        </w:rPr>
        <w:t>Meter</w:t>
      </w:r>
      <w:r>
        <w:rPr>
          <w:rFonts w:hint="eastAsia"/>
        </w:rPr>
        <w:t>其值不同；</w:t>
      </w:r>
    </w:p>
    <w:p w:rsidR="002B49B1" w:rsidRDefault="002B49B1" w:rsidP="002B49B1">
      <w:pPr>
        <w:pStyle w:val="ListParagraph"/>
      </w:pPr>
    </w:p>
    <w:p w:rsidR="002B49B1" w:rsidRDefault="002B49B1" w:rsidP="002B49B1">
      <w:pPr>
        <w:pStyle w:val="ListParagraph"/>
        <w:numPr>
          <w:ilvl w:val="0"/>
          <w:numId w:val="4"/>
        </w:numPr>
      </w:pPr>
      <w:r>
        <w:rPr>
          <w:rFonts w:hint="eastAsia"/>
        </w:rPr>
        <w:t>平均延时计算</w:t>
      </w:r>
    </w:p>
    <w:p w:rsidR="002B49B1" w:rsidRDefault="002B49B1" w:rsidP="001E277B">
      <w:pPr>
        <w:ind w:left="360"/>
      </w:pPr>
      <w:r>
        <w:rPr>
          <w:rFonts w:hint="eastAsia"/>
        </w:rPr>
        <w:t>公式：</w:t>
      </w:r>
      <w:r w:rsidR="0031043A">
        <w:object w:dxaOrig="705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15pt;height:57.4pt" o:ole="">
            <v:imagedata r:id="rId9" o:title=""/>
          </v:shape>
          <o:OLEObject Type="Embed" ProgID="Visio.Drawing.11" ShapeID="_x0000_i1025" DrawAspect="Content" ObjectID="_1574608088" r:id="rId10"/>
        </w:object>
      </w:r>
      <w:r>
        <w:rPr>
          <w:rFonts w:hint="eastAsia"/>
        </w:rPr>
        <w:t xml:space="preserve"> </w:t>
      </w:r>
    </w:p>
    <w:p w:rsidR="00545B93" w:rsidRPr="00545B93" w:rsidRDefault="00945126" w:rsidP="00545B93">
      <w:pPr>
        <w:pStyle w:val="ListParagraph"/>
      </w:pPr>
      <w:r>
        <w:rPr>
          <w:rFonts w:hint="eastAsia"/>
        </w:rPr>
        <w:t>采用累积方式进行平均值的计算</w:t>
      </w:r>
      <w:r w:rsidR="00BC00E8">
        <w:rPr>
          <w:rFonts w:hint="eastAsia"/>
        </w:rPr>
        <w:t>，尽最大化地保证数据的准确性</w:t>
      </w:r>
      <w:r w:rsidR="00CE567C">
        <w:rPr>
          <w:rFonts w:hint="eastAsia"/>
        </w:rPr>
        <w:t>。</w:t>
      </w:r>
      <w:r w:rsidR="0031043A" w:rsidRPr="0031043A">
        <w:rPr>
          <w:rFonts w:hint="eastAsia"/>
          <w:color w:val="FF0000"/>
        </w:rPr>
        <w:t>Delay</w:t>
      </w:r>
      <w:r w:rsidR="00A5457F">
        <w:rPr>
          <w:rFonts w:hint="eastAsia"/>
        </w:rPr>
        <w:t>为当前</w:t>
      </w:r>
      <w:r>
        <w:rPr>
          <w:rFonts w:hint="eastAsia"/>
        </w:rPr>
        <w:t>获取到的延时值记录，</w:t>
      </w:r>
      <w:r>
        <w:rPr>
          <w:rFonts w:hint="eastAsia"/>
        </w:rPr>
        <w:t xml:space="preserve"> N</w:t>
      </w:r>
      <w:r>
        <w:rPr>
          <w:rFonts w:hint="eastAsia"/>
        </w:rPr>
        <w:t>为已获取到延时值的记录数目。</w:t>
      </w:r>
      <w:r w:rsidR="00A5457F">
        <w:rPr>
          <w:rFonts w:hint="eastAsia"/>
        </w:rPr>
        <w:t>Avr_Delay</w:t>
      </w:r>
      <w:r w:rsidR="00A5457F">
        <w:rPr>
          <w:rFonts w:hint="eastAsia"/>
        </w:rPr>
        <w:t>为待计算的平均延时值。</w:t>
      </w:r>
    </w:p>
    <w:p w:rsidR="00545B93" w:rsidRDefault="00D24365" w:rsidP="00545B93">
      <w:pPr>
        <w:ind w:left="360"/>
      </w:pPr>
      <w:r w:rsidRPr="00545B93">
        <w:rPr>
          <w:rFonts w:hint="eastAsia"/>
          <w:u w:val="single"/>
        </w:rPr>
        <w:t>注意</w:t>
      </w:r>
      <w:r>
        <w:rPr>
          <w:rFonts w:hint="eastAsia"/>
        </w:rPr>
        <w:t>：</w:t>
      </w:r>
    </w:p>
    <w:p w:rsidR="00D24365" w:rsidRDefault="00545B93" w:rsidP="00545B93">
      <w:pPr>
        <w:ind w:left="360" w:firstLine="36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24365" w:rsidRPr="00545B93">
        <w:rPr>
          <w:rFonts w:hint="eastAsia"/>
          <w:u w:val="single"/>
        </w:rPr>
        <w:t>延时值记录均采用正常交互的记录，对于</w:t>
      </w:r>
      <w:r w:rsidR="000A4D2F">
        <w:rPr>
          <w:rFonts w:hint="eastAsia"/>
          <w:u w:val="single"/>
        </w:rPr>
        <w:t>数据不可达</w:t>
      </w:r>
      <w:r w:rsidR="00D24365" w:rsidRPr="00545B93">
        <w:rPr>
          <w:rFonts w:hint="eastAsia"/>
          <w:u w:val="single"/>
        </w:rPr>
        <w:t>或者超时的记录，不纳入统计。</w:t>
      </w:r>
    </w:p>
    <w:p w:rsidR="008D7366" w:rsidRPr="008D7366" w:rsidRDefault="00545B93" w:rsidP="00374F05">
      <w:pPr>
        <w:ind w:left="360" w:firstLine="36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>
        <w:rPr>
          <w:rFonts w:hint="eastAsia"/>
        </w:rPr>
        <w:t>Avr_Delay(Meter)</w:t>
      </w:r>
      <w:r>
        <w:rPr>
          <w:rFonts w:hint="eastAsia"/>
        </w:rPr>
        <w:t>针对不同的</w:t>
      </w:r>
      <w:r>
        <w:rPr>
          <w:rFonts w:hint="eastAsia"/>
        </w:rPr>
        <w:t>Meter</w:t>
      </w:r>
      <w:r>
        <w:rPr>
          <w:rFonts w:hint="eastAsia"/>
        </w:rPr>
        <w:t>有不同的值，为保证数据的准确性，每次</w:t>
      </w:r>
      <w:r>
        <w:rPr>
          <w:rFonts w:hint="eastAsia"/>
        </w:rPr>
        <w:t>Session</w:t>
      </w:r>
      <w:r>
        <w:rPr>
          <w:rFonts w:hint="eastAsia"/>
        </w:rPr>
        <w:t>均重新计算平均延时。</w:t>
      </w:r>
    </w:p>
    <w:p w:rsidR="001326CA" w:rsidRDefault="004D4C3F" w:rsidP="002B3C2E">
      <w:pPr>
        <w:pStyle w:val="ListParagraph"/>
        <w:numPr>
          <w:ilvl w:val="0"/>
          <w:numId w:val="4"/>
        </w:numPr>
      </w:pPr>
      <w:r>
        <w:rPr>
          <w:rFonts w:hint="eastAsia"/>
        </w:rPr>
        <w:t>带延时的对时</w:t>
      </w:r>
      <w:r w:rsidR="00243B93">
        <w:rPr>
          <w:rFonts w:hint="eastAsia"/>
        </w:rPr>
        <w:t>流程</w:t>
      </w:r>
    </w:p>
    <w:p w:rsidR="008167B5" w:rsidRDefault="008167B5" w:rsidP="008167B5">
      <w:pPr>
        <w:pStyle w:val="ListParagraph"/>
        <w:numPr>
          <w:ilvl w:val="0"/>
          <w:numId w:val="5"/>
        </w:numPr>
      </w:pPr>
      <w:r>
        <w:rPr>
          <w:rFonts w:hint="eastAsia"/>
        </w:rPr>
        <w:t>Set Time</w:t>
      </w:r>
    </w:p>
    <w:p w:rsidR="002B3C2E" w:rsidRDefault="00395120" w:rsidP="008167B5">
      <w:pPr>
        <w:jc w:val="both"/>
      </w:pPr>
      <w:r>
        <w:object w:dxaOrig="9100" w:dyaOrig="7555">
          <v:shape id="_x0000_i1026" type="#_x0000_t75" style="width:454.95pt;height:377.75pt" o:ole="">
            <v:imagedata r:id="rId11" o:title=""/>
          </v:shape>
          <o:OLEObject Type="Embed" ProgID="Visio.Drawing.11" ShapeID="_x0000_i1026" DrawAspect="Content" ObjectID="_1574608089" r:id="rId12"/>
        </w:object>
      </w:r>
    </w:p>
    <w:p w:rsidR="00E16DF4" w:rsidRDefault="00E16DF4" w:rsidP="008167B5">
      <w:pPr>
        <w:jc w:val="both"/>
      </w:pPr>
      <w:r>
        <w:rPr>
          <w:rFonts w:hint="eastAsia"/>
        </w:rPr>
        <w:tab/>
      </w:r>
      <w:r>
        <w:rPr>
          <w:rFonts w:hint="eastAsia"/>
        </w:rPr>
        <w:t>要点</w:t>
      </w:r>
      <w:r w:rsidR="00DE5E86">
        <w:rPr>
          <w:rFonts w:hint="eastAsia"/>
        </w:rPr>
        <w:t xml:space="preserve">   </w:t>
      </w:r>
    </w:p>
    <w:p w:rsidR="00997026" w:rsidRDefault="00E16DF4" w:rsidP="00997026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>RCS/Collection</w:t>
      </w:r>
      <w:r w:rsidR="00997026">
        <w:rPr>
          <w:rFonts w:hint="eastAsia"/>
        </w:rPr>
        <w:t>与</w:t>
      </w:r>
      <w:r w:rsidR="00997026">
        <w:rPr>
          <w:rFonts w:hint="eastAsia"/>
        </w:rPr>
        <w:t>FEE</w:t>
      </w:r>
      <w:r w:rsidR="00997026">
        <w:rPr>
          <w:rFonts w:hint="eastAsia"/>
        </w:rPr>
        <w:t>新扩展内部接口</w:t>
      </w:r>
      <w:r w:rsidR="00F602F9">
        <w:rPr>
          <w:rFonts w:hint="eastAsia"/>
        </w:rPr>
        <w:t xml:space="preserve">Set Time </w:t>
      </w:r>
      <w:r w:rsidR="00997026">
        <w:rPr>
          <w:rFonts w:hint="eastAsia"/>
        </w:rPr>
        <w:t>Request</w:t>
      </w:r>
      <w:r w:rsidR="00997026">
        <w:rPr>
          <w:rFonts w:hint="eastAsia"/>
        </w:rPr>
        <w:t>及</w:t>
      </w:r>
      <w:r w:rsidR="00F602F9">
        <w:rPr>
          <w:rFonts w:hint="eastAsia"/>
        </w:rPr>
        <w:t xml:space="preserve">Set Time </w:t>
      </w:r>
      <w:r w:rsidR="00997026">
        <w:rPr>
          <w:rFonts w:hint="eastAsia"/>
        </w:rPr>
        <w:t>Response</w:t>
      </w:r>
      <w:r w:rsidR="00997026">
        <w:rPr>
          <w:rFonts w:hint="eastAsia"/>
        </w:rPr>
        <w:t>；</w:t>
      </w:r>
    </w:p>
    <w:p w:rsidR="00556BF6" w:rsidRDefault="00556BF6" w:rsidP="008167B5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>当需要进行对时操作时，</w:t>
      </w:r>
      <w:r>
        <w:rPr>
          <w:rFonts w:hint="eastAsia"/>
        </w:rPr>
        <w:t>RCS/Collection</w:t>
      </w:r>
      <w:r w:rsidR="00E16DF4">
        <w:rPr>
          <w:rFonts w:hint="eastAsia"/>
        </w:rPr>
        <w:t>发送内部</w:t>
      </w:r>
      <w:r w:rsidR="009B70DA">
        <w:rPr>
          <w:rFonts w:hint="eastAsia"/>
        </w:rPr>
        <w:t>Set Time Request</w:t>
      </w:r>
      <w:r w:rsidR="00E16DF4">
        <w:rPr>
          <w:rFonts w:hint="eastAsia"/>
        </w:rPr>
        <w:t>给</w:t>
      </w:r>
      <w:r w:rsidR="00E16DF4">
        <w:rPr>
          <w:rFonts w:hint="eastAsia"/>
        </w:rPr>
        <w:t>FEE</w:t>
      </w:r>
      <w:r w:rsidR="00E16DF4">
        <w:rPr>
          <w:rFonts w:hint="eastAsia"/>
        </w:rPr>
        <w:t>，此处不携带对时时间</w:t>
      </w:r>
      <w:r w:rsidR="00E91A68">
        <w:rPr>
          <w:rFonts w:hint="eastAsia"/>
        </w:rPr>
        <w:t>date</w:t>
      </w:r>
      <w:r w:rsidR="00E91A68">
        <w:rPr>
          <w:rFonts w:hint="eastAsia"/>
        </w:rPr>
        <w:t>；</w:t>
      </w:r>
    </w:p>
    <w:p w:rsidR="00E91A68" w:rsidRDefault="00BD61BF" w:rsidP="008167B5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>FEE</w:t>
      </w:r>
      <w:r>
        <w:rPr>
          <w:rFonts w:hint="eastAsia"/>
        </w:rPr>
        <w:t>收到</w:t>
      </w:r>
      <w:r w:rsidR="00325D3B">
        <w:rPr>
          <w:rFonts w:hint="eastAsia"/>
        </w:rPr>
        <w:t>Set Time Request</w:t>
      </w:r>
      <w:r>
        <w:rPr>
          <w:rFonts w:hint="eastAsia"/>
        </w:rPr>
        <w:t>后，</w:t>
      </w:r>
      <w:r w:rsidR="00E91A68">
        <w:rPr>
          <w:rFonts w:hint="eastAsia"/>
        </w:rPr>
        <w:t>写入</w:t>
      </w:r>
      <w:r w:rsidR="00E91A68">
        <w:rPr>
          <w:rFonts w:hint="eastAsia"/>
        </w:rPr>
        <w:t>date</w:t>
      </w:r>
      <w:r w:rsidR="00E91A68">
        <w:rPr>
          <w:rFonts w:hint="eastAsia"/>
        </w:rPr>
        <w:t>值组出</w:t>
      </w:r>
      <w:r>
        <w:rPr>
          <w:rFonts w:hint="eastAsia"/>
        </w:rPr>
        <w:t>Set_</w:t>
      </w:r>
      <w:r w:rsidR="00C44E72">
        <w:rPr>
          <w:rFonts w:hint="eastAsia"/>
        </w:rPr>
        <w:t>Req</w:t>
      </w:r>
      <w:r w:rsidR="00C34EB9">
        <w:rPr>
          <w:rFonts w:hint="eastAsia"/>
        </w:rPr>
        <w:t>明文</w:t>
      </w:r>
      <w:r w:rsidR="00E91A68">
        <w:rPr>
          <w:rFonts w:hint="eastAsia"/>
        </w:rPr>
        <w:t>帧，并发送给</w:t>
      </w:r>
      <w:r w:rsidR="00E91A68">
        <w:rPr>
          <w:rFonts w:hint="eastAsia"/>
        </w:rPr>
        <w:t>KMS</w:t>
      </w:r>
      <w:r w:rsidR="00E91A68">
        <w:rPr>
          <w:rFonts w:hint="eastAsia"/>
        </w:rPr>
        <w:t>进行加密处理。其中：</w:t>
      </w:r>
    </w:p>
    <w:p w:rsidR="00E91A68" w:rsidRPr="00E91A68" w:rsidRDefault="00E91A68" w:rsidP="00E91A68">
      <w:pPr>
        <w:jc w:val="center"/>
      </w:pPr>
      <w:r>
        <w:object w:dxaOrig="6735" w:dyaOrig="1155">
          <v:shape id="_x0000_i1027" type="#_x0000_t75" style="width:337.05pt;height:57.4pt" o:ole="">
            <v:imagedata r:id="rId13" o:title=""/>
          </v:shape>
          <o:OLEObject Type="Embed" ProgID="Visio.Drawing.11" ShapeID="_x0000_i1027" DrawAspect="Content" ObjectID="_1574608090" r:id="rId14"/>
        </w:object>
      </w:r>
    </w:p>
    <w:p w:rsidR="00E2349D" w:rsidRDefault="00C57A7B" w:rsidP="00AF7032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>FEE</w:t>
      </w:r>
      <w:r>
        <w:rPr>
          <w:rFonts w:hint="eastAsia"/>
        </w:rPr>
        <w:t>收到</w:t>
      </w:r>
      <w:r w:rsidR="00044DF5">
        <w:rPr>
          <w:rFonts w:hint="eastAsia"/>
        </w:rPr>
        <w:t>KMS</w:t>
      </w:r>
      <w:r w:rsidR="00044DF5">
        <w:rPr>
          <w:rFonts w:hint="eastAsia"/>
        </w:rPr>
        <w:t>回应的加密报文</w:t>
      </w:r>
      <w:r>
        <w:rPr>
          <w:rFonts w:hint="eastAsia"/>
        </w:rPr>
        <w:t>后，</w:t>
      </w:r>
      <w:r w:rsidR="00044DF5">
        <w:rPr>
          <w:rFonts w:hint="eastAsia"/>
        </w:rPr>
        <w:t>立即发送</w:t>
      </w:r>
      <w:r w:rsidR="00044DF5">
        <w:rPr>
          <w:rFonts w:hint="eastAsia"/>
        </w:rPr>
        <w:t>S</w:t>
      </w:r>
      <w:r w:rsidR="00C44E72">
        <w:rPr>
          <w:rFonts w:hint="eastAsia"/>
        </w:rPr>
        <w:t>et_Req</w:t>
      </w:r>
      <w:r w:rsidR="00044DF5">
        <w:rPr>
          <w:rFonts w:hint="eastAsia"/>
        </w:rPr>
        <w:t>密文帧到</w:t>
      </w:r>
      <w:r w:rsidR="00044DF5">
        <w:rPr>
          <w:rFonts w:hint="eastAsia"/>
        </w:rPr>
        <w:t>Meter</w:t>
      </w:r>
      <w:r w:rsidR="00044DF5">
        <w:rPr>
          <w:rFonts w:hint="eastAsia"/>
        </w:rPr>
        <w:t>。</w:t>
      </w:r>
      <w:r w:rsidR="00044DF5">
        <w:rPr>
          <w:rFonts w:hint="eastAsia"/>
        </w:rPr>
        <w:t xml:space="preserve"> </w:t>
      </w:r>
    </w:p>
    <w:p w:rsidR="00EB2B0A" w:rsidRPr="009251FE" w:rsidRDefault="00625B24" w:rsidP="00714BD5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9251FE">
        <w:rPr>
          <w:rFonts w:hint="eastAsia"/>
          <w:highlight w:val="yellow"/>
        </w:rPr>
        <w:t>以上方案基于</w:t>
      </w:r>
      <w:r w:rsidR="00EB2B0A" w:rsidRPr="009251FE">
        <w:rPr>
          <w:rFonts w:hint="eastAsia"/>
          <w:highlight w:val="yellow"/>
        </w:rPr>
        <w:t>假定</w:t>
      </w:r>
      <w:r w:rsidR="00EB2B0A" w:rsidRPr="009251FE">
        <w:rPr>
          <w:rFonts w:hint="eastAsia"/>
          <w:highlight w:val="yellow"/>
        </w:rPr>
        <w:t>FEE</w:t>
      </w:r>
      <w:r w:rsidR="00EB2B0A" w:rsidRPr="009251FE">
        <w:rPr>
          <w:rFonts w:hint="eastAsia"/>
          <w:highlight w:val="yellow"/>
        </w:rPr>
        <w:t>内部处理时间足够短，也即忽略</w:t>
      </w:r>
      <w:r w:rsidR="00EB2B0A" w:rsidRPr="009251FE">
        <w:rPr>
          <w:rFonts w:hint="eastAsia"/>
          <w:highlight w:val="yellow"/>
        </w:rPr>
        <w:t>tv2</w:t>
      </w:r>
      <w:r w:rsidR="00EB2B0A" w:rsidRPr="009251FE">
        <w:rPr>
          <w:rFonts w:hint="eastAsia"/>
          <w:highlight w:val="yellow"/>
        </w:rPr>
        <w:t>与</w:t>
      </w:r>
      <w:r w:rsidR="00EB2B0A" w:rsidRPr="009251FE">
        <w:rPr>
          <w:rFonts w:hint="eastAsia"/>
          <w:highlight w:val="yellow"/>
        </w:rPr>
        <w:t>tv1</w:t>
      </w:r>
      <w:r w:rsidR="00EB2B0A" w:rsidRPr="009251FE">
        <w:rPr>
          <w:rFonts w:hint="eastAsia"/>
          <w:highlight w:val="yellow"/>
        </w:rPr>
        <w:t>以及</w:t>
      </w:r>
      <w:r w:rsidR="00EB2B0A" w:rsidRPr="009251FE">
        <w:rPr>
          <w:rFonts w:hint="eastAsia"/>
          <w:highlight w:val="yellow"/>
        </w:rPr>
        <w:t>t4</w:t>
      </w:r>
      <w:r w:rsidR="00EB2B0A" w:rsidRPr="009251FE">
        <w:rPr>
          <w:rFonts w:hint="eastAsia"/>
          <w:highlight w:val="yellow"/>
        </w:rPr>
        <w:t>与</w:t>
      </w:r>
      <w:r w:rsidR="00EB2B0A" w:rsidRPr="009251FE">
        <w:rPr>
          <w:rFonts w:hint="eastAsia"/>
          <w:highlight w:val="yellow"/>
        </w:rPr>
        <w:t>tv3</w:t>
      </w:r>
      <w:r w:rsidR="00B708A6" w:rsidRPr="009251FE">
        <w:rPr>
          <w:rFonts w:hint="eastAsia"/>
          <w:highlight w:val="yellow"/>
        </w:rPr>
        <w:t>之</w:t>
      </w:r>
      <w:r w:rsidR="00EB2B0A" w:rsidRPr="009251FE">
        <w:rPr>
          <w:rFonts w:hint="eastAsia"/>
          <w:highlight w:val="yellow"/>
        </w:rPr>
        <w:t>间的时差。</w:t>
      </w:r>
    </w:p>
    <w:p w:rsidR="00AF7032" w:rsidRDefault="0002272D" w:rsidP="0002272D">
      <w:pPr>
        <w:ind w:left="720"/>
        <w:jc w:val="both"/>
      </w:pPr>
      <w:r>
        <w:rPr>
          <w:rFonts w:hint="eastAsia"/>
        </w:rPr>
        <w:t>异常情形的特殊性</w:t>
      </w:r>
    </w:p>
    <w:p w:rsidR="0002272D" w:rsidRDefault="0002272D" w:rsidP="0002272D">
      <w:pPr>
        <w:pStyle w:val="ListParagraph"/>
        <w:numPr>
          <w:ilvl w:val="0"/>
          <w:numId w:val="9"/>
        </w:numPr>
        <w:jc w:val="both"/>
      </w:pPr>
      <w:r>
        <w:rPr>
          <w:rFonts w:hint="eastAsia"/>
        </w:rPr>
        <w:t>KMS</w:t>
      </w:r>
      <w:r>
        <w:rPr>
          <w:rFonts w:hint="eastAsia"/>
        </w:rPr>
        <w:t>未回应情形，如果要重发，需要</w:t>
      </w:r>
      <w:r w:rsidR="00EC3E6F">
        <w:rPr>
          <w:rFonts w:hint="eastAsia"/>
        </w:rPr>
        <w:t>重新计算</w:t>
      </w:r>
      <w:r w:rsidR="00EC3E6F">
        <w:rPr>
          <w:rFonts w:hint="eastAsia"/>
        </w:rPr>
        <w:t>date</w:t>
      </w:r>
      <w:r w:rsidR="00476FC1">
        <w:rPr>
          <w:rFonts w:hint="eastAsia"/>
        </w:rPr>
        <w:t>；</w:t>
      </w:r>
    </w:p>
    <w:p w:rsidR="00EC3E6F" w:rsidRDefault="00476FC1" w:rsidP="0002272D">
      <w:pPr>
        <w:pStyle w:val="ListParagraph"/>
        <w:numPr>
          <w:ilvl w:val="0"/>
          <w:numId w:val="9"/>
        </w:numPr>
        <w:jc w:val="both"/>
      </w:pPr>
      <w:r>
        <w:rPr>
          <w:rFonts w:hint="eastAsia"/>
        </w:rPr>
        <w:t>发送给电表的密文帧不允许直接重发；</w:t>
      </w:r>
    </w:p>
    <w:p w:rsidR="00E91A68" w:rsidRDefault="00E91A68" w:rsidP="008167B5">
      <w:pPr>
        <w:jc w:val="both"/>
      </w:pPr>
    </w:p>
    <w:p w:rsidR="008167B5" w:rsidRDefault="00C22E2B" w:rsidP="00C22E2B">
      <w:pPr>
        <w:ind w:left="7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167B5">
        <w:rPr>
          <w:rFonts w:hint="eastAsia"/>
        </w:rPr>
        <w:t>Get Time</w:t>
      </w:r>
    </w:p>
    <w:p w:rsidR="00DA2F2E" w:rsidRDefault="005841EF">
      <w:pPr>
        <w:rPr>
          <w:ins w:id="28" w:author="z003n3cs" w:date="2017-10-31T17:08:00Z"/>
        </w:rPr>
      </w:pPr>
      <w:r>
        <w:object w:dxaOrig="9100" w:dyaOrig="7555">
          <v:shape id="_x0000_i1028" type="#_x0000_t75" style="width:454.95pt;height:377.75pt" o:ole="">
            <v:imagedata r:id="rId15" o:title=""/>
          </v:shape>
          <o:OLEObject Type="Embed" ProgID="Visio.Drawing.11" ShapeID="_x0000_i1028" DrawAspect="Content" ObjectID="_1574608091" r:id="rId16"/>
        </w:object>
      </w:r>
    </w:p>
    <w:p w:rsidR="00A51743" w:rsidRDefault="00A51743"/>
    <w:p w:rsidR="00770315" w:rsidRDefault="00954B29" w:rsidP="00DA2647">
      <w:pPr>
        <w:ind w:firstLine="720"/>
      </w:pPr>
      <w:r>
        <w:rPr>
          <w:rFonts w:hint="eastAsia"/>
        </w:rPr>
        <w:t>要点：</w:t>
      </w:r>
    </w:p>
    <w:p w:rsidR="00F91BF2" w:rsidRDefault="00F91BF2" w:rsidP="00F91BF2">
      <w:pPr>
        <w:pStyle w:val="ListParagraph"/>
        <w:numPr>
          <w:ilvl w:val="0"/>
          <w:numId w:val="10"/>
        </w:numPr>
        <w:jc w:val="both"/>
      </w:pPr>
      <w:r>
        <w:rPr>
          <w:rFonts w:hint="eastAsia"/>
        </w:rPr>
        <w:t>RCS/Collection</w:t>
      </w:r>
      <w:r>
        <w:rPr>
          <w:rFonts w:hint="eastAsia"/>
        </w:rPr>
        <w:t>与</w:t>
      </w:r>
      <w:r>
        <w:rPr>
          <w:rFonts w:hint="eastAsia"/>
        </w:rPr>
        <w:t>FEE</w:t>
      </w:r>
      <w:r>
        <w:rPr>
          <w:rFonts w:hint="eastAsia"/>
        </w:rPr>
        <w:t>新扩展内部接口</w:t>
      </w:r>
      <w:r>
        <w:rPr>
          <w:rFonts w:hint="eastAsia"/>
        </w:rPr>
        <w:t>Get Time Request</w:t>
      </w:r>
      <w:r>
        <w:rPr>
          <w:rFonts w:hint="eastAsia"/>
        </w:rPr>
        <w:t>及</w:t>
      </w:r>
      <w:r>
        <w:rPr>
          <w:rFonts w:hint="eastAsia"/>
        </w:rPr>
        <w:t>Get Time Response</w:t>
      </w:r>
      <w:r>
        <w:rPr>
          <w:rFonts w:hint="eastAsia"/>
        </w:rPr>
        <w:t>；</w:t>
      </w:r>
    </w:p>
    <w:p w:rsidR="00DA2647" w:rsidRDefault="0015140C" w:rsidP="00F91BF2">
      <w:pPr>
        <w:pStyle w:val="ListParagraph"/>
        <w:numPr>
          <w:ilvl w:val="0"/>
          <w:numId w:val="10"/>
        </w:numPr>
      </w:pPr>
      <w:r>
        <w:rPr>
          <w:rFonts w:hint="eastAsia"/>
        </w:rPr>
        <w:t>FEE</w:t>
      </w:r>
      <w:r w:rsidR="005841EF">
        <w:rPr>
          <w:rFonts w:hint="eastAsia"/>
        </w:rPr>
        <w:t>在</w:t>
      </w:r>
      <w:r>
        <w:rPr>
          <w:rFonts w:hint="eastAsia"/>
        </w:rPr>
        <w:t>收到</w:t>
      </w:r>
      <w:r>
        <w:rPr>
          <w:rFonts w:hint="eastAsia"/>
        </w:rPr>
        <w:t>Meter</w:t>
      </w:r>
      <w:r>
        <w:rPr>
          <w:rFonts w:hint="eastAsia"/>
        </w:rPr>
        <w:t>的</w:t>
      </w:r>
      <w:r w:rsidR="001E2A4D">
        <w:rPr>
          <w:rFonts w:hint="eastAsia"/>
        </w:rPr>
        <w:t>Get</w:t>
      </w:r>
      <w:r>
        <w:rPr>
          <w:rFonts w:hint="eastAsia"/>
        </w:rPr>
        <w:t>_Resp</w:t>
      </w:r>
      <w:r w:rsidR="005841EF">
        <w:rPr>
          <w:rFonts w:hint="eastAsia"/>
        </w:rPr>
        <w:t>获得</w:t>
      </w:r>
      <w:r w:rsidR="005841EF">
        <w:rPr>
          <w:rFonts w:hint="eastAsia"/>
        </w:rPr>
        <w:t>Meter</w:t>
      </w:r>
      <w:r w:rsidR="005841EF">
        <w:rPr>
          <w:rFonts w:hint="eastAsia"/>
        </w:rPr>
        <w:t>时间</w:t>
      </w:r>
      <w:r w:rsidR="005841EF">
        <w:rPr>
          <w:rFonts w:hint="eastAsia"/>
        </w:rPr>
        <w:t>meter_date</w:t>
      </w:r>
      <w:r w:rsidR="005841EF">
        <w:rPr>
          <w:rFonts w:hint="eastAsia"/>
        </w:rPr>
        <w:t>之外，将</w:t>
      </w:r>
      <w:r>
        <w:rPr>
          <w:rFonts w:hint="eastAsia"/>
        </w:rPr>
        <w:t>计算出</w:t>
      </w:r>
      <w:r w:rsidR="005841EF">
        <w:rPr>
          <w:rFonts w:hint="eastAsia"/>
        </w:rPr>
        <w:t>系统对应时间</w:t>
      </w:r>
      <w:r>
        <w:rPr>
          <w:rFonts w:hint="eastAsia"/>
        </w:rPr>
        <w:t>system_date</w:t>
      </w:r>
      <w:r w:rsidR="005A06CD">
        <w:rPr>
          <w:rFonts w:hint="eastAsia"/>
        </w:rPr>
        <w:t>，</w:t>
      </w:r>
      <w:r w:rsidR="00492653">
        <w:rPr>
          <w:rFonts w:hint="eastAsia"/>
        </w:rPr>
        <w:t>其中</w:t>
      </w:r>
      <w:r w:rsidR="00492653">
        <w:rPr>
          <w:rFonts w:hint="eastAsia"/>
        </w:rPr>
        <w:t>system_date:</w:t>
      </w:r>
    </w:p>
    <w:p w:rsidR="00954B29" w:rsidRDefault="00E77C31" w:rsidP="0015140C">
      <w:pPr>
        <w:ind w:left="360" w:firstLine="720"/>
        <w:rPr>
          <w:ins w:id="29" w:author="z003n3cs" w:date="2017-11-04T16:40:00Z"/>
        </w:rPr>
      </w:pPr>
      <w:r>
        <w:object w:dxaOrig="6713" w:dyaOrig="1155">
          <v:shape id="_x0000_i1029" type="#_x0000_t75" style="width:335.5pt;height:57.4pt" o:ole="">
            <v:imagedata r:id="rId17" o:title=""/>
          </v:shape>
          <o:OLEObject Type="Embed" ProgID="Visio.Drawing.11" ShapeID="_x0000_i1029" DrawAspect="Content" ObjectID="_1574608092" r:id="rId18"/>
        </w:object>
      </w:r>
    </w:p>
    <w:p w:rsidR="006147FB" w:rsidRPr="00172346" w:rsidRDefault="009D31E7" w:rsidP="0015140C">
      <w:pPr>
        <w:ind w:left="360" w:firstLine="720"/>
        <w:rPr>
          <w:color w:val="7030A0"/>
          <w:sz w:val="24"/>
          <w:szCs w:val="24"/>
          <w:rPrChange w:id="30" w:author="z003n3cs" w:date="2017-11-04T16:41:00Z">
            <w:rPr/>
          </w:rPrChange>
        </w:rPr>
      </w:pPr>
      <w:ins w:id="31" w:author="z003n3cs" w:date="2017-11-04T16:40:00Z">
        <w:r w:rsidRPr="009D31E7">
          <w:rPr>
            <w:rFonts w:hint="eastAsia"/>
            <w:color w:val="7030A0"/>
            <w:sz w:val="24"/>
            <w:szCs w:val="24"/>
            <w:rPrChange w:id="32" w:author="z003n3cs" w:date="2017-11-04T16:41:00Z">
              <w:rPr>
                <w:rFonts w:hint="eastAsia"/>
              </w:rPr>
            </w:rPrChange>
          </w:rPr>
          <w:t>或者</w:t>
        </w:r>
        <w:r w:rsidRPr="009D31E7">
          <w:rPr>
            <w:color w:val="7030A0"/>
            <w:sz w:val="24"/>
            <w:szCs w:val="24"/>
            <w:rPrChange w:id="33" w:author="z003n3cs" w:date="2017-11-04T16:41:00Z">
              <w:rPr/>
            </w:rPrChange>
          </w:rPr>
          <w:t xml:space="preserve"> system_date = tv7 – 2* Avr_Delay(kms)  - Avr_Delay(meter);</w:t>
        </w:r>
      </w:ins>
    </w:p>
    <w:p w:rsidR="00243A52" w:rsidRDefault="009500C5" w:rsidP="00243A52">
      <w:pPr>
        <w:pStyle w:val="ListParagraph"/>
        <w:numPr>
          <w:ilvl w:val="0"/>
          <w:numId w:val="10"/>
        </w:numPr>
      </w:pPr>
      <w:r>
        <w:rPr>
          <w:rFonts w:hint="eastAsia"/>
        </w:rPr>
        <w:t>FEE</w:t>
      </w:r>
      <w:r>
        <w:rPr>
          <w:rFonts w:hint="eastAsia"/>
        </w:rPr>
        <w:t>将</w:t>
      </w:r>
      <w:r w:rsidR="00761A19">
        <w:rPr>
          <w:rFonts w:hint="eastAsia"/>
        </w:rPr>
        <w:t>通过扩展后的</w:t>
      </w:r>
      <w:r w:rsidR="00761A19">
        <w:rPr>
          <w:rFonts w:hint="eastAsia"/>
        </w:rPr>
        <w:t>Get Time Response</w:t>
      </w:r>
      <w:r w:rsidR="00761A19">
        <w:rPr>
          <w:rFonts w:hint="eastAsia"/>
        </w:rPr>
        <w:t>接口</w:t>
      </w:r>
      <w:r>
        <w:rPr>
          <w:rFonts w:hint="eastAsia"/>
        </w:rPr>
        <w:t>发送</w:t>
      </w:r>
      <w:r>
        <w:rPr>
          <w:rFonts w:hint="eastAsia"/>
        </w:rPr>
        <w:t>system_date</w:t>
      </w:r>
      <w:r w:rsidR="00761A19">
        <w:rPr>
          <w:rFonts w:hint="eastAsia"/>
        </w:rPr>
        <w:t>及</w:t>
      </w:r>
      <w:r w:rsidR="005841EF">
        <w:rPr>
          <w:rFonts w:hint="eastAsia"/>
        </w:rPr>
        <w:t>meter_</w:t>
      </w:r>
      <w:r>
        <w:rPr>
          <w:rFonts w:hint="eastAsia"/>
        </w:rPr>
        <w:t>date</w:t>
      </w:r>
      <w:r>
        <w:rPr>
          <w:rFonts w:hint="eastAsia"/>
        </w:rPr>
        <w:t>给</w:t>
      </w:r>
      <w:r w:rsidR="009B6EBD">
        <w:rPr>
          <w:rFonts w:hint="eastAsia"/>
        </w:rPr>
        <w:t>RCS/Collection</w:t>
      </w:r>
      <w:r w:rsidR="005841EF">
        <w:rPr>
          <w:rFonts w:hint="eastAsia"/>
        </w:rPr>
        <w:t>。</w:t>
      </w:r>
      <w:r w:rsidR="005841EF" w:rsidRPr="005841EF">
        <w:rPr>
          <w:rFonts w:hint="eastAsia"/>
        </w:rPr>
        <w:t xml:space="preserve"> </w:t>
      </w:r>
      <w:r w:rsidR="005841EF">
        <w:rPr>
          <w:rFonts w:hint="eastAsia"/>
        </w:rPr>
        <w:t>UDIS</w:t>
      </w:r>
      <w:r w:rsidR="005841EF">
        <w:rPr>
          <w:rFonts w:hint="eastAsia"/>
        </w:rPr>
        <w:t>系统与</w:t>
      </w:r>
      <w:r w:rsidR="005841EF">
        <w:rPr>
          <w:rFonts w:hint="eastAsia"/>
        </w:rPr>
        <w:t>Meter</w:t>
      </w:r>
      <w:r w:rsidR="005841EF">
        <w:rPr>
          <w:rFonts w:hint="eastAsia"/>
        </w:rPr>
        <w:t>间的时间差即为</w:t>
      </w:r>
      <w:r w:rsidR="005841EF">
        <w:rPr>
          <w:rFonts w:hint="eastAsia"/>
        </w:rPr>
        <w:t>| system_date - meter_date|</w:t>
      </w:r>
      <w:r w:rsidR="005841EF">
        <w:rPr>
          <w:rFonts w:hint="eastAsia"/>
        </w:rPr>
        <w:t>。</w:t>
      </w:r>
    </w:p>
    <w:p w:rsidR="005841EF" w:rsidRDefault="005841EF" w:rsidP="00243A52">
      <w:pPr>
        <w:pStyle w:val="ListParagraph"/>
        <w:numPr>
          <w:ilvl w:val="0"/>
          <w:numId w:val="10"/>
        </w:numPr>
      </w:pPr>
      <w:r>
        <w:rPr>
          <w:rFonts w:hint="eastAsia"/>
        </w:rPr>
        <w:t>对于手动对时，</w:t>
      </w:r>
      <w:r>
        <w:rPr>
          <w:rFonts w:hint="eastAsia"/>
        </w:rPr>
        <w:t>system_date</w:t>
      </w:r>
      <w:r>
        <w:rPr>
          <w:rFonts w:hint="eastAsia"/>
        </w:rPr>
        <w:t>及</w:t>
      </w:r>
      <w:r w:rsidR="004E3E47">
        <w:rPr>
          <w:rFonts w:hint="eastAsia"/>
        </w:rPr>
        <w:t>meter_</w:t>
      </w:r>
      <w:r>
        <w:rPr>
          <w:rFonts w:hint="eastAsia"/>
        </w:rPr>
        <w:t>date</w:t>
      </w:r>
      <w:r>
        <w:rPr>
          <w:rFonts w:hint="eastAsia"/>
        </w:rPr>
        <w:t>将</w:t>
      </w:r>
      <w:r w:rsidR="00A70560">
        <w:rPr>
          <w:rFonts w:hint="eastAsia"/>
        </w:rPr>
        <w:t>反馈到</w:t>
      </w:r>
      <w:r w:rsidR="004E3E47">
        <w:rPr>
          <w:rFonts w:hint="eastAsia"/>
        </w:rPr>
        <w:t>Web</w:t>
      </w:r>
      <w:r w:rsidR="004E3E47">
        <w:rPr>
          <w:rFonts w:hint="eastAsia"/>
        </w:rPr>
        <w:t>页面，并向用户进行展示。</w:t>
      </w:r>
    </w:p>
    <w:p w:rsidR="00243A52" w:rsidRDefault="00243A52" w:rsidP="00243A52"/>
    <w:p w:rsidR="002C7FF9" w:rsidRDefault="002C7FF9" w:rsidP="002C7FF9">
      <w:pPr>
        <w:ind w:left="720"/>
      </w:pPr>
      <w:r>
        <w:rPr>
          <w:rFonts w:hint="eastAsia"/>
        </w:rPr>
        <w:t>3</w:t>
      </w:r>
      <w:r>
        <w:rPr>
          <w:rFonts w:hint="eastAsia"/>
        </w:rPr>
        <w:t>）一次完整的对时流程</w:t>
      </w:r>
    </w:p>
    <w:p w:rsidR="00104112" w:rsidRDefault="00240BAA" w:rsidP="0024701E">
      <w:pPr>
        <w:ind w:firstLine="720"/>
      </w:pPr>
      <w:r>
        <w:rPr>
          <w:rFonts w:hint="eastAsia"/>
        </w:rPr>
        <w:t>对于自动对时或者手动对时，</w:t>
      </w:r>
      <w:r w:rsidR="0024701E">
        <w:rPr>
          <w:rFonts w:hint="eastAsia"/>
        </w:rPr>
        <w:t>一次完整的对时流程包括三个阶段：</w:t>
      </w:r>
    </w:p>
    <w:p w:rsidR="00DA2F2E" w:rsidRDefault="00FC61F7" w:rsidP="00104112">
      <w:pPr>
        <w:ind w:firstLine="720"/>
        <w:jc w:val="center"/>
      </w:pPr>
      <w:ins w:id="34" w:author="z003n3cs" w:date="2017-08-04T10:23:00Z">
        <w:r>
          <w:object w:dxaOrig="7571" w:dyaOrig="9188">
            <v:shape id="_x0000_i1030" type="#_x0000_t75" style="width:350.1pt;height:424.7pt" o:ole="">
              <v:imagedata r:id="rId19" o:title=""/>
            </v:shape>
            <o:OLEObject Type="Embed" ProgID="Visio.Drawing.11" ShapeID="_x0000_i1030" DrawAspect="Content" ObjectID="_1574608093" r:id="rId20"/>
          </w:object>
        </w:r>
      </w:ins>
      <w:ins w:id="35" w:author="z003n3cs" w:date="2017-08-04T10:23:00Z">
        <w:r w:rsidR="007674CB" w:rsidDel="007674CB">
          <w:t xml:space="preserve"> </w:t>
        </w:r>
      </w:ins>
      <w:del w:id="36" w:author="z003n3cs" w:date="2017-08-04T10:23:00Z">
        <w:r w:rsidR="00CA4117" w:rsidDel="007674CB">
          <w:object w:dxaOrig="4059" w:dyaOrig="7455">
            <v:shape id="_x0000_i1031" type="#_x0000_t75" style="width:202.95pt;height:373.05pt" o:ole="">
              <v:imagedata r:id="rId21" o:title=""/>
            </v:shape>
            <o:OLEObject Type="Embed" ProgID="Visio.Drawing.11" ShapeID="_x0000_i1031" DrawAspect="Content" ObjectID="_1574608094" r:id="rId22"/>
          </w:object>
        </w:r>
      </w:del>
    </w:p>
    <w:p w:rsidR="0024701E" w:rsidRDefault="005C5E61" w:rsidP="0024701E">
      <w:pPr>
        <w:pStyle w:val="ListParagraph"/>
        <w:numPr>
          <w:ilvl w:val="0"/>
          <w:numId w:val="11"/>
        </w:numPr>
      </w:pPr>
      <w:r>
        <w:rPr>
          <w:rFonts w:hint="eastAsia"/>
        </w:rPr>
        <w:t>Check Time</w:t>
      </w:r>
      <w:r w:rsidR="00240BAA">
        <w:rPr>
          <w:rFonts w:hint="eastAsia"/>
        </w:rPr>
        <w:t xml:space="preserve"> Diff</w:t>
      </w:r>
    </w:p>
    <w:p w:rsidR="00240BAA" w:rsidRDefault="00193FB2" w:rsidP="00240BAA">
      <w:pPr>
        <w:pStyle w:val="ListParagraph"/>
        <w:ind w:left="1080"/>
      </w:pPr>
      <w:r>
        <w:rPr>
          <w:rFonts w:hint="eastAsia"/>
        </w:rPr>
        <w:t>在本阶段将发起</w:t>
      </w:r>
      <w:r w:rsidR="00240BAA">
        <w:rPr>
          <w:rFonts w:hint="eastAsia"/>
        </w:rPr>
        <w:t>Get Time Request</w:t>
      </w:r>
      <w:r>
        <w:rPr>
          <w:rFonts w:hint="eastAsia"/>
        </w:rPr>
        <w:t>请求</w:t>
      </w:r>
      <w:r w:rsidR="00240BAA">
        <w:rPr>
          <w:rFonts w:hint="eastAsia"/>
        </w:rPr>
        <w:t xml:space="preserve"> </w:t>
      </w:r>
      <w:r w:rsidR="00240BAA">
        <w:rPr>
          <w:rFonts w:hint="eastAsia"/>
        </w:rPr>
        <w:t>，获取</w:t>
      </w:r>
      <w:r w:rsidR="005406D5">
        <w:rPr>
          <w:rFonts w:hint="eastAsia"/>
        </w:rPr>
        <w:t>Meter</w:t>
      </w:r>
      <w:r w:rsidR="005406D5">
        <w:rPr>
          <w:rFonts w:hint="eastAsia"/>
        </w:rPr>
        <w:t>与</w:t>
      </w:r>
      <w:r w:rsidR="005406D5">
        <w:rPr>
          <w:rFonts w:hint="eastAsia"/>
        </w:rPr>
        <w:t>UDIS</w:t>
      </w:r>
      <w:r w:rsidR="005406D5">
        <w:rPr>
          <w:rFonts w:hint="eastAsia"/>
        </w:rPr>
        <w:t>间的时间差</w:t>
      </w:r>
      <w:r w:rsidR="00FD2BD3">
        <w:rPr>
          <w:rFonts w:hint="eastAsia"/>
        </w:rPr>
        <w:t>（</w:t>
      </w:r>
      <w:r w:rsidR="00FD2BD3">
        <w:rPr>
          <w:rFonts w:hint="eastAsia"/>
        </w:rPr>
        <w:t xml:space="preserve">|system_date </w:t>
      </w:r>
      <w:r w:rsidR="00FD2BD3">
        <w:t>–</w:t>
      </w:r>
      <w:r w:rsidR="00FD2BD3">
        <w:rPr>
          <w:rFonts w:hint="eastAsia"/>
        </w:rPr>
        <w:t xml:space="preserve"> date|</w:t>
      </w:r>
      <w:r w:rsidR="00FD2BD3">
        <w:rPr>
          <w:rFonts w:hint="eastAsia"/>
        </w:rPr>
        <w:t>）</w:t>
      </w:r>
      <w:r w:rsidR="005406D5">
        <w:rPr>
          <w:rFonts w:hint="eastAsia"/>
        </w:rPr>
        <w:t>。如果时间差＜</w:t>
      </w:r>
      <w:r w:rsidR="005406D5">
        <w:rPr>
          <w:rFonts w:hint="eastAsia"/>
        </w:rPr>
        <w:t xml:space="preserve"> </w:t>
      </w:r>
      <w:commentRangeStart w:id="37"/>
      <w:r w:rsidR="005406D5">
        <w:rPr>
          <w:rFonts w:hint="eastAsia"/>
        </w:rPr>
        <w:t>5s</w:t>
      </w:r>
      <w:commentRangeEnd w:id="37"/>
      <w:r w:rsidR="007578ED">
        <w:rPr>
          <w:rStyle w:val="CommentReference"/>
        </w:rPr>
        <w:commentReference w:id="37"/>
      </w:r>
      <w:r w:rsidR="005406D5">
        <w:rPr>
          <w:rFonts w:hint="eastAsia"/>
        </w:rPr>
        <w:t>，则不进行对时，否则进行对时</w:t>
      </w:r>
      <w:r>
        <w:rPr>
          <w:rFonts w:hint="eastAsia"/>
        </w:rPr>
        <w:t>，进入</w:t>
      </w:r>
      <w:r>
        <w:rPr>
          <w:rFonts w:hint="eastAsia"/>
        </w:rPr>
        <w:t>Timing</w:t>
      </w:r>
      <w:r>
        <w:rPr>
          <w:rFonts w:hint="eastAsia"/>
        </w:rPr>
        <w:t>阶段</w:t>
      </w:r>
      <w:r w:rsidR="005406D5">
        <w:rPr>
          <w:rFonts w:hint="eastAsia"/>
        </w:rPr>
        <w:t>。</w:t>
      </w:r>
    </w:p>
    <w:p w:rsidR="005406D5" w:rsidRDefault="005406D5" w:rsidP="00240BAA">
      <w:pPr>
        <w:pStyle w:val="ListParagraph"/>
        <w:ind w:left="1080"/>
        <w:rPr>
          <w:ins w:id="38" w:author="z003n3cs" w:date="2017-08-04T10:27:00Z"/>
          <w:u w:val="single"/>
        </w:rPr>
      </w:pPr>
      <w:r>
        <w:rPr>
          <w:rFonts w:hint="eastAsia"/>
          <w:u w:val="single"/>
        </w:rPr>
        <w:t>注意：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对于自动对时，如果时间差≥</w:t>
      </w:r>
      <w:r>
        <w:rPr>
          <w:rFonts w:hint="eastAsia"/>
          <w:u w:val="single"/>
        </w:rPr>
        <w:t>30s</w:t>
      </w:r>
      <w:r>
        <w:rPr>
          <w:rFonts w:hint="eastAsia"/>
          <w:u w:val="single"/>
        </w:rPr>
        <w:t>，也不进行对时。</w:t>
      </w:r>
    </w:p>
    <w:p w:rsidR="000F5616" w:rsidRDefault="000F5616" w:rsidP="00240BAA">
      <w:pPr>
        <w:pStyle w:val="ListParagraph"/>
        <w:ind w:left="1080"/>
        <w:rPr>
          <w:u w:val="single"/>
        </w:rPr>
      </w:pPr>
      <w:ins w:id="39" w:author="z003n3cs" w:date="2017-08-04T10:27:00Z">
        <w:r>
          <w:rPr>
            <w:rFonts w:hint="eastAsia"/>
            <w:u w:val="single"/>
          </w:rPr>
          <w:t>另外，</w:t>
        </w:r>
      </w:ins>
      <w:ins w:id="40" w:author="z003n3cs" w:date="2017-08-04T10:28:00Z">
        <w:r>
          <w:rPr>
            <w:rFonts w:hint="eastAsia"/>
            <w:u w:val="single"/>
          </w:rPr>
          <w:t>对时精度</w:t>
        </w:r>
        <w:r>
          <w:rPr>
            <w:rFonts w:hint="eastAsia"/>
            <w:u w:val="single"/>
          </w:rPr>
          <w:t>5s</w:t>
        </w:r>
        <w:r>
          <w:rPr>
            <w:rFonts w:hint="eastAsia"/>
            <w:u w:val="single"/>
          </w:rPr>
          <w:t>建议做成配置，以适应不同客户要求。</w:t>
        </w:r>
      </w:ins>
    </w:p>
    <w:p w:rsidR="00193FB2" w:rsidRPr="005406D5" w:rsidRDefault="00193FB2" w:rsidP="00240BAA">
      <w:pPr>
        <w:pStyle w:val="ListParagraph"/>
        <w:ind w:left="1080"/>
        <w:rPr>
          <w:u w:val="single"/>
        </w:rPr>
      </w:pPr>
    </w:p>
    <w:p w:rsidR="0024701E" w:rsidRDefault="0024701E" w:rsidP="0024701E">
      <w:pPr>
        <w:pStyle w:val="ListParagraph"/>
        <w:numPr>
          <w:ilvl w:val="0"/>
          <w:numId w:val="11"/>
        </w:numPr>
      </w:pPr>
      <w:r>
        <w:rPr>
          <w:rFonts w:hint="eastAsia"/>
        </w:rPr>
        <w:t>Tim</w:t>
      </w:r>
      <w:ins w:id="41" w:author="z003n3cs" w:date="2017-08-04T10:24:00Z">
        <w:r w:rsidR="00454A33">
          <w:rPr>
            <w:rFonts w:hint="eastAsia"/>
          </w:rPr>
          <w:t>e Synchronization</w:t>
        </w:r>
      </w:ins>
      <w:del w:id="42" w:author="z003n3cs" w:date="2017-08-04T10:24:00Z">
        <w:r w:rsidDel="00454A33">
          <w:rPr>
            <w:rFonts w:hint="eastAsia"/>
          </w:rPr>
          <w:delText>ing</w:delText>
        </w:r>
      </w:del>
      <w:r w:rsidR="00A60B44">
        <w:rPr>
          <w:rFonts w:hint="eastAsia"/>
        </w:rPr>
        <w:t xml:space="preserve"> </w:t>
      </w:r>
    </w:p>
    <w:p w:rsidR="00193FB2" w:rsidRDefault="00193FB2" w:rsidP="00193FB2">
      <w:pPr>
        <w:pStyle w:val="ListParagraph"/>
        <w:ind w:left="1080"/>
      </w:pPr>
      <w:r>
        <w:rPr>
          <w:rFonts w:hint="eastAsia"/>
        </w:rPr>
        <w:t>在本阶段将发起</w:t>
      </w:r>
      <w:r w:rsidR="00D618D2">
        <w:rPr>
          <w:rFonts w:hint="eastAsia"/>
        </w:rPr>
        <w:t>Set Time</w:t>
      </w:r>
      <w:r>
        <w:rPr>
          <w:rFonts w:hint="eastAsia"/>
        </w:rPr>
        <w:t xml:space="preserve"> Request</w:t>
      </w:r>
      <w:r>
        <w:rPr>
          <w:rFonts w:hint="eastAsia"/>
        </w:rPr>
        <w:t>请求，设置</w:t>
      </w:r>
      <w:r>
        <w:rPr>
          <w:rFonts w:hint="eastAsia"/>
        </w:rPr>
        <w:t>Meter</w:t>
      </w:r>
      <w:r>
        <w:rPr>
          <w:rFonts w:hint="eastAsia"/>
        </w:rPr>
        <w:t>的</w:t>
      </w:r>
      <w:r w:rsidR="00FF7C07">
        <w:rPr>
          <w:rFonts w:hint="eastAsia"/>
        </w:rPr>
        <w:t>date</w:t>
      </w:r>
      <w:r>
        <w:rPr>
          <w:rFonts w:hint="eastAsia"/>
        </w:rPr>
        <w:t>。</w:t>
      </w:r>
    </w:p>
    <w:p w:rsidR="00193FB2" w:rsidRDefault="00193FB2" w:rsidP="00193FB2">
      <w:pPr>
        <w:pStyle w:val="ListParagraph"/>
        <w:ind w:left="1080"/>
      </w:pPr>
    </w:p>
    <w:p w:rsidR="0024701E" w:rsidRDefault="00A60B44" w:rsidP="0024701E">
      <w:pPr>
        <w:pStyle w:val="ListParagraph"/>
        <w:numPr>
          <w:ilvl w:val="0"/>
          <w:numId w:val="11"/>
        </w:numPr>
      </w:pPr>
      <w:r>
        <w:rPr>
          <w:rFonts w:hint="eastAsia"/>
        </w:rPr>
        <w:t>Get</w:t>
      </w:r>
      <w:r w:rsidR="008613AF">
        <w:rPr>
          <w:rFonts w:hint="eastAsia"/>
        </w:rPr>
        <w:t xml:space="preserve"> </w:t>
      </w:r>
      <w:r w:rsidR="0024701E">
        <w:rPr>
          <w:rFonts w:hint="eastAsia"/>
        </w:rPr>
        <w:t>Time</w:t>
      </w:r>
    </w:p>
    <w:p w:rsidR="005C2879" w:rsidRDefault="005C2879" w:rsidP="005C2879">
      <w:pPr>
        <w:pStyle w:val="ListParagraph"/>
        <w:ind w:left="1080"/>
      </w:pPr>
      <w:r>
        <w:rPr>
          <w:rFonts w:hint="eastAsia"/>
        </w:rPr>
        <w:t>在本阶段将再一次发起</w:t>
      </w:r>
      <w:r>
        <w:rPr>
          <w:rFonts w:hint="eastAsia"/>
        </w:rPr>
        <w:t>Get Time Request</w:t>
      </w:r>
      <w:r>
        <w:rPr>
          <w:rFonts w:hint="eastAsia"/>
        </w:rPr>
        <w:t>请求，获取</w:t>
      </w:r>
      <w:r>
        <w:rPr>
          <w:rFonts w:hint="eastAsia"/>
        </w:rPr>
        <w:t>Meter</w:t>
      </w:r>
      <w:r w:rsidR="00EF1B51">
        <w:rPr>
          <w:rFonts w:hint="eastAsia"/>
        </w:rPr>
        <w:t>的</w:t>
      </w:r>
      <w:r w:rsidR="00EF1B51">
        <w:rPr>
          <w:rFonts w:hint="eastAsia"/>
        </w:rPr>
        <w:t>date</w:t>
      </w:r>
      <w:r w:rsidR="00EF1B51">
        <w:rPr>
          <w:rFonts w:hint="eastAsia"/>
        </w:rPr>
        <w:t>及</w:t>
      </w:r>
      <w:r>
        <w:rPr>
          <w:rFonts w:hint="eastAsia"/>
        </w:rPr>
        <w:t>UDIS</w:t>
      </w:r>
      <w:r w:rsidR="00E23B87">
        <w:rPr>
          <w:rFonts w:hint="eastAsia"/>
        </w:rPr>
        <w:t>系统</w:t>
      </w:r>
      <w:r w:rsidR="00EF1B51">
        <w:rPr>
          <w:rFonts w:hint="eastAsia"/>
        </w:rPr>
        <w:t>对应的</w:t>
      </w:r>
      <w:r w:rsidR="00EF1B51">
        <w:rPr>
          <w:rFonts w:hint="eastAsia"/>
        </w:rPr>
        <w:t>system_date</w:t>
      </w:r>
      <w:r>
        <w:rPr>
          <w:rFonts w:hint="eastAsia"/>
        </w:rPr>
        <w:t>，并反馈给用户。</w:t>
      </w:r>
    </w:p>
    <w:p w:rsidR="005C2879" w:rsidRDefault="005C2879" w:rsidP="005C2879">
      <w:pPr>
        <w:pStyle w:val="ListParagraph"/>
        <w:ind w:left="1080"/>
        <w:rPr>
          <w:ins w:id="43" w:author="z003n3cs" w:date="2017-08-04T10:24:00Z"/>
          <w:u w:val="single"/>
        </w:rPr>
      </w:pPr>
      <w:r>
        <w:rPr>
          <w:rFonts w:hint="eastAsia"/>
          <w:u w:val="single"/>
        </w:rPr>
        <w:t>注意：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本阶段只在自动对时业务中执行。</w:t>
      </w:r>
    </w:p>
    <w:p w:rsidR="00391048" w:rsidRDefault="00391048" w:rsidP="005C2879">
      <w:pPr>
        <w:pStyle w:val="ListParagraph"/>
        <w:ind w:left="1080"/>
        <w:rPr>
          <w:ins w:id="44" w:author="z003n3cs" w:date="2017-08-04T10:24:00Z"/>
          <w:u w:val="single"/>
        </w:rPr>
      </w:pPr>
    </w:p>
    <w:p w:rsidR="00391048" w:rsidRPr="005406D5" w:rsidRDefault="00391048" w:rsidP="00391048">
      <w:pPr>
        <w:pStyle w:val="ListParagraph"/>
        <w:ind w:left="1080"/>
        <w:rPr>
          <w:ins w:id="45" w:author="z003n3cs" w:date="2017-08-04T10:24:00Z"/>
          <w:u w:val="single"/>
        </w:rPr>
      </w:pPr>
    </w:p>
    <w:p w:rsidR="009D31E7" w:rsidRDefault="00391048" w:rsidP="009D31E7">
      <w:pPr>
        <w:pStyle w:val="ListParagraph"/>
        <w:numPr>
          <w:ilvl w:val="0"/>
          <w:numId w:val="11"/>
        </w:numPr>
        <w:rPr>
          <w:ins w:id="46" w:author="z003n3cs" w:date="2017-08-04T10:24:00Z"/>
        </w:rPr>
        <w:pPrChange w:id="47" w:author="z003n3cs" w:date="2017-08-04T10:24:00Z">
          <w:pPr>
            <w:pStyle w:val="ListParagraph"/>
            <w:ind w:left="1080"/>
          </w:pPr>
        </w:pPrChange>
      </w:pPr>
      <w:ins w:id="48" w:author="z003n3cs" w:date="2017-08-04T10:24:00Z">
        <w:r>
          <w:rPr>
            <w:rFonts w:hint="eastAsia"/>
          </w:rPr>
          <w:lastRenderedPageBreak/>
          <w:t>在步骤</w:t>
        </w:r>
      </w:ins>
      <w:ins w:id="49" w:author="z003n3cs" w:date="2017-08-04T10:25:00Z">
        <w:r>
          <w:rPr>
            <w:rFonts w:hint="eastAsia"/>
          </w:rPr>
          <w:t>c)</w:t>
        </w:r>
        <w:r>
          <w:rPr>
            <w:rFonts w:hint="eastAsia"/>
          </w:rPr>
          <w:t>中将再进行</w:t>
        </w:r>
        <w:r>
          <w:rPr>
            <w:rFonts w:hint="eastAsia"/>
          </w:rPr>
          <w:t>Time Diff</w:t>
        </w:r>
        <w:r>
          <w:rPr>
            <w:rFonts w:hint="eastAsia"/>
          </w:rPr>
          <w:t>的检查，如果</w:t>
        </w:r>
        <w:r>
          <w:rPr>
            <w:rFonts w:hint="eastAsia"/>
          </w:rPr>
          <w:t>Diff</w:t>
        </w:r>
        <w:r>
          <w:rPr>
            <w:rFonts w:hint="eastAsia"/>
          </w:rPr>
          <w:t>仍然不满足对时精度要求，则将</w:t>
        </w:r>
      </w:ins>
      <w:ins w:id="50" w:author="z003n3cs" w:date="2017-08-04T10:29:00Z">
        <w:r w:rsidR="00FC61F7">
          <w:rPr>
            <w:rFonts w:hint="eastAsia"/>
          </w:rPr>
          <w:t>重复</w:t>
        </w:r>
      </w:ins>
      <w:ins w:id="51" w:author="z003n3cs" w:date="2017-08-04T10:26:00Z">
        <w:r>
          <w:rPr>
            <w:rFonts w:hint="eastAsia"/>
          </w:rPr>
          <w:t>执行步骤</w:t>
        </w:r>
        <w:r>
          <w:rPr>
            <w:rFonts w:hint="eastAsia"/>
          </w:rPr>
          <w:t>b)</w:t>
        </w:r>
      </w:ins>
      <w:ins w:id="52" w:author="z003n3cs" w:date="2017-08-04T10:25:00Z">
        <w:r>
          <w:rPr>
            <w:rFonts w:hint="eastAsia"/>
          </w:rPr>
          <w:t>进行</w:t>
        </w:r>
      </w:ins>
      <w:ins w:id="53" w:author="z003n3cs" w:date="2017-08-04T10:26:00Z">
        <w:r>
          <w:rPr>
            <w:rFonts w:hint="eastAsia"/>
          </w:rPr>
          <w:t>Time Synchronization</w:t>
        </w:r>
        <w:r>
          <w:rPr>
            <w:rFonts w:hint="eastAsia"/>
          </w:rPr>
          <w:t>，直到</w:t>
        </w:r>
      </w:ins>
      <w:ins w:id="54" w:author="z003n3cs" w:date="2017-08-04T10:27:00Z">
        <w:r>
          <w:rPr>
            <w:rFonts w:hint="eastAsia"/>
          </w:rPr>
          <w:t>Diff</w:t>
        </w:r>
        <w:r>
          <w:rPr>
            <w:rFonts w:hint="eastAsia"/>
          </w:rPr>
          <w:t>满足精度要求或者达到重试次数为止。</w:t>
        </w:r>
      </w:ins>
    </w:p>
    <w:p w:rsidR="00000000" w:rsidRDefault="00464B7B">
      <w:pPr>
        <w:rPr>
          <w:ins w:id="55" w:author="z003n3cs" w:date="2017-10-31T17:22:00Z"/>
          <w:u w:val="single"/>
        </w:rPr>
        <w:pPrChange w:id="56" w:author="z003n3cs" w:date="2017-10-31T17:22:00Z">
          <w:pPr>
            <w:pStyle w:val="ListParagraph"/>
            <w:ind w:left="1080"/>
          </w:pPr>
        </w:pPrChange>
      </w:pPr>
    </w:p>
    <w:p w:rsidR="00000000" w:rsidRDefault="00312597">
      <w:pPr>
        <w:rPr>
          <w:ins w:id="57" w:author="z003n3cs" w:date="2017-10-31T17:22:00Z"/>
          <w:u w:val="single"/>
        </w:rPr>
        <w:pPrChange w:id="58" w:author="z003n3cs" w:date="2017-10-31T17:22:00Z">
          <w:pPr>
            <w:pStyle w:val="ListParagraph"/>
            <w:ind w:left="1080"/>
          </w:pPr>
        </w:pPrChange>
      </w:pPr>
      <w:ins w:id="59" w:author="z003n3cs" w:date="2017-10-31T17:22:00Z">
        <w:r>
          <w:rPr>
            <w:rFonts w:hint="eastAsia"/>
            <w:u w:val="single"/>
          </w:rPr>
          <w:t>详细设计</w:t>
        </w:r>
      </w:ins>
    </w:p>
    <w:p w:rsidR="00000000" w:rsidRDefault="009D31E7">
      <w:pPr>
        <w:rPr>
          <w:ins w:id="60" w:author="z003n3cs" w:date="2017-10-31T17:23:00Z"/>
        </w:rPr>
        <w:pPrChange w:id="61" w:author="z003n3cs" w:date="2017-10-31T17:25:00Z">
          <w:pPr>
            <w:pStyle w:val="ListParagraph"/>
            <w:ind w:left="1080"/>
          </w:pPr>
        </w:pPrChange>
      </w:pPr>
      <w:ins w:id="62" w:author="z003n3cs" w:date="2017-10-31T17:25:00Z">
        <w:r w:rsidRPr="009D31E7">
          <w:rPr>
            <w:rPrChange w:id="63" w:author="z003n3cs" w:date="2017-10-31T17:25:00Z">
              <w:rPr>
                <w:u w:val="single"/>
              </w:rPr>
            </w:rPrChange>
          </w:rPr>
          <w:t xml:space="preserve">1)  </w:t>
        </w:r>
      </w:ins>
      <w:ins w:id="64" w:author="z003n3cs" w:date="2017-10-31T17:23:00Z">
        <w:r w:rsidR="00C07D8A">
          <w:rPr>
            <w:rFonts w:hint="eastAsia"/>
          </w:rPr>
          <w:t>扩展</w:t>
        </w:r>
        <w:r w:rsidR="00C07D8A">
          <w:t>Router Header</w:t>
        </w:r>
        <w:r w:rsidR="00C07D8A">
          <w:rPr>
            <w:rFonts w:hint="eastAsia"/>
          </w:rPr>
          <w:t>的</w:t>
        </w:r>
        <w:r w:rsidR="00C07D8A">
          <w:t>event_sub_type</w:t>
        </w:r>
      </w:ins>
    </w:p>
    <w:p w:rsidR="00000000" w:rsidRDefault="009D31E7">
      <w:pPr>
        <w:pStyle w:val="ListParagraph"/>
        <w:numPr>
          <w:ilvl w:val="0"/>
          <w:numId w:val="16"/>
        </w:numPr>
        <w:rPr>
          <w:ins w:id="65" w:author="z003n3cs" w:date="2017-10-31T17:25:00Z"/>
          <w:b/>
          <w:rPrChange w:id="66" w:author="z003n3cs" w:date="2017-10-31T17:27:00Z">
            <w:rPr>
              <w:ins w:id="67" w:author="z003n3cs" w:date="2017-10-31T17:25:00Z"/>
              <w:rFonts w:ascii="Consolas" w:hAnsi="Consolas" w:cs="Consolas"/>
              <w:sz w:val="24"/>
              <w:szCs w:val="24"/>
            </w:rPr>
          </w:rPrChange>
        </w:rPr>
        <w:pPrChange w:id="68" w:author="z003n3cs" w:date="2017-10-31T17:23:00Z">
          <w:pPr>
            <w:pStyle w:val="ListParagraph"/>
            <w:ind w:left="1080"/>
          </w:pPr>
        </w:pPrChange>
      </w:pPr>
      <w:ins w:id="69" w:author="z003n3cs" w:date="2017-10-31T17:24:00Z">
        <w:r w:rsidRPr="009D31E7">
          <w:rPr>
            <w:rFonts w:ascii="Consolas" w:hAnsi="Consolas" w:cs="Consolas"/>
            <w:b/>
            <w:sz w:val="24"/>
            <w:szCs w:val="24"/>
            <w:rPrChange w:id="70" w:author="z003n3cs" w:date="2017-10-31T17:27:00Z"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</w:rPrChange>
          </w:rPr>
          <w:t xml:space="preserve">0x1001 </w:t>
        </w:r>
      </w:ins>
      <w:ins w:id="71" w:author="z003n3cs" w:date="2017-10-31T17:25:00Z">
        <w:r w:rsidRPr="009D31E7">
          <w:rPr>
            <w:rFonts w:ascii="Consolas" w:hAnsi="Consolas" w:cs="Consolas"/>
            <w:b/>
            <w:sz w:val="24"/>
            <w:szCs w:val="24"/>
            <w:rPrChange w:id="72" w:author="z003n3cs" w:date="2017-10-31T17:27:00Z">
              <w:rPr>
                <w:rFonts w:ascii="Consolas" w:hAnsi="Consolas" w:cs="Consolas"/>
                <w:sz w:val="24"/>
                <w:szCs w:val="24"/>
              </w:rPr>
            </w:rPrChange>
          </w:rPr>
          <w:t>GET_TIME</w:t>
        </w:r>
      </w:ins>
    </w:p>
    <w:p w:rsidR="00000000" w:rsidRDefault="003E00FA">
      <w:pPr>
        <w:ind w:left="360"/>
        <w:rPr>
          <w:ins w:id="73" w:author="z003n3cs" w:date="2017-10-31T17:24:00Z"/>
          <w:rPrChange w:id="74" w:author="z003n3cs" w:date="2017-10-31T17:25:00Z">
            <w:rPr>
              <w:ins w:id="75" w:author="z003n3cs" w:date="2017-10-31T17:24:00Z"/>
              <w:rFonts w:ascii="Consolas" w:hAnsi="Consolas" w:cs="Consolas"/>
              <w:sz w:val="24"/>
              <w:szCs w:val="24"/>
            </w:rPr>
          </w:rPrChange>
        </w:rPr>
        <w:pPrChange w:id="76" w:author="z003n3cs" w:date="2017-10-31T17:25:00Z">
          <w:pPr>
            <w:pStyle w:val="ListParagraph"/>
            <w:ind w:left="1080"/>
          </w:pPr>
        </w:pPrChange>
      </w:pPr>
      <w:ins w:id="77" w:author="z003n3cs" w:date="2017-10-31T17:25:00Z">
        <w:r>
          <w:rPr>
            <w:rFonts w:hint="eastAsia"/>
          </w:rPr>
          <w:t>RCS/Collection</w:t>
        </w:r>
      </w:ins>
      <w:ins w:id="78" w:author="z003n3cs" w:date="2017-10-31T17:26:00Z">
        <w:r>
          <w:rPr>
            <w:rFonts w:hint="eastAsia"/>
          </w:rPr>
          <w:t>下发</w:t>
        </w:r>
        <w:r>
          <w:rPr>
            <w:rFonts w:hint="eastAsia"/>
          </w:rPr>
          <w:t xml:space="preserve">Get_Time </w:t>
        </w:r>
        <w:r>
          <w:rPr>
            <w:rFonts w:hint="eastAsia"/>
          </w:rPr>
          <w:t>请求时，需将</w:t>
        </w:r>
        <w:r>
          <w:rPr>
            <w:rFonts w:hint="eastAsia"/>
          </w:rPr>
          <w:t>Router Header</w:t>
        </w:r>
        <w:r>
          <w:rPr>
            <w:rFonts w:hint="eastAsia"/>
          </w:rPr>
          <w:t>中的</w:t>
        </w:r>
        <w:r>
          <w:rPr>
            <w:rFonts w:hint="eastAsia"/>
          </w:rPr>
          <w:t>event_sub_type</w:t>
        </w:r>
        <w:r>
          <w:rPr>
            <w:rFonts w:hint="eastAsia"/>
          </w:rPr>
          <w:t>置为</w:t>
        </w:r>
        <w:r>
          <w:rPr>
            <w:rFonts w:hint="eastAsia"/>
          </w:rPr>
          <w:t>GET_TIME</w:t>
        </w:r>
      </w:ins>
    </w:p>
    <w:p w:rsidR="00000000" w:rsidRDefault="009D31E7">
      <w:pPr>
        <w:pStyle w:val="ListParagraph"/>
        <w:numPr>
          <w:ilvl w:val="0"/>
          <w:numId w:val="16"/>
        </w:numPr>
        <w:rPr>
          <w:ins w:id="79" w:author="z003n3cs" w:date="2017-10-31T17:27:00Z"/>
          <w:b/>
          <w:rPrChange w:id="80" w:author="z003n3cs" w:date="2017-10-31T17:27:00Z">
            <w:rPr>
              <w:ins w:id="81" w:author="z003n3cs" w:date="2017-10-31T17:27:00Z"/>
              <w:rFonts w:ascii="Consolas" w:hAnsi="Consolas" w:cs="Consolas"/>
              <w:b/>
              <w:sz w:val="24"/>
              <w:szCs w:val="24"/>
            </w:rPr>
          </w:rPrChange>
        </w:rPr>
        <w:pPrChange w:id="82" w:author="z003n3cs" w:date="2017-10-31T17:23:00Z">
          <w:pPr>
            <w:pStyle w:val="ListParagraph"/>
            <w:ind w:left="1080"/>
          </w:pPr>
        </w:pPrChange>
      </w:pPr>
      <w:ins w:id="83" w:author="z003n3cs" w:date="2017-10-31T17:24:00Z">
        <w:r w:rsidRPr="009D31E7">
          <w:rPr>
            <w:rFonts w:ascii="Consolas" w:hAnsi="Consolas" w:cs="Consolas"/>
            <w:b/>
            <w:sz w:val="24"/>
            <w:szCs w:val="24"/>
            <w:rPrChange w:id="84" w:author="z003n3cs" w:date="2017-10-31T17:27:00Z">
              <w:rPr>
                <w:rFonts w:ascii="Consolas" w:hAnsi="Consolas" w:cs="Consolas"/>
                <w:sz w:val="24"/>
                <w:szCs w:val="24"/>
              </w:rPr>
            </w:rPrChange>
          </w:rPr>
          <w:t>0x1002</w:t>
        </w:r>
      </w:ins>
      <w:ins w:id="85" w:author="z003n3cs" w:date="2017-10-31T17:25:00Z">
        <w:r w:rsidRPr="009D31E7">
          <w:rPr>
            <w:rFonts w:ascii="Consolas" w:hAnsi="Consolas" w:cs="Consolas"/>
            <w:b/>
            <w:sz w:val="24"/>
            <w:szCs w:val="24"/>
            <w:rPrChange w:id="86" w:author="z003n3cs" w:date="2017-10-31T17:27:00Z">
              <w:rPr>
                <w:rFonts w:ascii="Consolas" w:hAnsi="Consolas" w:cs="Consolas"/>
                <w:sz w:val="24"/>
                <w:szCs w:val="24"/>
              </w:rPr>
            </w:rPrChange>
          </w:rPr>
          <w:t xml:space="preserve"> SET_TIME</w:t>
        </w:r>
      </w:ins>
    </w:p>
    <w:p w:rsidR="00000000" w:rsidRDefault="006C3392">
      <w:pPr>
        <w:ind w:left="360"/>
        <w:rPr>
          <w:ins w:id="87" w:author="z003n3cs" w:date="2017-10-31T17:27:00Z"/>
        </w:rPr>
        <w:pPrChange w:id="88" w:author="z003n3cs" w:date="2017-10-31T17:27:00Z">
          <w:pPr>
            <w:pStyle w:val="ListParagraph"/>
            <w:numPr>
              <w:numId w:val="16"/>
            </w:numPr>
            <w:ind w:hanging="360"/>
          </w:pPr>
        </w:pPrChange>
      </w:pPr>
      <w:ins w:id="89" w:author="z003n3cs" w:date="2017-10-31T17:27:00Z">
        <w:r>
          <w:rPr>
            <w:rFonts w:hint="eastAsia"/>
          </w:rPr>
          <w:t>RCS/Collection</w:t>
        </w:r>
        <w:r>
          <w:rPr>
            <w:rFonts w:hint="eastAsia"/>
          </w:rPr>
          <w:t>下发</w:t>
        </w:r>
        <w:r>
          <w:rPr>
            <w:rFonts w:hint="eastAsia"/>
          </w:rPr>
          <w:t xml:space="preserve">Set_Time </w:t>
        </w:r>
        <w:r>
          <w:rPr>
            <w:rFonts w:hint="eastAsia"/>
          </w:rPr>
          <w:t>请求时，需将</w:t>
        </w:r>
        <w:r>
          <w:rPr>
            <w:rFonts w:hint="eastAsia"/>
          </w:rPr>
          <w:t>Router Header</w:t>
        </w:r>
        <w:r>
          <w:rPr>
            <w:rFonts w:hint="eastAsia"/>
          </w:rPr>
          <w:t>中的</w:t>
        </w:r>
        <w:r>
          <w:rPr>
            <w:rFonts w:hint="eastAsia"/>
          </w:rPr>
          <w:t>event_sub_type</w:t>
        </w:r>
        <w:r>
          <w:rPr>
            <w:rFonts w:hint="eastAsia"/>
          </w:rPr>
          <w:t>置为</w:t>
        </w:r>
        <w:r>
          <w:rPr>
            <w:rFonts w:hint="eastAsia"/>
          </w:rPr>
          <w:t>SET_TIME</w:t>
        </w:r>
      </w:ins>
    </w:p>
    <w:p w:rsidR="00000000" w:rsidRDefault="00464B7B">
      <w:pPr>
        <w:ind w:left="360"/>
        <w:rPr>
          <w:ins w:id="90" w:author="z003n3cs" w:date="2017-10-31T17:25:00Z"/>
          <w:b/>
          <w:rPrChange w:id="91" w:author="z003n3cs" w:date="2017-10-31T17:27:00Z">
            <w:rPr>
              <w:ins w:id="92" w:author="z003n3cs" w:date="2017-10-31T17:25:00Z"/>
              <w:rFonts w:ascii="Consolas" w:hAnsi="Consolas" w:cs="Consolas"/>
              <w:sz w:val="24"/>
              <w:szCs w:val="24"/>
            </w:rPr>
          </w:rPrChange>
        </w:rPr>
        <w:pPrChange w:id="93" w:author="z003n3cs" w:date="2017-10-31T17:27:00Z">
          <w:pPr>
            <w:pStyle w:val="ListParagraph"/>
            <w:ind w:left="1080"/>
          </w:pPr>
        </w:pPrChange>
      </w:pPr>
    </w:p>
    <w:p w:rsidR="003E00FA" w:rsidRDefault="003E00FA" w:rsidP="003E00FA">
      <w:pPr>
        <w:rPr>
          <w:ins w:id="94" w:author="z003n3cs" w:date="2017-10-31T21:43:00Z"/>
        </w:rPr>
      </w:pPr>
      <w:ins w:id="95" w:author="z003n3cs" w:date="2017-10-31T17:25:00Z">
        <w:r>
          <w:rPr>
            <w:rFonts w:hint="eastAsia"/>
          </w:rPr>
          <w:t>2</w:t>
        </w:r>
        <w:r w:rsidRPr="003E00FA">
          <w:rPr>
            <w:rFonts w:hint="eastAsia"/>
          </w:rPr>
          <w:t xml:space="preserve">)  </w:t>
        </w:r>
      </w:ins>
      <w:ins w:id="96" w:author="z003n3cs" w:date="2017-10-31T17:28:00Z">
        <w:r w:rsidR="00B80353">
          <w:rPr>
            <w:rFonts w:hint="eastAsia"/>
          </w:rPr>
          <w:t>扩展</w:t>
        </w:r>
        <w:r w:rsidR="00B80353">
          <w:rPr>
            <w:rFonts w:hint="eastAsia"/>
          </w:rPr>
          <w:t>Get_Time</w:t>
        </w:r>
        <w:r w:rsidR="00B80353">
          <w:rPr>
            <w:rFonts w:hint="eastAsia"/>
          </w:rPr>
          <w:t>的</w:t>
        </w:r>
        <w:r w:rsidR="00B80353">
          <w:rPr>
            <w:rFonts w:hint="eastAsia"/>
          </w:rPr>
          <w:t>Response</w:t>
        </w:r>
        <w:r w:rsidR="00B80353">
          <w:rPr>
            <w:rFonts w:hint="eastAsia"/>
          </w:rPr>
          <w:t>接口，将</w:t>
        </w:r>
        <w:r w:rsidR="00B80353">
          <w:rPr>
            <w:rFonts w:hint="eastAsia"/>
          </w:rPr>
          <w:t>system_date</w:t>
        </w:r>
        <w:r w:rsidR="00B80353">
          <w:rPr>
            <w:rFonts w:hint="eastAsia"/>
          </w:rPr>
          <w:t>和</w:t>
        </w:r>
        <w:r w:rsidR="00B80353">
          <w:rPr>
            <w:rFonts w:hint="eastAsia"/>
          </w:rPr>
          <w:t>meter_date</w:t>
        </w:r>
      </w:ins>
      <w:ins w:id="97" w:author="z003n3cs" w:date="2017-10-31T17:29:00Z">
        <w:r w:rsidR="00151E93">
          <w:rPr>
            <w:rFonts w:hint="eastAsia"/>
          </w:rPr>
          <w:t>数据置于</w:t>
        </w:r>
        <w:r w:rsidR="00151E93">
          <w:rPr>
            <w:rFonts w:hint="eastAsia"/>
          </w:rPr>
          <w:t>Response</w:t>
        </w:r>
        <w:r w:rsidR="00151E93">
          <w:rPr>
            <w:rFonts w:hint="eastAsia"/>
          </w:rPr>
          <w:t>的数据域。</w:t>
        </w:r>
      </w:ins>
      <w:ins w:id="98" w:author="z003n3cs" w:date="2017-10-31T17:31:00Z">
        <w:r w:rsidR="00151E93">
          <w:rPr>
            <w:rFonts w:hint="eastAsia"/>
          </w:rPr>
          <w:t>为</w:t>
        </w:r>
      </w:ins>
      <w:ins w:id="99" w:author="z003n3cs" w:date="2017-10-31T17:32:00Z">
        <w:r w:rsidR="00151E93">
          <w:rPr>
            <w:rFonts w:hint="eastAsia"/>
          </w:rPr>
          <w:t>保证</w:t>
        </w:r>
      </w:ins>
      <w:ins w:id="100" w:author="z003n3cs" w:date="2017-10-31T17:31:00Z">
        <w:r w:rsidR="00151E93">
          <w:rPr>
            <w:rFonts w:hint="eastAsia"/>
          </w:rPr>
          <w:t>RCS/Collection</w:t>
        </w:r>
      </w:ins>
      <w:ins w:id="101" w:author="z003n3cs" w:date="2017-10-31T17:32:00Z">
        <w:r w:rsidR="00151E93">
          <w:rPr>
            <w:rFonts w:hint="eastAsia"/>
          </w:rPr>
          <w:t>处理</w:t>
        </w:r>
      </w:ins>
      <w:ins w:id="102" w:author="z003n3cs" w:date="2017-10-31T17:31:00Z">
        <w:r w:rsidR="00151E93">
          <w:rPr>
            <w:rFonts w:hint="eastAsia"/>
          </w:rPr>
          <w:t>数据</w:t>
        </w:r>
        <w:r w:rsidR="008A6282">
          <w:rPr>
            <w:rFonts w:hint="eastAsia"/>
          </w:rPr>
          <w:t>格式的统一，该报文</w:t>
        </w:r>
      </w:ins>
      <w:ins w:id="103" w:author="z003n3cs" w:date="2017-10-31T17:32:00Z">
        <w:r w:rsidR="008A6282">
          <w:rPr>
            <w:rFonts w:hint="eastAsia"/>
          </w:rPr>
          <w:t>由</w:t>
        </w:r>
      </w:ins>
      <w:ins w:id="104" w:author="z003n3cs" w:date="2017-10-31T17:31:00Z">
        <w:r w:rsidR="00151E93">
          <w:rPr>
            <w:rFonts w:hint="eastAsia"/>
          </w:rPr>
          <w:t>FEE</w:t>
        </w:r>
        <w:r w:rsidR="00151E93">
          <w:rPr>
            <w:rFonts w:hint="eastAsia"/>
          </w:rPr>
          <w:t>进行组装，并且按照</w:t>
        </w:r>
      </w:ins>
      <w:ins w:id="105" w:author="z003n3cs" w:date="2017-10-31T17:32:00Z">
        <w:r w:rsidR="008A6282">
          <w:rPr>
            <w:rFonts w:hint="eastAsia"/>
          </w:rPr>
          <w:t>DLMS/Cosem</w:t>
        </w:r>
        <w:r w:rsidR="00696EAF">
          <w:rPr>
            <w:rFonts w:hint="eastAsia"/>
          </w:rPr>
          <w:t>进行组合</w:t>
        </w:r>
        <w:r w:rsidR="00C332D9">
          <w:rPr>
            <w:rFonts w:hint="eastAsia"/>
          </w:rPr>
          <w:t>。</w:t>
        </w:r>
      </w:ins>
      <w:ins w:id="106" w:author="z003n3cs" w:date="2017-10-31T21:43:00Z">
        <w:r w:rsidR="005C75B4">
          <w:rPr>
            <w:rFonts w:hint="eastAsia"/>
          </w:rPr>
          <w:t>格式如下：</w:t>
        </w:r>
      </w:ins>
    </w:p>
    <w:tbl>
      <w:tblPr>
        <w:tblW w:w="7660" w:type="dxa"/>
        <w:tblInd w:w="95" w:type="dxa"/>
        <w:tblLook w:val="04A0"/>
      </w:tblPr>
      <w:tblGrid>
        <w:gridCol w:w="1480"/>
        <w:gridCol w:w="2282"/>
        <w:gridCol w:w="1880"/>
        <w:gridCol w:w="2020"/>
      </w:tblGrid>
      <w:tr w:rsidR="005C75B4" w:rsidRPr="005C75B4" w:rsidTr="005C75B4">
        <w:trPr>
          <w:trHeight w:val="300"/>
          <w:ins w:id="107" w:author="z003n3cs" w:date="2017-10-31T21:47:00Z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C75B4" w:rsidRPr="005C75B4" w:rsidRDefault="005C75B4" w:rsidP="005C75B4">
            <w:pPr>
              <w:spacing w:after="0" w:line="240" w:lineRule="auto"/>
              <w:rPr>
                <w:ins w:id="108" w:author="z003n3cs" w:date="2017-10-31T21:47:00Z"/>
                <w:rFonts w:ascii="Calibri" w:eastAsia="Times New Roman" w:hAnsi="Calibri" w:cs="Times New Roman"/>
                <w:color w:val="000000"/>
              </w:rPr>
            </w:pPr>
            <w:ins w:id="109" w:author="z003n3cs" w:date="2017-10-31T21:47:00Z">
              <w:r w:rsidRPr="005C75B4">
                <w:rPr>
                  <w:rFonts w:ascii="Calibri" w:eastAsia="Times New Roman" w:hAnsi="Calibri" w:cs="Times New Roman"/>
                  <w:color w:val="000000"/>
                </w:rPr>
                <w:t>Wrap Header</w:t>
              </w:r>
            </w:ins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C75B4" w:rsidRPr="005C75B4" w:rsidRDefault="005C75B4" w:rsidP="005C75B4">
            <w:pPr>
              <w:spacing w:after="0" w:line="240" w:lineRule="auto"/>
              <w:rPr>
                <w:ins w:id="110" w:author="z003n3cs" w:date="2017-10-31T21:47:00Z"/>
                <w:rFonts w:ascii="Calibri" w:eastAsia="Times New Roman" w:hAnsi="Calibri" w:cs="Times New Roman"/>
                <w:color w:val="000000"/>
              </w:rPr>
            </w:pPr>
            <w:ins w:id="111" w:author="z003n3cs" w:date="2017-10-31T21:47:00Z">
              <w:r w:rsidRPr="005C75B4">
                <w:rPr>
                  <w:rFonts w:ascii="Calibri" w:eastAsia="Times New Roman" w:hAnsi="Calibri" w:cs="Times New Roman"/>
                  <w:color w:val="000000"/>
                </w:rPr>
                <w:t>Get_Response_Normal</w:t>
              </w:r>
            </w:ins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C75B4" w:rsidRPr="005C75B4" w:rsidRDefault="005C75B4" w:rsidP="005C75B4">
            <w:pPr>
              <w:spacing w:after="0" w:line="240" w:lineRule="auto"/>
              <w:rPr>
                <w:ins w:id="112" w:author="z003n3cs" w:date="2017-10-31T21:47:00Z"/>
                <w:rFonts w:ascii="Calibri" w:eastAsia="Times New Roman" w:hAnsi="Calibri" w:cs="Times New Roman"/>
                <w:color w:val="000000"/>
              </w:rPr>
            </w:pPr>
            <w:ins w:id="113" w:author="z003n3cs" w:date="2017-10-31T21:47:00Z">
              <w:r w:rsidRPr="005C75B4">
                <w:rPr>
                  <w:rFonts w:ascii="Calibri" w:eastAsia="Times New Roman" w:hAnsi="Calibri" w:cs="Times New Roman"/>
                  <w:color w:val="000000"/>
                </w:rPr>
                <w:t>system_date field</w:t>
              </w:r>
            </w:ins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C75B4" w:rsidRPr="005C75B4" w:rsidRDefault="005C75B4" w:rsidP="005C75B4">
            <w:pPr>
              <w:spacing w:after="0" w:line="240" w:lineRule="auto"/>
              <w:rPr>
                <w:ins w:id="114" w:author="z003n3cs" w:date="2017-10-31T21:47:00Z"/>
                <w:rFonts w:ascii="Calibri" w:eastAsia="Times New Roman" w:hAnsi="Calibri" w:cs="Times New Roman"/>
                <w:color w:val="000000"/>
              </w:rPr>
            </w:pPr>
            <w:ins w:id="115" w:author="z003n3cs" w:date="2017-10-31T21:47:00Z">
              <w:r w:rsidRPr="005C75B4">
                <w:rPr>
                  <w:rFonts w:ascii="Calibri" w:eastAsia="Times New Roman" w:hAnsi="Calibri" w:cs="Times New Roman"/>
                  <w:color w:val="000000"/>
                </w:rPr>
                <w:t>meter_date field</w:t>
              </w:r>
            </w:ins>
          </w:p>
        </w:tc>
      </w:tr>
    </w:tbl>
    <w:p w:rsidR="005C75B4" w:rsidRPr="003E00FA" w:rsidRDefault="005C75B4" w:rsidP="003E00FA">
      <w:pPr>
        <w:rPr>
          <w:ins w:id="116" w:author="z003n3cs" w:date="2017-10-31T17:25:00Z"/>
        </w:rPr>
      </w:pPr>
      <w:ins w:id="117" w:author="z003n3cs" w:date="2017-10-31T21:47:00Z">
        <w:r>
          <w:rPr>
            <w:rFonts w:hint="eastAsia"/>
          </w:rPr>
          <w:t>报文示例如下：</w:t>
        </w:r>
      </w:ins>
    </w:p>
    <w:p w:rsidR="00000000" w:rsidRDefault="009D31E7">
      <w:pPr>
        <w:rPr>
          <w:ins w:id="118" w:author="z003n3cs" w:date="2017-08-04T10:24:00Z"/>
          <w:u w:val="single"/>
          <w:lang w:val="es-ES"/>
          <w:rPrChange w:id="119" w:author="z003n3cs" w:date="2017-10-31T21:55:00Z">
            <w:rPr>
              <w:ins w:id="120" w:author="z003n3cs" w:date="2017-08-04T10:24:00Z"/>
            </w:rPr>
          </w:rPrChange>
        </w:rPr>
        <w:pPrChange w:id="121" w:author="z003n3cs" w:date="2017-10-31T17:25:00Z">
          <w:pPr>
            <w:pStyle w:val="ListParagraph"/>
            <w:ind w:left="1080"/>
          </w:pPr>
        </w:pPrChange>
      </w:pPr>
      <w:ins w:id="122" w:author="z003n3cs" w:date="2017-10-31T21:50:00Z">
        <w:r w:rsidRPr="009D31E7">
          <w:rPr>
            <w:u w:val="single"/>
            <w:lang w:val="es-ES"/>
            <w:rPrChange w:id="123" w:author="z003n3cs" w:date="2017-10-31T21:55:00Z">
              <w:rPr>
                <w:u w:val="single"/>
              </w:rPr>
            </w:rPrChange>
          </w:rPr>
          <w:t xml:space="preserve">00 01 00 17 00 01 1F C4 01 41 00 </w:t>
        </w:r>
      </w:ins>
      <w:ins w:id="124" w:author="z003n3cs" w:date="2017-10-31T21:55:00Z">
        <w:r w:rsidRPr="009D31E7">
          <w:rPr>
            <w:u w:val="single"/>
            <w:lang w:val="es-ES"/>
            <w:rPrChange w:id="125" w:author="z003n3cs" w:date="2017-10-31T21:55:00Z">
              <w:rPr>
                <w:u w:val="single"/>
              </w:rPr>
            </w:rPrChange>
          </w:rPr>
          <w:t xml:space="preserve">01 02 </w:t>
        </w:r>
      </w:ins>
      <w:ins w:id="126" w:author="z003n3cs" w:date="2017-10-31T21:52:00Z">
        <w:r w:rsidRPr="009D31E7">
          <w:rPr>
            <w:color w:val="7030A0"/>
            <w:u w:val="single"/>
            <w:lang w:val="es-ES"/>
            <w:rPrChange w:id="127" w:author="z003n3cs" w:date="2017-10-31T21:56:00Z">
              <w:rPr>
                <w:u w:val="single"/>
              </w:rPr>
            </w:rPrChange>
          </w:rPr>
          <w:t>09 0C 07 E1 0A 16 00 0F 1E 00 00 80 0</w:t>
        </w:r>
        <w:r w:rsidR="00C07D8A">
          <w:rPr>
            <w:color w:val="7030A0"/>
            <w:u w:val="single"/>
            <w:lang w:val="es-ES"/>
          </w:rPr>
          <w:t>0 00</w:t>
        </w:r>
      </w:ins>
      <w:ins w:id="128" w:author="z003n3cs" w:date="2017-10-31T21:55:00Z">
        <w:r w:rsidRPr="009D31E7">
          <w:rPr>
            <w:u w:val="single"/>
            <w:lang w:val="es-ES"/>
            <w:rPrChange w:id="129" w:author="z003n3cs" w:date="2017-10-31T21:55:00Z">
              <w:rPr>
                <w:u w:val="single"/>
              </w:rPr>
            </w:rPrChange>
          </w:rPr>
          <w:t xml:space="preserve"> </w:t>
        </w:r>
        <w:r w:rsidRPr="009D31E7">
          <w:rPr>
            <w:color w:val="002060"/>
            <w:u w:val="single"/>
            <w:lang w:val="es-ES"/>
            <w:rPrChange w:id="130" w:author="z003n3cs" w:date="2017-10-31T21:56:00Z">
              <w:rPr>
                <w:u w:val="single"/>
                <w:lang w:val="es-ES"/>
              </w:rPr>
            </w:rPrChange>
          </w:rPr>
          <w:t>09 0C 07 E1 0A 16 00 0F 1</w:t>
        </w:r>
      </w:ins>
      <w:ins w:id="131" w:author="z003n3cs" w:date="2017-10-31T21:56:00Z">
        <w:r w:rsidRPr="009D31E7">
          <w:rPr>
            <w:color w:val="002060"/>
            <w:u w:val="single"/>
            <w:lang w:val="es-ES"/>
            <w:rPrChange w:id="132" w:author="z003n3cs" w:date="2017-10-31T21:56:00Z">
              <w:rPr>
                <w:u w:val="single"/>
                <w:lang w:val="es-ES"/>
              </w:rPr>
            </w:rPrChange>
          </w:rPr>
          <w:t>E</w:t>
        </w:r>
      </w:ins>
      <w:ins w:id="133" w:author="z003n3cs" w:date="2017-10-31T21:55:00Z">
        <w:r w:rsidRPr="009D31E7">
          <w:rPr>
            <w:color w:val="002060"/>
            <w:u w:val="single"/>
            <w:lang w:val="es-ES"/>
            <w:rPrChange w:id="134" w:author="z003n3cs" w:date="2017-10-31T21:56:00Z">
              <w:rPr>
                <w:u w:val="single"/>
                <w:lang w:val="es-ES"/>
              </w:rPr>
            </w:rPrChange>
          </w:rPr>
          <w:t xml:space="preserve"> 0</w:t>
        </w:r>
      </w:ins>
      <w:ins w:id="135" w:author="z003n3cs" w:date="2017-10-31T21:56:00Z">
        <w:r w:rsidRPr="009D31E7">
          <w:rPr>
            <w:color w:val="002060"/>
            <w:u w:val="single"/>
            <w:lang w:val="es-ES"/>
            <w:rPrChange w:id="136" w:author="z003n3cs" w:date="2017-10-31T21:56:00Z">
              <w:rPr>
                <w:u w:val="single"/>
                <w:lang w:val="es-ES"/>
              </w:rPr>
            </w:rPrChange>
          </w:rPr>
          <w:t>5</w:t>
        </w:r>
      </w:ins>
      <w:ins w:id="137" w:author="z003n3cs" w:date="2017-10-31T21:55:00Z">
        <w:r w:rsidRPr="009D31E7">
          <w:rPr>
            <w:color w:val="002060"/>
            <w:u w:val="single"/>
            <w:lang w:val="es-ES"/>
            <w:rPrChange w:id="138" w:author="z003n3cs" w:date="2017-10-31T21:56:00Z">
              <w:rPr>
                <w:u w:val="single"/>
              </w:rPr>
            </w:rPrChange>
          </w:rPr>
          <w:t xml:space="preserve"> 00 80 00 00</w:t>
        </w:r>
      </w:ins>
    </w:p>
    <w:p w:rsidR="009D31E7" w:rsidRPr="009D31E7" w:rsidRDefault="006174C8" w:rsidP="009D31E7">
      <w:pPr>
        <w:pStyle w:val="NoSpacing"/>
        <w:rPr>
          <w:del w:id="139" w:author="z003n3cs" w:date="2017-08-04T10:29:00Z"/>
          <w:lang w:val="es-ES"/>
          <w:rPrChange w:id="140" w:author="z003n3cs" w:date="2017-10-31T21:57:00Z">
            <w:rPr>
              <w:del w:id="141" w:author="z003n3cs" w:date="2017-08-04T10:29:00Z"/>
              <w:color w:val="7030A0"/>
              <w:u w:val="single"/>
              <w:lang w:val="es-ES"/>
            </w:rPr>
          </w:rPrChange>
        </w:rPr>
        <w:pPrChange w:id="142" w:author="z003n3cs" w:date="2017-10-31T21:58:00Z">
          <w:pPr/>
        </w:pPrChange>
      </w:pPr>
      <w:ins w:id="143" w:author="z003n3cs" w:date="2017-10-31T21:59:00Z">
        <w:r>
          <w:rPr>
            <w:rFonts w:hint="eastAsia"/>
            <w:lang w:val="es-ES"/>
          </w:rPr>
          <w:t>S</w:t>
        </w:r>
      </w:ins>
      <w:ins w:id="144" w:author="z003n3cs" w:date="2017-10-31T21:56:00Z">
        <w:r w:rsidR="009D31E7" w:rsidRPr="009D31E7">
          <w:rPr>
            <w:lang w:val="es-ES"/>
            <w:rPrChange w:id="145" w:author="z003n3cs" w:date="2017-10-31T21:57:00Z">
              <w:rPr>
                <w:u w:val="single"/>
                <w:lang w:val="es-ES"/>
              </w:rPr>
            </w:rPrChange>
          </w:rPr>
          <w:t>ystem</w:t>
        </w:r>
      </w:ins>
      <w:ins w:id="146" w:author="z003n3cs" w:date="2017-10-31T21:57:00Z">
        <w:r w:rsidR="009D31E7" w:rsidRPr="009D31E7">
          <w:rPr>
            <w:lang w:val="es-ES"/>
            <w:rPrChange w:id="147" w:author="z003n3cs" w:date="2017-10-31T21:57:00Z">
              <w:rPr>
                <w:u w:val="single"/>
                <w:lang w:val="es-ES"/>
              </w:rPr>
            </w:rPrChange>
          </w:rPr>
          <w:t xml:space="preserve"> date</w:t>
        </w:r>
        <w:r w:rsidR="009D31E7" w:rsidRPr="009D31E7">
          <w:rPr>
            <w:rFonts w:hint="eastAsia"/>
            <w:lang w:val="es-ES"/>
            <w:rPrChange w:id="148" w:author="z003n3cs" w:date="2017-10-31T21:57:00Z">
              <w:rPr>
                <w:rFonts w:hint="eastAsia"/>
                <w:u w:val="single"/>
                <w:lang w:val="es-ES"/>
              </w:rPr>
            </w:rPrChange>
          </w:rPr>
          <w:t>为：</w:t>
        </w:r>
        <w:r w:rsidR="009D31E7" w:rsidRPr="009D31E7">
          <w:rPr>
            <w:lang w:val="es-ES"/>
            <w:rPrChange w:id="149" w:author="z003n3cs" w:date="2017-10-31T21:57:00Z">
              <w:rPr>
                <w:color w:val="7030A0"/>
                <w:u w:val="single"/>
                <w:lang w:val="es-ES"/>
              </w:rPr>
            </w:rPrChange>
          </w:rPr>
          <w:t xml:space="preserve">09 0C 07 E1 0A 16 00 0F 1E 00 00 80 00 00 </w:t>
        </w:r>
      </w:ins>
    </w:p>
    <w:p w:rsidR="00000000" w:rsidRDefault="00464B7B">
      <w:pPr>
        <w:pStyle w:val="NoSpacing"/>
        <w:rPr>
          <w:ins w:id="150" w:author="z003n3cs" w:date="2017-10-31T21:57:00Z"/>
          <w:lang w:val="es-ES"/>
          <w:rPrChange w:id="151" w:author="z003n3cs" w:date="2017-10-31T21:57:00Z">
            <w:rPr>
              <w:ins w:id="152" w:author="z003n3cs" w:date="2017-10-31T21:57:00Z"/>
              <w:color w:val="7030A0"/>
              <w:u w:val="single"/>
              <w:lang w:val="es-ES"/>
            </w:rPr>
          </w:rPrChange>
        </w:rPr>
        <w:pPrChange w:id="153" w:author="z003n3cs" w:date="2017-10-31T21:58:00Z">
          <w:pPr>
            <w:pStyle w:val="ListParagraph"/>
            <w:ind w:left="1080"/>
          </w:pPr>
        </w:pPrChange>
      </w:pPr>
    </w:p>
    <w:p w:rsidR="00000000" w:rsidRDefault="009D31E7">
      <w:pPr>
        <w:pStyle w:val="NoSpacing"/>
        <w:rPr>
          <w:ins w:id="154" w:author="z003n3cs" w:date="2017-10-31T21:57:00Z"/>
          <w:lang w:val="es-ES"/>
          <w:rPrChange w:id="155" w:author="z003n3cs" w:date="2017-10-31T21:57:00Z">
            <w:rPr>
              <w:ins w:id="156" w:author="z003n3cs" w:date="2017-10-31T21:57:00Z"/>
              <w:u w:val="single"/>
              <w:lang w:val="es-ES"/>
            </w:rPr>
          </w:rPrChange>
        </w:rPr>
        <w:pPrChange w:id="157" w:author="z003n3cs" w:date="2017-10-31T21:58:00Z">
          <w:pPr/>
        </w:pPrChange>
      </w:pPr>
      <w:ins w:id="158" w:author="z003n3cs" w:date="2017-10-31T21:57:00Z">
        <w:r w:rsidRPr="009D31E7">
          <w:rPr>
            <w:lang w:val="es-ES"/>
            <w:rPrChange w:id="159" w:author="z003n3cs" w:date="2017-10-31T21:57:00Z">
              <w:rPr>
                <w:color w:val="7030A0"/>
                <w:u w:val="single"/>
                <w:lang w:val="es-ES"/>
              </w:rPr>
            </w:rPrChange>
          </w:rPr>
          <w:t xml:space="preserve">Meter date </w:t>
        </w:r>
        <w:r w:rsidRPr="009D31E7">
          <w:rPr>
            <w:rFonts w:hint="eastAsia"/>
            <w:lang w:val="es-ES"/>
            <w:rPrChange w:id="160" w:author="z003n3cs" w:date="2017-10-31T21:57:00Z">
              <w:rPr>
                <w:rFonts w:hint="eastAsia"/>
                <w:color w:val="7030A0"/>
                <w:u w:val="single"/>
                <w:lang w:val="es-ES"/>
              </w:rPr>
            </w:rPrChange>
          </w:rPr>
          <w:t>为</w:t>
        </w:r>
        <w:r w:rsidRPr="009D31E7">
          <w:rPr>
            <w:lang w:val="es-ES"/>
            <w:rPrChange w:id="161" w:author="z003n3cs" w:date="2017-10-31T21:57:00Z">
              <w:rPr>
                <w:color w:val="7030A0"/>
                <w:u w:val="single"/>
                <w:lang w:val="es-ES"/>
              </w:rPr>
            </w:rPrChange>
          </w:rPr>
          <w:t xml:space="preserve"> </w:t>
        </w:r>
        <w:r w:rsidRPr="009D31E7">
          <w:rPr>
            <w:color w:val="002060"/>
            <w:lang w:val="es-ES"/>
            <w:rPrChange w:id="162" w:author="z003n3cs" w:date="2017-10-31T21:57:00Z">
              <w:rPr>
                <w:color w:val="002060"/>
                <w:u w:val="single"/>
                <w:lang w:val="es-ES"/>
              </w:rPr>
            </w:rPrChange>
          </w:rPr>
          <w:t>09 0C 07 E1 0A 16 00 0F 1E 05 00 80 00 00</w:t>
        </w:r>
      </w:ins>
    </w:p>
    <w:p w:rsidR="005C2879" w:rsidRPr="006147FB" w:rsidRDefault="005C2879" w:rsidP="00AC5B54">
      <w:pPr>
        <w:rPr>
          <w:ins w:id="163" w:author="z003n3cs" w:date="2017-10-31T22:00:00Z"/>
          <w:u w:val="single"/>
          <w:lang w:val="es-ES"/>
          <w:rPrChange w:id="164" w:author="z003n3cs" w:date="2017-11-03T17:16:00Z">
            <w:rPr>
              <w:ins w:id="165" w:author="z003n3cs" w:date="2017-10-31T22:00:00Z"/>
              <w:u w:val="single"/>
            </w:rPr>
          </w:rPrChange>
        </w:rPr>
      </w:pPr>
    </w:p>
    <w:p w:rsidR="00E72716" w:rsidRPr="006147FB" w:rsidRDefault="009D31E7" w:rsidP="00AC5B54">
      <w:pPr>
        <w:rPr>
          <w:ins w:id="166" w:author="z003n3cs" w:date="2017-10-31T22:01:00Z"/>
          <w:lang w:val="es-ES"/>
          <w:rPrChange w:id="167" w:author="z003n3cs" w:date="2017-11-03T17:16:00Z">
            <w:rPr>
              <w:ins w:id="168" w:author="z003n3cs" w:date="2017-10-31T22:01:00Z"/>
            </w:rPr>
          </w:rPrChange>
        </w:rPr>
      </w:pPr>
      <w:ins w:id="169" w:author="z003n3cs" w:date="2017-10-31T22:00:00Z">
        <w:r w:rsidRPr="009D31E7">
          <w:rPr>
            <w:lang w:val="es-ES"/>
            <w:rPrChange w:id="170" w:author="z003n3cs" w:date="2017-11-03T17:16:00Z">
              <w:rPr>
                <w:u w:val="single"/>
              </w:rPr>
            </w:rPrChange>
          </w:rPr>
          <w:t>3) FEE</w:t>
        </w:r>
        <w:r w:rsidRPr="009D31E7">
          <w:rPr>
            <w:rFonts w:hint="eastAsia"/>
            <w:rPrChange w:id="171" w:author="z003n3cs" w:date="2017-10-31T22:01:00Z">
              <w:rPr>
                <w:rFonts w:hint="eastAsia"/>
                <w:u w:val="single"/>
              </w:rPr>
            </w:rPrChange>
          </w:rPr>
          <w:t>回复给</w:t>
        </w:r>
        <w:r w:rsidRPr="009D31E7">
          <w:rPr>
            <w:lang w:val="es-ES"/>
            <w:rPrChange w:id="172" w:author="z003n3cs" w:date="2017-11-03T17:16:00Z">
              <w:rPr>
                <w:u w:val="single"/>
              </w:rPr>
            </w:rPrChange>
          </w:rPr>
          <w:t>RCS/Collection</w:t>
        </w:r>
        <w:r w:rsidRPr="009D31E7">
          <w:rPr>
            <w:rFonts w:hint="eastAsia"/>
            <w:rPrChange w:id="173" w:author="z003n3cs" w:date="2017-10-31T22:01:00Z">
              <w:rPr>
                <w:rFonts w:hint="eastAsia"/>
                <w:u w:val="single"/>
              </w:rPr>
            </w:rPrChange>
          </w:rPr>
          <w:t>的报文中</w:t>
        </w:r>
        <w:r w:rsidRPr="009D31E7">
          <w:rPr>
            <w:rFonts w:hint="eastAsia"/>
            <w:lang w:val="es-ES"/>
            <w:rPrChange w:id="174" w:author="z003n3cs" w:date="2017-11-03T17:16:00Z">
              <w:rPr>
                <w:rFonts w:hint="eastAsia"/>
                <w:u w:val="single"/>
              </w:rPr>
            </w:rPrChange>
          </w:rPr>
          <w:t>，</w:t>
        </w:r>
        <w:r w:rsidRPr="009D31E7">
          <w:rPr>
            <w:lang w:val="es-ES"/>
            <w:rPrChange w:id="175" w:author="z003n3cs" w:date="2017-11-03T17:16:00Z">
              <w:rPr>
                <w:u w:val="single"/>
              </w:rPr>
            </w:rPrChange>
          </w:rPr>
          <w:t>event_sub_type</w:t>
        </w:r>
      </w:ins>
      <w:ins w:id="176" w:author="z003n3cs" w:date="2017-10-31T22:01:00Z">
        <w:r w:rsidRPr="009D31E7">
          <w:rPr>
            <w:rFonts w:hint="eastAsia"/>
            <w:rPrChange w:id="177" w:author="z003n3cs" w:date="2017-10-31T22:01:00Z">
              <w:rPr>
                <w:rFonts w:hint="eastAsia"/>
                <w:u w:val="single"/>
              </w:rPr>
            </w:rPrChange>
          </w:rPr>
          <w:t>与请求报文中的值相同。</w:t>
        </w:r>
        <w:r w:rsidRPr="009D31E7">
          <w:rPr>
            <w:lang w:val="es-ES"/>
            <w:rPrChange w:id="178" w:author="z003n3cs" w:date="2017-11-03T17:16:00Z">
              <w:rPr>
                <w:u w:val="single"/>
              </w:rPr>
            </w:rPrChange>
          </w:rPr>
          <w:t xml:space="preserve"> </w:t>
        </w:r>
      </w:ins>
    </w:p>
    <w:p w:rsidR="004E36CA" w:rsidRPr="00B14436" w:rsidRDefault="004E36CA" w:rsidP="00AC5B54">
      <w:pPr>
        <w:rPr>
          <w:ins w:id="179" w:author="z003n3cs" w:date="2017-10-31T21:59:00Z"/>
          <w:rPrChange w:id="180" w:author="z003n3cs" w:date="2017-10-31T22:01:00Z">
            <w:rPr>
              <w:ins w:id="181" w:author="z003n3cs" w:date="2017-10-31T21:59:00Z"/>
              <w:u w:val="single"/>
            </w:rPr>
          </w:rPrChange>
        </w:rPr>
      </w:pPr>
      <w:ins w:id="182" w:author="z003n3cs" w:date="2017-10-31T22:01:00Z">
        <w:r>
          <w:rPr>
            <w:rFonts w:hint="eastAsia"/>
          </w:rPr>
          <w:t>4) FEE</w:t>
        </w:r>
        <w:r>
          <w:rPr>
            <w:rFonts w:hint="eastAsia"/>
          </w:rPr>
          <w:t>中计算平均时间</w:t>
        </w:r>
      </w:ins>
      <w:ins w:id="183" w:author="z003n3cs" w:date="2017-10-31T22:02:00Z">
        <w:r>
          <w:rPr>
            <w:rFonts w:hint="eastAsia"/>
          </w:rPr>
          <w:t>延期以</w:t>
        </w:r>
        <w:r>
          <w:rPr>
            <w:rFonts w:hint="eastAsia"/>
          </w:rPr>
          <w:t>AA</w:t>
        </w:r>
      </w:ins>
      <w:ins w:id="184" w:author="z003n3cs" w:date="2017-10-31T22:03:00Z">
        <w:r w:rsidR="006E5B70">
          <w:rPr>
            <w:rFonts w:hint="eastAsia"/>
          </w:rPr>
          <w:t>作为分界</w:t>
        </w:r>
      </w:ins>
      <w:ins w:id="185" w:author="z003n3cs" w:date="2017-10-31T22:02:00Z">
        <w:r w:rsidR="006E5B70">
          <w:rPr>
            <w:rFonts w:hint="eastAsia"/>
          </w:rPr>
          <w:t>，</w:t>
        </w:r>
      </w:ins>
      <w:ins w:id="186" w:author="z003n3cs" w:date="2017-10-31T22:03:00Z">
        <w:r w:rsidR="006E5B70">
          <w:rPr>
            <w:rFonts w:hint="eastAsia"/>
          </w:rPr>
          <w:t>通过</w:t>
        </w:r>
        <w:r>
          <w:rPr>
            <w:rFonts w:hint="eastAsia"/>
          </w:rPr>
          <w:t>累计的方式进行累计求均值</w:t>
        </w:r>
      </w:ins>
      <w:ins w:id="187" w:author="z003n3cs" w:date="2017-10-31T22:04:00Z">
        <w:r w:rsidR="006E5B70">
          <w:rPr>
            <w:rFonts w:hint="eastAsia"/>
          </w:rPr>
          <w:t>，在新的</w:t>
        </w:r>
        <w:r w:rsidR="006E5B70">
          <w:rPr>
            <w:rFonts w:hint="eastAsia"/>
          </w:rPr>
          <w:t>AA session</w:t>
        </w:r>
        <w:r w:rsidR="006E5B70">
          <w:rPr>
            <w:rFonts w:hint="eastAsia"/>
          </w:rPr>
          <w:t>中将进行重新计算。</w:t>
        </w:r>
      </w:ins>
    </w:p>
    <w:p w:rsidR="00396804" w:rsidRDefault="00396804" w:rsidP="00AC5B54">
      <w:pPr>
        <w:rPr>
          <w:ins w:id="188" w:author="z003n3cs" w:date="2017-11-04T17:19:00Z"/>
        </w:rPr>
      </w:pPr>
    </w:p>
    <w:p w:rsidR="009D31E7" w:rsidRDefault="00396804" w:rsidP="009D31E7">
      <w:pPr>
        <w:tabs>
          <w:tab w:val="center" w:pos="4680"/>
        </w:tabs>
        <w:rPr>
          <w:ins w:id="189" w:author="z003n3cs" w:date="2017-11-04T17:20:00Z"/>
        </w:rPr>
        <w:pPrChange w:id="190" w:author="z003n3cs" w:date="2017-11-04T17:20:00Z">
          <w:pPr/>
        </w:pPrChange>
      </w:pPr>
      <w:ins w:id="191" w:author="z003n3cs" w:date="2017-11-04T17:19:00Z">
        <w:r>
          <w:rPr>
            <w:rFonts w:hint="eastAsia"/>
          </w:rPr>
          <w:t>计算</w:t>
        </w:r>
        <w:r>
          <w:rPr>
            <w:rFonts w:hint="eastAsia"/>
          </w:rPr>
          <w:t>aver_delay</w:t>
        </w:r>
        <w:r>
          <w:rPr>
            <w:rFonts w:hint="eastAsia"/>
          </w:rPr>
          <w:t>的实际操作方法</w:t>
        </w:r>
      </w:ins>
    </w:p>
    <w:p w:rsidR="009D31E7" w:rsidRPr="009D31E7" w:rsidRDefault="00C6775F" w:rsidP="009D31E7">
      <w:pPr>
        <w:pStyle w:val="ListParagraph"/>
        <w:numPr>
          <w:ilvl w:val="0"/>
          <w:numId w:val="19"/>
        </w:numPr>
        <w:tabs>
          <w:tab w:val="center" w:pos="4680"/>
        </w:tabs>
        <w:rPr>
          <w:ins w:id="192" w:author="z003n3cs" w:date="2017-11-04T17:34:00Z"/>
          <w:rPrChange w:id="193" w:author="z003n3cs" w:date="2017-11-04T17:34:00Z">
            <w:rPr>
              <w:ins w:id="194" w:author="z003n3cs" w:date="2017-11-04T17:34:00Z"/>
              <w:rFonts w:ascii="Consolas" w:hAnsi="Consolas" w:cs="Consolas"/>
              <w:color w:val="2B91AF"/>
              <w:sz w:val="24"/>
              <w:szCs w:val="24"/>
            </w:rPr>
          </w:rPrChange>
        </w:rPr>
        <w:pPrChange w:id="195" w:author="z003n3cs" w:date="2017-11-04T17:21:00Z">
          <w:pPr/>
        </w:pPrChange>
      </w:pPr>
      <w:ins w:id="196" w:author="z003n3cs" w:date="2017-11-04T17:30:00Z">
        <w:r>
          <w:rPr>
            <w:rFonts w:hint="eastAsia"/>
          </w:rPr>
          <w:lastRenderedPageBreak/>
          <w:t>在</w:t>
        </w:r>
        <w:r>
          <w:rPr>
            <w:rFonts w:ascii="Consolas" w:hAnsi="Consolas" w:cs="Consolas"/>
            <w:color w:val="2B91AF"/>
            <w:sz w:val="24"/>
            <w:szCs w:val="24"/>
            <w:highlight w:val="lightGray"/>
          </w:rPr>
          <w:t>ivk_pr_item</w:t>
        </w:r>
        <w:r>
          <w:rPr>
            <w:rFonts w:ascii="Consolas" w:hAnsi="Consolas" w:cs="Consolas" w:hint="eastAsia"/>
            <w:color w:val="2B91AF"/>
            <w:sz w:val="24"/>
            <w:szCs w:val="24"/>
          </w:rPr>
          <w:t>中新增数据项</w:t>
        </w:r>
        <w:r>
          <w:rPr>
            <w:rFonts w:ascii="Consolas" w:hAnsi="Consolas" w:cs="Consolas" w:hint="eastAsia"/>
            <w:color w:val="2B91AF"/>
            <w:sz w:val="24"/>
            <w:szCs w:val="24"/>
          </w:rPr>
          <w:t>tv_send_</w:t>
        </w:r>
        <w:r>
          <w:rPr>
            <w:rFonts w:ascii="Consolas" w:hAnsi="Consolas" w:cs="Consolas" w:hint="eastAsia"/>
            <w:color w:val="2B91AF"/>
            <w:sz w:val="24"/>
            <w:szCs w:val="24"/>
          </w:rPr>
          <w:t>和</w:t>
        </w:r>
        <w:r>
          <w:rPr>
            <w:rFonts w:ascii="Consolas" w:hAnsi="Consolas" w:cs="Consolas" w:hint="eastAsia"/>
            <w:color w:val="2B91AF"/>
            <w:sz w:val="24"/>
            <w:szCs w:val="24"/>
          </w:rPr>
          <w:t>tv_receive_</w:t>
        </w:r>
        <w:r w:rsidR="002C22F6">
          <w:rPr>
            <w:rFonts w:ascii="Consolas" w:hAnsi="Consolas" w:cs="Consolas" w:hint="eastAsia"/>
            <w:color w:val="2B91AF"/>
            <w:sz w:val="24"/>
            <w:szCs w:val="24"/>
          </w:rPr>
          <w:t>,</w:t>
        </w:r>
        <w:r w:rsidR="002C22F6">
          <w:rPr>
            <w:rFonts w:ascii="Consolas" w:hAnsi="Consolas" w:cs="Consolas" w:hint="eastAsia"/>
            <w:color w:val="2B91AF"/>
            <w:sz w:val="24"/>
            <w:szCs w:val="24"/>
          </w:rPr>
          <w:t>用于</w:t>
        </w:r>
      </w:ins>
      <w:ins w:id="197" w:author="z003n3cs" w:date="2017-11-04T17:31:00Z">
        <w:r w:rsidR="00E32A56">
          <w:rPr>
            <w:rFonts w:ascii="Consolas" w:hAnsi="Consolas" w:cs="Consolas" w:hint="eastAsia"/>
            <w:color w:val="2B91AF"/>
            <w:sz w:val="24"/>
            <w:szCs w:val="24"/>
          </w:rPr>
          <w:t>记录报文的发送时间和</w:t>
        </w:r>
      </w:ins>
      <w:ins w:id="198" w:author="z003n3cs" w:date="2017-11-04T17:32:00Z">
        <w:r w:rsidR="00E32A56">
          <w:rPr>
            <w:rFonts w:ascii="Consolas" w:hAnsi="Consolas" w:cs="Consolas" w:hint="eastAsia"/>
            <w:color w:val="2B91AF"/>
            <w:sz w:val="24"/>
            <w:szCs w:val="24"/>
          </w:rPr>
          <w:t>接收</w:t>
        </w:r>
      </w:ins>
      <w:ins w:id="199" w:author="z003n3cs" w:date="2017-11-04T17:31:00Z">
        <w:r w:rsidR="002C22F6">
          <w:rPr>
            <w:rFonts w:ascii="Consolas" w:hAnsi="Consolas" w:cs="Consolas" w:hint="eastAsia"/>
            <w:color w:val="2B91AF"/>
            <w:sz w:val="24"/>
            <w:szCs w:val="24"/>
          </w:rPr>
          <w:t>时间；</w:t>
        </w:r>
      </w:ins>
    </w:p>
    <w:p w:rsidR="009D31E7" w:rsidRDefault="009A69E9" w:rsidP="009D31E7">
      <w:pPr>
        <w:tabs>
          <w:tab w:val="center" w:pos="4680"/>
        </w:tabs>
        <w:ind w:left="360"/>
        <w:rPr>
          <w:ins w:id="200" w:author="z003n3cs" w:date="2017-11-04T17:30:00Z"/>
        </w:rPr>
        <w:pPrChange w:id="201" w:author="z003n3cs" w:date="2017-11-04T17:35:00Z">
          <w:pPr/>
        </w:pPrChange>
      </w:pPr>
      <w:ins w:id="202" w:author="z003n3cs" w:date="2017-11-04T17:35:00Z">
        <w:r>
          <w:rPr>
            <w:rFonts w:hint="eastAsia"/>
          </w:rPr>
          <w:t>注意，</w:t>
        </w:r>
        <w:r>
          <w:rPr>
            <w:rFonts w:hint="eastAsia"/>
          </w:rPr>
          <w:t>ivk_pr_item</w:t>
        </w:r>
      </w:ins>
    </w:p>
    <w:tbl>
      <w:tblPr>
        <w:tblStyle w:val="TableGrid"/>
        <w:tblW w:w="0" w:type="auto"/>
        <w:tblLook w:val="04A0"/>
        <w:tblPrChange w:id="203" w:author="z003n3cs" w:date="2017-11-04T17:31:00Z">
          <w:tblPr>
            <w:tblStyle w:val="TableGrid"/>
            <w:tblW w:w="0" w:type="auto"/>
            <w:tblLook w:val="04A0"/>
          </w:tblPr>
        </w:tblPrChange>
      </w:tblPr>
      <w:tblGrid>
        <w:gridCol w:w="1910"/>
        <w:gridCol w:w="1910"/>
        <w:gridCol w:w="1941"/>
        <w:gridCol w:w="1907"/>
        <w:gridCol w:w="1908"/>
        <w:tblGridChange w:id="204">
          <w:tblGrid>
            <w:gridCol w:w="1910"/>
            <w:gridCol w:w="1910"/>
            <w:gridCol w:w="1941"/>
            <w:gridCol w:w="1907"/>
            <w:gridCol w:w="1908"/>
          </w:tblGrid>
        </w:tblGridChange>
      </w:tblGrid>
      <w:tr w:rsidR="00396804" w:rsidTr="00103DBB">
        <w:trPr>
          <w:ins w:id="205" w:author="z003n3cs" w:date="2017-11-04T17:24:00Z"/>
        </w:trPr>
        <w:tc>
          <w:tcPr>
            <w:tcW w:w="1910" w:type="dxa"/>
            <w:tcPrChange w:id="206" w:author="z003n3cs" w:date="2017-11-04T17:31:00Z">
              <w:tcPr>
                <w:tcW w:w="1915" w:type="dxa"/>
              </w:tcPr>
            </w:tcPrChange>
          </w:tcPr>
          <w:p w:rsidR="00396804" w:rsidRDefault="009D31E7" w:rsidP="00396804">
            <w:pPr>
              <w:tabs>
                <w:tab w:val="center" w:pos="4680"/>
              </w:tabs>
              <w:rPr>
                <w:ins w:id="207" w:author="z003n3cs" w:date="2017-11-04T17:24:00Z"/>
              </w:rPr>
            </w:pPr>
            <w:ins w:id="208" w:author="z003n3cs" w:date="2017-11-04T17:24:00Z">
              <w:r w:rsidRPr="009D31E7">
                <w:rPr>
                  <w:highlight w:val="yellow"/>
                  <w:rPrChange w:id="209" w:author="z003n3cs" w:date="2017-11-04T17:25:00Z">
                    <w:rPr/>
                  </w:rPrChange>
                </w:rPr>
                <w:t>Node_ID</w:t>
              </w:r>
            </w:ins>
          </w:p>
        </w:tc>
        <w:tc>
          <w:tcPr>
            <w:tcW w:w="1910" w:type="dxa"/>
            <w:tcPrChange w:id="210" w:author="z003n3cs" w:date="2017-11-04T17:31:00Z">
              <w:tcPr>
                <w:tcW w:w="1915" w:type="dxa"/>
              </w:tcPr>
            </w:tcPrChange>
          </w:tcPr>
          <w:p w:rsidR="00396804" w:rsidRDefault="00396804" w:rsidP="00396804">
            <w:pPr>
              <w:tabs>
                <w:tab w:val="center" w:pos="4680"/>
              </w:tabs>
              <w:rPr>
                <w:ins w:id="211" w:author="z003n3cs" w:date="2017-11-04T17:24:00Z"/>
              </w:rPr>
            </w:pPr>
            <w:ins w:id="212" w:author="z003n3cs" w:date="2017-11-04T17:24:00Z">
              <w:r>
                <w:rPr>
                  <w:rFonts w:hint="eastAsia"/>
                </w:rPr>
                <w:t>Business_Seq</w:t>
              </w:r>
            </w:ins>
          </w:p>
        </w:tc>
        <w:tc>
          <w:tcPr>
            <w:tcW w:w="1941" w:type="dxa"/>
            <w:tcPrChange w:id="213" w:author="z003n3cs" w:date="2017-11-04T17:31:00Z">
              <w:tcPr>
                <w:tcW w:w="1915" w:type="dxa"/>
              </w:tcPr>
            </w:tcPrChange>
          </w:tcPr>
          <w:p w:rsidR="00396804" w:rsidRDefault="009D31E7" w:rsidP="00396804">
            <w:pPr>
              <w:tabs>
                <w:tab w:val="center" w:pos="4680"/>
              </w:tabs>
              <w:rPr>
                <w:ins w:id="214" w:author="z003n3cs" w:date="2017-11-04T17:24:00Z"/>
              </w:rPr>
            </w:pPr>
            <w:ins w:id="215" w:author="z003n3cs" w:date="2017-11-04T17:24:00Z">
              <w:r w:rsidRPr="009D31E7">
                <w:rPr>
                  <w:highlight w:val="yellow"/>
                  <w:rPrChange w:id="216" w:author="z003n3cs" w:date="2017-11-04T17:25:00Z">
                    <w:rPr/>
                  </w:rPrChange>
                </w:rPr>
                <w:t>Invoke_id_priority</w:t>
              </w:r>
            </w:ins>
          </w:p>
        </w:tc>
        <w:tc>
          <w:tcPr>
            <w:tcW w:w="1907" w:type="dxa"/>
            <w:shd w:val="clear" w:color="auto" w:fill="B8CCE4" w:themeFill="accent1" w:themeFillTint="66"/>
            <w:tcPrChange w:id="217" w:author="z003n3cs" w:date="2017-11-04T17:31:00Z">
              <w:tcPr>
                <w:tcW w:w="1915" w:type="dxa"/>
              </w:tcPr>
            </w:tcPrChange>
          </w:tcPr>
          <w:p w:rsidR="00396804" w:rsidRDefault="00396804" w:rsidP="00396804">
            <w:pPr>
              <w:tabs>
                <w:tab w:val="center" w:pos="4680"/>
              </w:tabs>
              <w:rPr>
                <w:ins w:id="218" w:author="z003n3cs" w:date="2017-11-04T17:24:00Z"/>
              </w:rPr>
            </w:pPr>
            <w:ins w:id="219" w:author="z003n3cs" w:date="2017-11-04T17:25:00Z">
              <w:r>
                <w:rPr>
                  <w:rFonts w:hint="eastAsia"/>
                </w:rPr>
                <w:t>tv_send_</w:t>
              </w:r>
            </w:ins>
          </w:p>
        </w:tc>
        <w:tc>
          <w:tcPr>
            <w:tcW w:w="1908" w:type="dxa"/>
            <w:shd w:val="clear" w:color="auto" w:fill="B8CCE4" w:themeFill="accent1" w:themeFillTint="66"/>
            <w:tcPrChange w:id="220" w:author="z003n3cs" w:date="2017-11-04T17:31:00Z">
              <w:tcPr>
                <w:tcW w:w="1916" w:type="dxa"/>
              </w:tcPr>
            </w:tcPrChange>
          </w:tcPr>
          <w:p w:rsidR="00396804" w:rsidRDefault="00396804" w:rsidP="00396804">
            <w:pPr>
              <w:tabs>
                <w:tab w:val="center" w:pos="4680"/>
              </w:tabs>
              <w:rPr>
                <w:ins w:id="221" w:author="z003n3cs" w:date="2017-11-04T17:24:00Z"/>
              </w:rPr>
            </w:pPr>
            <w:ins w:id="222" w:author="z003n3cs" w:date="2017-11-04T17:25:00Z">
              <w:r>
                <w:rPr>
                  <w:rFonts w:hint="eastAsia"/>
                </w:rPr>
                <w:t>tv_receive_</w:t>
              </w:r>
            </w:ins>
          </w:p>
        </w:tc>
      </w:tr>
      <w:tr w:rsidR="00396804" w:rsidTr="00103DBB">
        <w:trPr>
          <w:ins w:id="223" w:author="z003n3cs" w:date="2017-11-04T17:24:00Z"/>
        </w:trPr>
        <w:tc>
          <w:tcPr>
            <w:tcW w:w="1910" w:type="dxa"/>
            <w:tcPrChange w:id="224" w:author="z003n3cs" w:date="2017-11-04T17:31:00Z">
              <w:tcPr>
                <w:tcW w:w="1915" w:type="dxa"/>
              </w:tcPr>
            </w:tcPrChange>
          </w:tcPr>
          <w:p w:rsidR="00396804" w:rsidRDefault="002A66F2" w:rsidP="00396804">
            <w:pPr>
              <w:tabs>
                <w:tab w:val="center" w:pos="4680"/>
              </w:tabs>
              <w:rPr>
                <w:ins w:id="225" w:author="z003n3cs" w:date="2017-11-04T17:24:00Z"/>
              </w:rPr>
            </w:pPr>
            <w:ins w:id="226" w:author="z003n3cs" w:date="2017-11-04T17:25:00Z">
              <w:r>
                <w:rPr>
                  <w:rFonts w:hint="eastAsia"/>
                </w:rPr>
                <w:t>4 (Collection_1)</w:t>
              </w:r>
            </w:ins>
          </w:p>
        </w:tc>
        <w:tc>
          <w:tcPr>
            <w:tcW w:w="1910" w:type="dxa"/>
            <w:tcPrChange w:id="227" w:author="z003n3cs" w:date="2017-11-04T17:31:00Z">
              <w:tcPr>
                <w:tcW w:w="1915" w:type="dxa"/>
              </w:tcPr>
            </w:tcPrChange>
          </w:tcPr>
          <w:p w:rsidR="00396804" w:rsidRDefault="002A66F2" w:rsidP="00396804">
            <w:pPr>
              <w:tabs>
                <w:tab w:val="center" w:pos="4680"/>
              </w:tabs>
              <w:rPr>
                <w:ins w:id="228" w:author="z003n3cs" w:date="2017-11-04T17:24:00Z"/>
              </w:rPr>
            </w:pPr>
            <w:ins w:id="229" w:author="z003n3cs" w:date="2017-11-04T17:26:00Z">
              <w:r>
                <w:rPr>
                  <w:rFonts w:hint="eastAsia"/>
                </w:rPr>
                <w:t>0x41</w:t>
              </w:r>
            </w:ins>
          </w:p>
        </w:tc>
        <w:tc>
          <w:tcPr>
            <w:tcW w:w="1941" w:type="dxa"/>
            <w:tcPrChange w:id="230" w:author="z003n3cs" w:date="2017-11-04T17:31:00Z">
              <w:tcPr>
                <w:tcW w:w="1915" w:type="dxa"/>
              </w:tcPr>
            </w:tcPrChange>
          </w:tcPr>
          <w:p w:rsidR="00396804" w:rsidRDefault="002A66F2" w:rsidP="00396804">
            <w:pPr>
              <w:tabs>
                <w:tab w:val="center" w:pos="4680"/>
              </w:tabs>
              <w:rPr>
                <w:ins w:id="231" w:author="z003n3cs" w:date="2017-11-04T17:24:00Z"/>
              </w:rPr>
            </w:pPr>
            <w:ins w:id="232" w:author="z003n3cs" w:date="2017-11-04T17:26:00Z">
              <w:r>
                <w:rPr>
                  <w:rFonts w:hint="eastAsia"/>
                </w:rPr>
                <w:t>0x46</w:t>
              </w:r>
            </w:ins>
          </w:p>
        </w:tc>
        <w:tc>
          <w:tcPr>
            <w:tcW w:w="1907" w:type="dxa"/>
            <w:shd w:val="clear" w:color="auto" w:fill="B8CCE4" w:themeFill="accent1" w:themeFillTint="66"/>
            <w:tcPrChange w:id="233" w:author="z003n3cs" w:date="2017-11-04T17:31:00Z">
              <w:tcPr>
                <w:tcW w:w="1915" w:type="dxa"/>
              </w:tcPr>
            </w:tcPrChange>
          </w:tcPr>
          <w:p w:rsidR="00396804" w:rsidRDefault="002A66F2" w:rsidP="00396804">
            <w:pPr>
              <w:tabs>
                <w:tab w:val="center" w:pos="4680"/>
              </w:tabs>
              <w:rPr>
                <w:ins w:id="234" w:author="z003n3cs" w:date="2017-11-04T17:24:00Z"/>
              </w:rPr>
            </w:pPr>
            <w:ins w:id="235" w:author="z003n3cs" w:date="2017-11-04T17:28:00Z">
              <w:r w:rsidRPr="002A66F2">
                <w:t>1489588252</w:t>
              </w:r>
            </w:ins>
          </w:p>
        </w:tc>
        <w:tc>
          <w:tcPr>
            <w:tcW w:w="1908" w:type="dxa"/>
            <w:shd w:val="clear" w:color="auto" w:fill="B8CCE4" w:themeFill="accent1" w:themeFillTint="66"/>
            <w:tcPrChange w:id="236" w:author="z003n3cs" w:date="2017-11-04T17:31:00Z">
              <w:tcPr>
                <w:tcW w:w="1916" w:type="dxa"/>
              </w:tcPr>
            </w:tcPrChange>
          </w:tcPr>
          <w:p w:rsidR="00396804" w:rsidRDefault="002A66F2" w:rsidP="00396804">
            <w:pPr>
              <w:tabs>
                <w:tab w:val="center" w:pos="4680"/>
              </w:tabs>
              <w:rPr>
                <w:ins w:id="237" w:author="z003n3cs" w:date="2017-11-04T17:24:00Z"/>
              </w:rPr>
            </w:pPr>
            <w:ins w:id="238" w:author="z003n3cs" w:date="2017-11-04T17:28:00Z">
              <w:r w:rsidRPr="002A66F2">
                <w:t>1489588</w:t>
              </w:r>
              <w:r>
                <w:rPr>
                  <w:rFonts w:hint="eastAsia"/>
                </w:rPr>
                <w:t>389</w:t>
              </w:r>
            </w:ins>
          </w:p>
        </w:tc>
      </w:tr>
      <w:tr w:rsidR="00396804" w:rsidTr="00103DBB">
        <w:trPr>
          <w:ins w:id="239" w:author="z003n3cs" w:date="2017-11-04T17:24:00Z"/>
        </w:trPr>
        <w:tc>
          <w:tcPr>
            <w:tcW w:w="1910" w:type="dxa"/>
            <w:tcPrChange w:id="240" w:author="z003n3cs" w:date="2017-11-04T17:31:00Z">
              <w:tcPr>
                <w:tcW w:w="1915" w:type="dxa"/>
              </w:tcPr>
            </w:tcPrChange>
          </w:tcPr>
          <w:p w:rsidR="00396804" w:rsidRDefault="002A66F2" w:rsidP="00396804">
            <w:pPr>
              <w:tabs>
                <w:tab w:val="center" w:pos="4680"/>
              </w:tabs>
              <w:rPr>
                <w:ins w:id="241" w:author="z003n3cs" w:date="2017-11-04T17:24:00Z"/>
              </w:rPr>
            </w:pPr>
            <w:ins w:id="242" w:author="z003n3cs" w:date="2017-11-04T17:26:00Z">
              <w:r>
                <w:rPr>
                  <w:rFonts w:hint="eastAsia"/>
                </w:rPr>
                <w:t>5 (RCS)</w:t>
              </w:r>
            </w:ins>
          </w:p>
        </w:tc>
        <w:tc>
          <w:tcPr>
            <w:tcW w:w="1910" w:type="dxa"/>
            <w:tcPrChange w:id="243" w:author="z003n3cs" w:date="2017-11-04T17:31:00Z">
              <w:tcPr>
                <w:tcW w:w="1915" w:type="dxa"/>
              </w:tcPr>
            </w:tcPrChange>
          </w:tcPr>
          <w:p w:rsidR="00396804" w:rsidRDefault="002A66F2" w:rsidP="00396804">
            <w:pPr>
              <w:tabs>
                <w:tab w:val="center" w:pos="4680"/>
              </w:tabs>
              <w:rPr>
                <w:ins w:id="244" w:author="z003n3cs" w:date="2017-11-04T17:24:00Z"/>
              </w:rPr>
            </w:pPr>
            <w:ins w:id="245" w:author="z003n3cs" w:date="2017-11-04T17:26:00Z">
              <w:r>
                <w:rPr>
                  <w:rFonts w:hint="eastAsia"/>
                </w:rPr>
                <w:t>0x41</w:t>
              </w:r>
            </w:ins>
          </w:p>
        </w:tc>
        <w:tc>
          <w:tcPr>
            <w:tcW w:w="1941" w:type="dxa"/>
            <w:tcPrChange w:id="246" w:author="z003n3cs" w:date="2017-11-04T17:31:00Z">
              <w:tcPr>
                <w:tcW w:w="1915" w:type="dxa"/>
              </w:tcPr>
            </w:tcPrChange>
          </w:tcPr>
          <w:p w:rsidR="00396804" w:rsidRDefault="002A66F2" w:rsidP="00396804">
            <w:pPr>
              <w:tabs>
                <w:tab w:val="center" w:pos="4680"/>
              </w:tabs>
              <w:rPr>
                <w:ins w:id="247" w:author="z003n3cs" w:date="2017-11-04T17:24:00Z"/>
              </w:rPr>
            </w:pPr>
            <w:ins w:id="248" w:author="z003n3cs" w:date="2017-11-04T17:26:00Z">
              <w:r>
                <w:rPr>
                  <w:rFonts w:hint="eastAsia"/>
                </w:rPr>
                <w:t>0x47</w:t>
              </w:r>
            </w:ins>
          </w:p>
        </w:tc>
        <w:tc>
          <w:tcPr>
            <w:tcW w:w="1907" w:type="dxa"/>
            <w:shd w:val="clear" w:color="auto" w:fill="B8CCE4" w:themeFill="accent1" w:themeFillTint="66"/>
            <w:tcPrChange w:id="249" w:author="z003n3cs" w:date="2017-11-04T17:31:00Z">
              <w:tcPr>
                <w:tcW w:w="1915" w:type="dxa"/>
              </w:tcPr>
            </w:tcPrChange>
          </w:tcPr>
          <w:p w:rsidR="00396804" w:rsidRDefault="002A66F2" w:rsidP="00396804">
            <w:pPr>
              <w:tabs>
                <w:tab w:val="center" w:pos="4680"/>
              </w:tabs>
              <w:rPr>
                <w:ins w:id="250" w:author="z003n3cs" w:date="2017-11-04T17:24:00Z"/>
              </w:rPr>
            </w:pPr>
            <w:ins w:id="251" w:author="z003n3cs" w:date="2017-11-04T17:28:00Z">
              <w:r w:rsidRPr="002A66F2">
                <w:t>1489588</w:t>
              </w:r>
              <w:r>
                <w:rPr>
                  <w:rFonts w:hint="eastAsia"/>
                </w:rPr>
                <w:t>490</w:t>
              </w:r>
            </w:ins>
          </w:p>
        </w:tc>
        <w:tc>
          <w:tcPr>
            <w:tcW w:w="1908" w:type="dxa"/>
            <w:shd w:val="clear" w:color="auto" w:fill="B8CCE4" w:themeFill="accent1" w:themeFillTint="66"/>
            <w:tcPrChange w:id="252" w:author="z003n3cs" w:date="2017-11-04T17:31:00Z">
              <w:tcPr>
                <w:tcW w:w="1916" w:type="dxa"/>
              </w:tcPr>
            </w:tcPrChange>
          </w:tcPr>
          <w:p w:rsidR="00396804" w:rsidRDefault="002A66F2" w:rsidP="00396804">
            <w:pPr>
              <w:tabs>
                <w:tab w:val="center" w:pos="4680"/>
              </w:tabs>
              <w:rPr>
                <w:ins w:id="253" w:author="z003n3cs" w:date="2017-11-04T17:24:00Z"/>
              </w:rPr>
            </w:pPr>
            <w:ins w:id="254" w:author="z003n3cs" w:date="2017-11-04T17:28:00Z">
              <w:r w:rsidRPr="002A66F2">
                <w:t>1489588</w:t>
              </w:r>
              <w:r>
                <w:rPr>
                  <w:rFonts w:hint="eastAsia"/>
                </w:rPr>
                <w:t>560</w:t>
              </w:r>
            </w:ins>
          </w:p>
        </w:tc>
      </w:tr>
      <w:tr w:rsidR="00515358" w:rsidTr="00103DBB">
        <w:trPr>
          <w:ins w:id="255" w:author="z003n3cs" w:date="2017-11-04T17:33:00Z"/>
        </w:trPr>
        <w:tc>
          <w:tcPr>
            <w:tcW w:w="1910" w:type="dxa"/>
          </w:tcPr>
          <w:p w:rsidR="00515358" w:rsidRDefault="00515358" w:rsidP="00396804">
            <w:pPr>
              <w:tabs>
                <w:tab w:val="center" w:pos="4680"/>
              </w:tabs>
              <w:rPr>
                <w:ins w:id="256" w:author="z003n3cs" w:date="2017-11-04T17:33:00Z"/>
              </w:rPr>
            </w:pPr>
            <w:ins w:id="257" w:author="z003n3cs" w:date="2017-11-04T17:33:00Z">
              <w:r>
                <w:t>…</w:t>
              </w:r>
            </w:ins>
          </w:p>
        </w:tc>
        <w:tc>
          <w:tcPr>
            <w:tcW w:w="1910" w:type="dxa"/>
          </w:tcPr>
          <w:p w:rsidR="00515358" w:rsidRDefault="00515358" w:rsidP="00396804">
            <w:pPr>
              <w:tabs>
                <w:tab w:val="center" w:pos="4680"/>
              </w:tabs>
              <w:rPr>
                <w:ins w:id="258" w:author="z003n3cs" w:date="2017-11-04T17:33:00Z"/>
              </w:rPr>
            </w:pPr>
            <w:ins w:id="259" w:author="z003n3cs" w:date="2017-11-04T17:33:00Z">
              <w:r>
                <w:t>…</w:t>
              </w:r>
            </w:ins>
          </w:p>
        </w:tc>
        <w:tc>
          <w:tcPr>
            <w:tcW w:w="1941" w:type="dxa"/>
          </w:tcPr>
          <w:p w:rsidR="00515358" w:rsidRDefault="00515358" w:rsidP="00396804">
            <w:pPr>
              <w:tabs>
                <w:tab w:val="center" w:pos="4680"/>
              </w:tabs>
              <w:rPr>
                <w:ins w:id="260" w:author="z003n3cs" w:date="2017-11-04T17:33:00Z"/>
              </w:rPr>
            </w:pPr>
            <w:ins w:id="261" w:author="z003n3cs" w:date="2017-11-04T17:33:00Z">
              <w:r>
                <w:t>…</w:t>
              </w:r>
            </w:ins>
          </w:p>
        </w:tc>
        <w:tc>
          <w:tcPr>
            <w:tcW w:w="1907" w:type="dxa"/>
            <w:shd w:val="clear" w:color="auto" w:fill="B8CCE4" w:themeFill="accent1" w:themeFillTint="66"/>
          </w:tcPr>
          <w:p w:rsidR="00515358" w:rsidRPr="002A66F2" w:rsidRDefault="00515358" w:rsidP="00396804">
            <w:pPr>
              <w:tabs>
                <w:tab w:val="center" w:pos="4680"/>
              </w:tabs>
              <w:rPr>
                <w:ins w:id="262" w:author="z003n3cs" w:date="2017-11-04T17:33:00Z"/>
              </w:rPr>
            </w:pPr>
            <w:ins w:id="263" w:author="z003n3cs" w:date="2017-11-04T17:33:00Z">
              <w:r>
                <w:t>…</w:t>
              </w:r>
            </w:ins>
          </w:p>
        </w:tc>
        <w:tc>
          <w:tcPr>
            <w:tcW w:w="1908" w:type="dxa"/>
            <w:shd w:val="clear" w:color="auto" w:fill="B8CCE4" w:themeFill="accent1" w:themeFillTint="66"/>
          </w:tcPr>
          <w:p w:rsidR="00515358" w:rsidRPr="002A66F2" w:rsidRDefault="00515358" w:rsidP="00396804">
            <w:pPr>
              <w:tabs>
                <w:tab w:val="center" w:pos="4680"/>
              </w:tabs>
              <w:rPr>
                <w:ins w:id="264" w:author="z003n3cs" w:date="2017-11-04T17:33:00Z"/>
              </w:rPr>
            </w:pPr>
            <w:ins w:id="265" w:author="z003n3cs" w:date="2017-11-04T17:33:00Z">
              <w:r>
                <w:t>…</w:t>
              </w:r>
            </w:ins>
          </w:p>
        </w:tc>
      </w:tr>
      <w:tr w:rsidR="00515358" w:rsidTr="00103DBB">
        <w:trPr>
          <w:ins w:id="266" w:author="z003n3cs" w:date="2017-11-04T17:33:00Z"/>
        </w:trPr>
        <w:tc>
          <w:tcPr>
            <w:tcW w:w="1910" w:type="dxa"/>
          </w:tcPr>
          <w:p w:rsidR="00515358" w:rsidRDefault="00515358" w:rsidP="00396804">
            <w:pPr>
              <w:tabs>
                <w:tab w:val="center" w:pos="4680"/>
              </w:tabs>
              <w:rPr>
                <w:ins w:id="267" w:author="z003n3cs" w:date="2017-11-04T17:33:00Z"/>
              </w:rPr>
            </w:pPr>
          </w:p>
        </w:tc>
        <w:tc>
          <w:tcPr>
            <w:tcW w:w="1910" w:type="dxa"/>
          </w:tcPr>
          <w:p w:rsidR="00515358" w:rsidRDefault="00515358" w:rsidP="00396804">
            <w:pPr>
              <w:tabs>
                <w:tab w:val="center" w:pos="4680"/>
              </w:tabs>
              <w:rPr>
                <w:ins w:id="268" w:author="z003n3cs" w:date="2017-11-04T17:33:00Z"/>
              </w:rPr>
            </w:pPr>
          </w:p>
        </w:tc>
        <w:tc>
          <w:tcPr>
            <w:tcW w:w="1941" w:type="dxa"/>
          </w:tcPr>
          <w:p w:rsidR="00515358" w:rsidRDefault="00515358" w:rsidP="00396804">
            <w:pPr>
              <w:tabs>
                <w:tab w:val="center" w:pos="4680"/>
              </w:tabs>
              <w:rPr>
                <w:ins w:id="269" w:author="z003n3cs" w:date="2017-11-04T17:33:00Z"/>
              </w:rPr>
            </w:pPr>
          </w:p>
        </w:tc>
        <w:tc>
          <w:tcPr>
            <w:tcW w:w="1907" w:type="dxa"/>
            <w:shd w:val="clear" w:color="auto" w:fill="B8CCE4" w:themeFill="accent1" w:themeFillTint="66"/>
          </w:tcPr>
          <w:p w:rsidR="00515358" w:rsidRDefault="00515358" w:rsidP="00396804">
            <w:pPr>
              <w:tabs>
                <w:tab w:val="center" w:pos="4680"/>
              </w:tabs>
              <w:rPr>
                <w:ins w:id="270" w:author="z003n3cs" w:date="2017-11-04T17:33:00Z"/>
              </w:rPr>
            </w:pPr>
          </w:p>
        </w:tc>
        <w:tc>
          <w:tcPr>
            <w:tcW w:w="1908" w:type="dxa"/>
            <w:shd w:val="clear" w:color="auto" w:fill="B8CCE4" w:themeFill="accent1" w:themeFillTint="66"/>
          </w:tcPr>
          <w:p w:rsidR="00515358" w:rsidRDefault="00515358" w:rsidP="00396804">
            <w:pPr>
              <w:tabs>
                <w:tab w:val="center" w:pos="4680"/>
              </w:tabs>
              <w:rPr>
                <w:ins w:id="271" w:author="z003n3cs" w:date="2017-11-04T17:33:00Z"/>
              </w:rPr>
            </w:pPr>
          </w:p>
        </w:tc>
      </w:tr>
    </w:tbl>
    <w:p w:rsidR="009D31E7" w:rsidRDefault="009D31E7" w:rsidP="009D31E7">
      <w:pPr>
        <w:tabs>
          <w:tab w:val="center" w:pos="4680"/>
        </w:tabs>
        <w:rPr>
          <w:ins w:id="272" w:author="z003n3cs" w:date="2017-11-04T17:19:00Z"/>
        </w:rPr>
        <w:pPrChange w:id="273" w:author="z003n3cs" w:date="2017-11-04T17:22:00Z">
          <w:pPr/>
        </w:pPrChange>
      </w:pPr>
    </w:p>
    <w:p w:rsidR="009D31E7" w:rsidRDefault="00103DBB" w:rsidP="009D31E7">
      <w:pPr>
        <w:pStyle w:val="ListParagraph"/>
        <w:numPr>
          <w:ilvl w:val="0"/>
          <w:numId w:val="19"/>
        </w:numPr>
        <w:tabs>
          <w:tab w:val="center" w:pos="4680"/>
        </w:tabs>
        <w:rPr>
          <w:ins w:id="274" w:author="z003n3cs" w:date="2017-11-04T17:33:00Z"/>
        </w:rPr>
        <w:pPrChange w:id="275" w:author="z003n3cs" w:date="2017-11-04T17:31:00Z">
          <w:pPr>
            <w:pStyle w:val="ListParagraph"/>
            <w:numPr>
              <w:numId w:val="20"/>
            </w:numPr>
            <w:tabs>
              <w:tab w:val="center" w:pos="4680"/>
            </w:tabs>
            <w:ind w:hanging="360"/>
          </w:pPr>
        </w:pPrChange>
      </w:pPr>
      <w:ins w:id="276" w:author="z003n3cs" w:date="2017-11-04T17:31:00Z">
        <w:r>
          <w:t>S</w:t>
        </w:r>
        <w:r>
          <w:rPr>
            <w:rFonts w:hint="eastAsia"/>
          </w:rPr>
          <w:t>end_download_packet()</w:t>
        </w:r>
        <w:r w:rsidR="00D160F7">
          <w:rPr>
            <w:rFonts w:hint="eastAsia"/>
          </w:rPr>
          <w:t>函数中</w:t>
        </w:r>
        <w:r>
          <w:rPr>
            <w:rFonts w:hint="eastAsia"/>
          </w:rPr>
          <w:t>记录</w:t>
        </w:r>
      </w:ins>
      <w:ins w:id="277" w:author="z003n3cs" w:date="2017-11-04T17:32:00Z">
        <w:r w:rsidR="00D160F7">
          <w:rPr>
            <w:rFonts w:hint="eastAsia"/>
          </w:rPr>
          <w:t>报文的</w:t>
        </w:r>
        <w:r w:rsidR="00D160F7">
          <w:rPr>
            <w:rFonts w:hint="eastAsia"/>
          </w:rPr>
          <w:t>tv_send_</w:t>
        </w:r>
      </w:ins>
      <w:ins w:id="278" w:author="z003n3cs" w:date="2017-11-04T17:31:00Z">
        <w:r>
          <w:rPr>
            <w:rFonts w:hint="eastAsia"/>
          </w:rPr>
          <w:t>；</w:t>
        </w:r>
      </w:ins>
    </w:p>
    <w:p w:rsidR="009D31E7" w:rsidRDefault="00892411" w:rsidP="009D31E7">
      <w:pPr>
        <w:pStyle w:val="ListParagraph"/>
        <w:numPr>
          <w:ilvl w:val="0"/>
          <w:numId w:val="19"/>
        </w:numPr>
        <w:tabs>
          <w:tab w:val="center" w:pos="4680"/>
        </w:tabs>
        <w:rPr>
          <w:ins w:id="279" w:author="z003n3cs" w:date="2017-11-04T18:26:00Z"/>
        </w:rPr>
        <w:pPrChange w:id="280" w:author="z003n3cs" w:date="2017-11-04T18:26:00Z">
          <w:pPr/>
        </w:pPrChange>
      </w:pPr>
      <w:ins w:id="281" w:author="z003n3cs" w:date="2017-11-04T17:33:00Z">
        <w:r>
          <w:rPr>
            <w:rFonts w:hint="eastAsia"/>
          </w:rPr>
          <w:t>收到电表的响应消息后，因为是加密的报文，因此不能</w:t>
        </w:r>
      </w:ins>
      <w:ins w:id="282" w:author="z003n3cs" w:date="2017-11-04T17:34:00Z">
        <w:r>
          <w:rPr>
            <w:rFonts w:hint="eastAsia"/>
          </w:rPr>
          <w:t>直接看到响应的</w:t>
        </w:r>
        <w:r>
          <w:rPr>
            <w:rFonts w:hint="eastAsia"/>
          </w:rPr>
          <w:t>invoke_id_priority</w:t>
        </w:r>
        <w:r>
          <w:rPr>
            <w:rFonts w:hint="eastAsia"/>
          </w:rPr>
          <w:t>，无法正确将接收时间正确填入到</w:t>
        </w:r>
        <w:r>
          <w:rPr>
            <w:rFonts w:hint="eastAsia"/>
          </w:rPr>
          <w:t>ivk_pr_item</w:t>
        </w:r>
        <w:r>
          <w:rPr>
            <w:rFonts w:hint="eastAsia"/>
          </w:rPr>
          <w:t>中；</w:t>
        </w:r>
        <w:r w:rsidR="009A69E9">
          <w:rPr>
            <w:rFonts w:hint="eastAsia"/>
          </w:rPr>
          <w:t>因此，增加以下方式进行内部</w:t>
        </w:r>
      </w:ins>
      <w:ins w:id="283" w:author="z003n3cs" w:date="2017-11-04T18:26:00Z">
        <w:r w:rsidR="00AE5FD3">
          <w:rPr>
            <w:rFonts w:hint="eastAsia"/>
          </w:rPr>
          <w:t>反</w:t>
        </w:r>
      </w:ins>
      <w:ins w:id="284" w:author="z003n3cs" w:date="2017-11-04T17:34:00Z">
        <w:r w:rsidR="009A69E9">
          <w:rPr>
            <w:rFonts w:hint="eastAsia"/>
          </w:rPr>
          <w:t>索引：</w:t>
        </w:r>
      </w:ins>
      <w:ins w:id="285" w:author="z003n3cs" w:date="2017-11-04T18:34:00Z">
        <w:r w:rsidR="001A6E0A">
          <w:rPr>
            <w:rFonts w:hint="eastAsia"/>
          </w:rPr>
          <w:t>Inner_</w:t>
        </w:r>
      </w:ins>
      <w:ins w:id="286" w:author="z003n3cs" w:date="2017-11-04T18:35:00Z">
        <w:r w:rsidR="001A6E0A">
          <w:rPr>
            <w:rFonts w:hint="eastAsia"/>
          </w:rPr>
          <w:t>msg_</w:t>
        </w:r>
      </w:ins>
      <w:ins w:id="287" w:author="z003n3cs" w:date="2017-11-04T18:34:00Z">
        <w:r w:rsidR="001A6E0A">
          <w:rPr>
            <w:rFonts w:hint="eastAsia"/>
          </w:rPr>
          <w:t>i</w:t>
        </w:r>
      </w:ins>
      <w:ins w:id="288" w:author="z003n3cs" w:date="2017-11-04T18:35:00Z">
        <w:r w:rsidR="001A6E0A">
          <w:rPr>
            <w:rFonts w:hint="eastAsia"/>
          </w:rPr>
          <w:t>ndex_item</w:t>
        </w:r>
        <w:r w:rsidR="001A6E0A">
          <w:rPr>
            <w:rFonts w:hint="eastAsia"/>
          </w:rPr>
          <w:t>；</w:t>
        </w:r>
      </w:ins>
    </w:p>
    <w:tbl>
      <w:tblPr>
        <w:tblStyle w:val="TableGrid"/>
        <w:tblW w:w="0" w:type="auto"/>
        <w:tblInd w:w="720" w:type="dxa"/>
        <w:tblLook w:val="04A0"/>
        <w:tblPrChange w:id="289" w:author="z003n3cs" w:date="2017-11-04T18:38:00Z">
          <w:tblPr>
            <w:tblStyle w:val="TableGrid"/>
            <w:tblW w:w="0" w:type="auto"/>
            <w:tblLook w:val="04A0"/>
          </w:tblPr>
        </w:tblPrChange>
      </w:tblPr>
      <w:tblGrid>
        <w:gridCol w:w="1908"/>
        <w:gridCol w:w="1890"/>
        <w:gridCol w:w="1980"/>
        <w:tblGridChange w:id="290">
          <w:tblGrid>
            <w:gridCol w:w="3192"/>
            <w:gridCol w:w="3192"/>
            <w:gridCol w:w="3192"/>
          </w:tblGrid>
        </w:tblGridChange>
      </w:tblGrid>
      <w:tr w:rsidR="00AE5FD3" w:rsidTr="00BF2C45">
        <w:trPr>
          <w:ins w:id="291" w:author="z003n3cs" w:date="2017-11-04T18:26:00Z"/>
        </w:trPr>
        <w:tc>
          <w:tcPr>
            <w:tcW w:w="1908" w:type="dxa"/>
            <w:tcPrChange w:id="292" w:author="z003n3cs" w:date="2017-11-04T18:38:00Z">
              <w:tcPr>
                <w:tcW w:w="3192" w:type="dxa"/>
              </w:tcPr>
            </w:tcPrChange>
          </w:tcPr>
          <w:p w:rsidR="00AE5FD3" w:rsidRDefault="00AE5FD3" w:rsidP="00AE5FD3">
            <w:pPr>
              <w:tabs>
                <w:tab w:val="center" w:pos="4680"/>
              </w:tabs>
              <w:rPr>
                <w:ins w:id="293" w:author="z003n3cs" w:date="2017-11-04T18:26:00Z"/>
              </w:rPr>
            </w:pPr>
            <w:ins w:id="294" w:author="z003n3cs" w:date="2017-11-04T18:26:00Z">
              <w:r>
                <w:rPr>
                  <w:rFonts w:hint="eastAsia"/>
                </w:rPr>
                <w:t>Inner</w:t>
              </w:r>
            </w:ins>
            <w:ins w:id="295" w:author="z003n3cs" w:date="2017-11-04T18:27:00Z">
              <w:r>
                <w:rPr>
                  <w:rFonts w:hint="eastAsia"/>
                </w:rPr>
                <w:t>_</w:t>
              </w:r>
            </w:ins>
            <w:ins w:id="296" w:author="z003n3cs" w:date="2017-11-04T18:35:00Z">
              <w:r w:rsidR="00D217C4">
                <w:rPr>
                  <w:rFonts w:hint="eastAsia"/>
                </w:rPr>
                <w:t>index</w:t>
              </w:r>
            </w:ins>
          </w:p>
        </w:tc>
        <w:tc>
          <w:tcPr>
            <w:tcW w:w="1890" w:type="dxa"/>
            <w:tcPrChange w:id="297" w:author="z003n3cs" w:date="2017-11-04T18:38:00Z">
              <w:tcPr>
                <w:tcW w:w="3192" w:type="dxa"/>
              </w:tcPr>
            </w:tcPrChange>
          </w:tcPr>
          <w:p w:rsidR="00AE5FD3" w:rsidRDefault="00AE5FD3" w:rsidP="00AE5FD3">
            <w:pPr>
              <w:tabs>
                <w:tab w:val="center" w:pos="4680"/>
              </w:tabs>
              <w:rPr>
                <w:ins w:id="298" w:author="z003n3cs" w:date="2017-11-04T18:26:00Z"/>
              </w:rPr>
            </w:pPr>
            <w:ins w:id="299" w:author="z003n3cs" w:date="2017-11-04T18:28:00Z">
              <w:r>
                <w:rPr>
                  <w:rFonts w:hint="eastAsia"/>
                </w:rPr>
                <w:t>tv_receive_</w:t>
              </w:r>
            </w:ins>
          </w:p>
        </w:tc>
        <w:tc>
          <w:tcPr>
            <w:tcW w:w="1980" w:type="dxa"/>
            <w:tcPrChange w:id="300" w:author="z003n3cs" w:date="2017-11-04T18:38:00Z">
              <w:tcPr>
                <w:tcW w:w="3192" w:type="dxa"/>
              </w:tcPr>
            </w:tcPrChange>
          </w:tcPr>
          <w:p w:rsidR="00AE5FD3" w:rsidRDefault="00AE5FD3" w:rsidP="00AE5FD3">
            <w:pPr>
              <w:tabs>
                <w:tab w:val="center" w:pos="4680"/>
              </w:tabs>
              <w:rPr>
                <w:ins w:id="301" w:author="z003n3cs" w:date="2017-11-04T18:26:00Z"/>
              </w:rPr>
            </w:pPr>
            <w:ins w:id="302" w:author="z003n3cs" w:date="2017-11-04T18:28:00Z">
              <w:r>
                <w:t>I</w:t>
              </w:r>
              <w:r>
                <w:rPr>
                  <w:rFonts w:hint="eastAsia"/>
                </w:rPr>
                <w:t>nvoke_id_priority</w:t>
              </w:r>
            </w:ins>
          </w:p>
        </w:tc>
      </w:tr>
      <w:tr w:rsidR="00AE5FD3" w:rsidTr="00BF2C45">
        <w:trPr>
          <w:ins w:id="303" w:author="z003n3cs" w:date="2017-11-04T18:26:00Z"/>
        </w:trPr>
        <w:tc>
          <w:tcPr>
            <w:tcW w:w="1908" w:type="dxa"/>
            <w:tcPrChange w:id="304" w:author="z003n3cs" w:date="2017-11-04T18:38:00Z">
              <w:tcPr>
                <w:tcW w:w="3192" w:type="dxa"/>
              </w:tcPr>
            </w:tcPrChange>
          </w:tcPr>
          <w:p w:rsidR="00AE5FD3" w:rsidRDefault="00AE5FD3" w:rsidP="00AE5FD3">
            <w:pPr>
              <w:tabs>
                <w:tab w:val="center" w:pos="4680"/>
              </w:tabs>
              <w:rPr>
                <w:ins w:id="305" w:author="z003n3cs" w:date="2017-11-04T18:26:00Z"/>
              </w:rPr>
            </w:pPr>
            <w:ins w:id="306" w:author="z003n3cs" w:date="2017-11-04T18:29:00Z">
              <w:r>
                <w:rPr>
                  <w:rFonts w:hint="eastAsia"/>
                </w:rPr>
                <w:t>25</w:t>
              </w:r>
            </w:ins>
          </w:p>
        </w:tc>
        <w:tc>
          <w:tcPr>
            <w:tcW w:w="1890" w:type="dxa"/>
            <w:tcPrChange w:id="307" w:author="z003n3cs" w:date="2017-11-04T18:38:00Z">
              <w:tcPr>
                <w:tcW w:w="3192" w:type="dxa"/>
              </w:tcPr>
            </w:tcPrChange>
          </w:tcPr>
          <w:p w:rsidR="00AE5FD3" w:rsidRDefault="00AE5FD3" w:rsidP="00AE5FD3">
            <w:pPr>
              <w:tabs>
                <w:tab w:val="center" w:pos="4680"/>
              </w:tabs>
              <w:rPr>
                <w:ins w:id="308" w:author="z003n3cs" w:date="2017-11-04T18:26:00Z"/>
              </w:rPr>
            </w:pPr>
            <w:ins w:id="309" w:author="z003n3cs" w:date="2017-11-04T18:29:00Z">
              <w:r w:rsidRPr="002A66F2">
                <w:t>1489588</w:t>
              </w:r>
              <w:r>
                <w:rPr>
                  <w:rFonts w:hint="eastAsia"/>
                </w:rPr>
                <w:t>389</w:t>
              </w:r>
            </w:ins>
          </w:p>
        </w:tc>
        <w:tc>
          <w:tcPr>
            <w:tcW w:w="1980" w:type="dxa"/>
            <w:tcPrChange w:id="310" w:author="z003n3cs" w:date="2017-11-04T18:38:00Z">
              <w:tcPr>
                <w:tcW w:w="3192" w:type="dxa"/>
              </w:tcPr>
            </w:tcPrChange>
          </w:tcPr>
          <w:p w:rsidR="00AE5FD3" w:rsidRDefault="00642B1B" w:rsidP="00AE5FD3">
            <w:pPr>
              <w:tabs>
                <w:tab w:val="center" w:pos="4680"/>
              </w:tabs>
              <w:rPr>
                <w:ins w:id="311" w:author="z003n3cs" w:date="2017-11-04T18:26:00Z"/>
              </w:rPr>
            </w:pPr>
            <w:ins w:id="312" w:author="z003n3cs" w:date="2017-11-04T18:30:00Z">
              <w:r>
                <w:rPr>
                  <w:rFonts w:hint="eastAsia"/>
                </w:rPr>
                <w:t>?</w:t>
              </w:r>
            </w:ins>
          </w:p>
        </w:tc>
      </w:tr>
    </w:tbl>
    <w:p w:rsidR="009D31E7" w:rsidRDefault="00310230" w:rsidP="009D31E7">
      <w:pPr>
        <w:tabs>
          <w:tab w:val="center" w:pos="4680"/>
        </w:tabs>
        <w:ind w:left="720"/>
        <w:rPr>
          <w:ins w:id="313" w:author="z003n3cs" w:date="2017-11-04T18:39:00Z"/>
        </w:rPr>
        <w:pPrChange w:id="314" w:author="z003n3cs" w:date="2017-11-04T18:38:00Z">
          <w:pPr/>
        </w:pPrChange>
      </w:pPr>
      <w:ins w:id="315" w:author="z003n3cs" w:date="2017-11-04T18:30:00Z">
        <w:r>
          <w:rPr>
            <w:rFonts w:hint="eastAsia"/>
          </w:rPr>
          <w:t>当从电表收到</w:t>
        </w:r>
        <w:r>
          <w:rPr>
            <w:rFonts w:hint="eastAsia"/>
          </w:rPr>
          <w:t>Response</w:t>
        </w:r>
        <w:r>
          <w:rPr>
            <w:rFonts w:hint="eastAsia"/>
          </w:rPr>
          <w:t>后，</w:t>
        </w:r>
      </w:ins>
      <w:ins w:id="316" w:author="z003n3cs" w:date="2017-11-04T18:34:00Z">
        <w:r w:rsidR="00950CD9">
          <w:rPr>
            <w:rFonts w:hint="eastAsia"/>
          </w:rPr>
          <w:t>新建</w:t>
        </w:r>
      </w:ins>
      <w:ins w:id="317" w:author="z003n3cs" w:date="2017-11-04T18:35:00Z">
        <w:r w:rsidR="00950CD9">
          <w:rPr>
            <w:rFonts w:hint="eastAsia"/>
          </w:rPr>
          <w:t>inner_msg_index_item</w:t>
        </w:r>
        <w:r w:rsidR="00950CD9">
          <w:rPr>
            <w:rFonts w:hint="eastAsia"/>
          </w:rPr>
          <w:t>，并为其</w:t>
        </w:r>
      </w:ins>
      <w:ins w:id="318" w:author="z003n3cs" w:date="2017-11-04T18:34:00Z">
        <w:r w:rsidR="001A6E0A">
          <w:rPr>
            <w:rFonts w:hint="eastAsia"/>
          </w:rPr>
          <w:t>分配一个索引</w:t>
        </w:r>
      </w:ins>
      <w:ins w:id="319" w:author="z003n3cs" w:date="2017-11-04T18:36:00Z">
        <w:r w:rsidR="00950CD9">
          <w:rPr>
            <w:rFonts w:hint="eastAsia"/>
          </w:rPr>
          <w:t>i</w:t>
        </w:r>
      </w:ins>
      <w:ins w:id="320" w:author="z003n3cs" w:date="2017-11-04T18:34:00Z">
        <w:r w:rsidR="00950CD9">
          <w:rPr>
            <w:rFonts w:hint="eastAsia"/>
          </w:rPr>
          <w:t>nner_</w:t>
        </w:r>
      </w:ins>
      <w:ins w:id="321" w:author="z003n3cs" w:date="2017-11-04T18:36:00Z">
        <w:r w:rsidR="00950CD9">
          <w:rPr>
            <w:rFonts w:hint="eastAsia"/>
          </w:rPr>
          <w:t>index</w:t>
        </w:r>
      </w:ins>
      <w:ins w:id="322" w:author="z003n3cs" w:date="2017-11-04T18:34:00Z">
        <w:r w:rsidR="001A6E0A">
          <w:rPr>
            <w:rFonts w:hint="eastAsia"/>
          </w:rPr>
          <w:t>，并</w:t>
        </w:r>
      </w:ins>
      <w:ins w:id="323" w:author="z003n3cs" w:date="2017-11-04T18:31:00Z">
        <w:r>
          <w:rPr>
            <w:rFonts w:hint="eastAsia"/>
          </w:rPr>
          <w:t>记录</w:t>
        </w:r>
      </w:ins>
      <w:ins w:id="324" w:author="z003n3cs" w:date="2017-11-04T18:34:00Z">
        <w:r w:rsidR="001A6E0A">
          <w:rPr>
            <w:rFonts w:hint="eastAsia"/>
          </w:rPr>
          <w:t>当前</w:t>
        </w:r>
      </w:ins>
      <w:ins w:id="325" w:author="z003n3cs" w:date="2017-11-04T18:31:00Z">
        <w:r>
          <w:rPr>
            <w:rFonts w:hint="eastAsia"/>
          </w:rPr>
          <w:t>时间戳</w:t>
        </w:r>
      </w:ins>
      <w:ins w:id="326" w:author="z003n3cs" w:date="2017-11-04T18:37:00Z">
        <w:r w:rsidR="00E16A10">
          <w:rPr>
            <w:rFonts w:hint="eastAsia"/>
          </w:rPr>
          <w:t>到</w:t>
        </w:r>
        <w:r w:rsidR="00E16A10">
          <w:rPr>
            <w:rFonts w:hint="eastAsia"/>
          </w:rPr>
          <w:t>tv_receive_</w:t>
        </w:r>
        <w:r w:rsidR="00E16A10">
          <w:rPr>
            <w:rFonts w:hint="eastAsia"/>
          </w:rPr>
          <w:t>。</w:t>
        </w:r>
      </w:ins>
      <w:ins w:id="327" w:author="z003n3cs" w:date="2017-11-04T18:38:00Z">
        <w:r w:rsidR="00BF2C45">
          <w:rPr>
            <w:rFonts w:hint="eastAsia"/>
          </w:rPr>
          <w:t>在将该报文发送给</w:t>
        </w:r>
        <w:r w:rsidR="00BF2C45">
          <w:rPr>
            <w:rFonts w:hint="eastAsia"/>
          </w:rPr>
          <w:t>KMS</w:t>
        </w:r>
        <w:r w:rsidR="00BF2C45">
          <w:rPr>
            <w:rFonts w:hint="eastAsia"/>
          </w:rPr>
          <w:t>进行解密时，</w:t>
        </w:r>
      </w:ins>
      <w:ins w:id="328" w:author="z003n3cs" w:date="2017-11-04T18:39:00Z">
        <w:r w:rsidR="00BF2C45">
          <w:rPr>
            <w:rFonts w:hint="eastAsia"/>
          </w:rPr>
          <w:t>将该</w:t>
        </w:r>
        <w:r w:rsidR="00BF2C45">
          <w:rPr>
            <w:rFonts w:hint="eastAsia"/>
          </w:rPr>
          <w:t>inner_index</w:t>
        </w:r>
        <w:r w:rsidR="00BF2C45">
          <w:rPr>
            <w:rFonts w:hint="eastAsia"/>
          </w:rPr>
          <w:t>填入</w:t>
        </w:r>
        <w:r w:rsidR="00BF2C45">
          <w:rPr>
            <w:rFonts w:hint="eastAsia"/>
          </w:rPr>
          <w:t>kms_request_param</w:t>
        </w:r>
        <w:r w:rsidR="00BF2C45">
          <w:rPr>
            <w:rFonts w:hint="eastAsia"/>
          </w:rPr>
          <w:t>的</w:t>
        </w:r>
        <w:r w:rsidR="00BF2C45">
          <w:rPr>
            <w:rFonts w:hint="eastAsia"/>
          </w:rPr>
          <w:t>Add_info</w:t>
        </w:r>
        <w:r w:rsidR="00BF2C45">
          <w:rPr>
            <w:rFonts w:hint="eastAsia"/>
          </w:rPr>
          <w:t>中。</w:t>
        </w:r>
      </w:ins>
    </w:p>
    <w:p w:rsidR="009D31E7" w:rsidRDefault="00061994" w:rsidP="009D31E7">
      <w:pPr>
        <w:tabs>
          <w:tab w:val="center" w:pos="4680"/>
        </w:tabs>
        <w:ind w:left="720"/>
        <w:rPr>
          <w:ins w:id="329" w:author="z003n3cs" w:date="2017-11-04T18:39:00Z"/>
        </w:rPr>
        <w:pPrChange w:id="330" w:author="z003n3cs" w:date="2017-11-04T18:38:00Z">
          <w:pPr/>
        </w:pPrChange>
      </w:pPr>
      <w:ins w:id="331" w:author="z003n3cs" w:date="2017-11-04T18:39:00Z">
        <w:r>
          <w:rPr>
            <w:rFonts w:hint="eastAsia"/>
          </w:rPr>
          <w:t>此时</w:t>
        </w:r>
        <w:r>
          <w:rPr>
            <w:rFonts w:hint="eastAsia"/>
          </w:rPr>
          <w:t>invoke_id_priortity</w:t>
        </w:r>
      </w:ins>
      <w:ins w:id="332" w:author="z003n3cs" w:date="2017-11-04T18:40:00Z">
        <w:r>
          <w:rPr>
            <w:rFonts w:hint="eastAsia"/>
          </w:rPr>
          <w:t>未知。</w:t>
        </w:r>
      </w:ins>
    </w:p>
    <w:p w:rsidR="009D31E7" w:rsidRDefault="00E005B1" w:rsidP="009D31E7">
      <w:pPr>
        <w:pStyle w:val="ListParagraph"/>
        <w:numPr>
          <w:ilvl w:val="0"/>
          <w:numId w:val="19"/>
        </w:numPr>
        <w:tabs>
          <w:tab w:val="center" w:pos="4680"/>
        </w:tabs>
        <w:rPr>
          <w:ins w:id="333" w:author="z003n3cs" w:date="2017-11-04T19:14:00Z"/>
        </w:rPr>
        <w:pPrChange w:id="334" w:author="z003n3cs" w:date="2017-11-04T19:13:00Z">
          <w:pPr/>
        </w:pPrChange>
      </w:pPr>
      <w:ins w:id="335" w:author="z003n3cs" w:date="2017-11-04T18:40:00Z">
        <w:r>
          <w:rPr>
            <w:rFonts w:hint="eastAsia"/>
          </w:rPr>
          <w:t>当从</w:t>
        </w:r>
        <w:r>
          <w:rPr>
            <w:rFonts w:hint="eastAsia"/>
          </w:rPr>
          <w:t>KMS</w:t>
        </w:r>
        <w:r>
          <w:rPr>
            <w:rFonts w:hint="eastAsia"/>
          </w:rPr>
          <w:t>中收到解密</w:t>
        </w:r>
        <w:r>
          <w:rPr>
            <w:rFonts w:hint="eastAsia"/>
          </w:rPr>
          <w:t>Decrypt_RSP</w:t>
        </w:r>
        <w:r>
          <w:rPr>
            <w:rFonts w:hint="eastAsia"/>
          </w:rPr>
          <w:t>后，方可知道该报文所对应的</w:t>
        </w:r>
        <w:r>
          <w:rPr>
            <w:rFonts w:hint="eastAsia"/>
          </w:rPr>
          <w:t>invoke_id_priority</w:t>
        </w:r>
      </w:ins>
      <w:ins w:id="336" w:author="z003n3cs" w:date="2017-11-04T18:41:00Z">
        <w:r>
          <w:rPr>
            <w:rFonts w:hint="eastAsia"/>
          </w:rPr>
          <w:t>。通过</w:t>
        </w:r>
        <w:r>
          <w:rPr>
            <w:rFonts w:hint="eastAsia"/>
          </w:rPr>
          <w:t>kms_response</w:t>
        </w:r>
      </w:ins>
      <w:ins w:id="337" w:author="z003n3cs" w:date="2017-11-04T19:12:00Z">
        <w:r w:rsidR="00AD2860">
          <w:rPr>
            <w:rFonts w:hint="eastAsia"/>
          </w:rPr>
          <w:t>中</w:t>
        </w:r>
        <w:r w:rsidR="00AD2860">
          <w:rPr>
            <w:rFonts w:hint="eastAsia"/>
          </w:rPr>
          <w:t>Add_info</w:t>
        </w:r>
        <w:r w:rsidR="00AD2860">
          <w:rPr>
            <w:rFonts w:hint="eastAsia"/>
          </w:rPr>
          <w:t>中的</w:t>
        </w:r>
        <w:r w:rsidR="00AD2860">
          <w:rPr>
            <w:rFonts w:hint="eastAsia"/>
          </w:rPr>
          <w:t>inner_index</w:t>
        </w:r>
        <w:r w:rsidR="00AD2860">
          <w:rPr>
            <w:rFonts w:hint="eastAsia"/>
          </w:rPr>
          <w:t>，可以反过来查找到对应的</w:t>
        </w:r>
        <w:r w:rsidR="00AD2860">
          <w:rPr>
            <w:rFonts w:hint="eastAsia"/>
          </w:rPr>
          <w:t>inner_msg_index_item</w:t>
        </w:r>
        <w:r w:rsidR="00AD2860">
          <w:rPr>
            <w:rFonts w:hint="eastAsia"/>
          </w:rPr>
          <w:t>，并获得对应的</w:t>
        </w:r>
        <w:r w:rsidR="00AD2860">
          <w:rPr>
            <w:rFonts w:hint="eastAsia"/>
          </w:rPr>
          <w:t>tv</w:t>
        </w:r>
      </w:ins>
      <w:ins w:id="338" w:author="z003n3cs" w:date="2017-11-04T19:13:00Z">
        <w:r w:rsidR="00AD2860">
          <w:rPr>
            <w:rFonts w:hint="eastAsia"/>
          </w:rPr>
          <w:t>_receive_</w:t>
        </w:r>
        <w:r w:rsidR="00AD2860">
          <w:rPr>
            <w:rFonts w:hint="eastAsia"/>
          </w:rPr>
          <w:t>，该值即可填入对应</w:t>
        </w:r>
        <w:r w:rsidR="00AD2860">
          <w:rPr>
            <w:rFonts w:hint="eastAsia"/>
          </w:rPr>
          <w:t>ivk_pr_item</w:t>
        </w:r>
        <w:r w:rsidR="00AD2860">
          <w:rPr>
            <w:rFonts w:hint="eastAsia"/>
          </w:rPr>
          <w:t>的</w:t>
        </w:r>
        <w:r w:rsidR="00AD2860">
          <w:rPr>
            <w:rFonts w:hint="eastAsia"/>
          </w:rPr>
          <w:t>tv_receive_</w:t>
        </w:r>
        <w:r w:rsidR="00AD2860">
          <w:rPr>
            <w:rFonts w:hint="eastAsia"/>
          </w:rPr>
          <w:t>。</w:t>
        </w:r>
      </w:ins>
    </w:p>
    <w:p w:rsidR="009D31E7" w:rsidRDefault="009D31E7" w:rsidP="009D31E7">
      <w:pPr>
        <w:pStyle w:val="ListParagraph"/>
        <w:tabs>
          <w:tab w:val="center" w:pos="4680"/>
        </w:tabs>
        <w:rPr>
          <w:ins w:id="339" w:author="z003n3cs" w:date="2017-11-04T19:14:00Z"/>
        </w:rPr>
        <w:pPrChange w:id="340" w:author="z003n3cs" w:date="2017-11-04T19:14:00Z">
          <w:pPr/>
        </w:pPrChange>
      </w:pPr>
    </w:p>
    <w:p w:rsidR="009D31E7" w:rsidRDefault="009D31E7" w:rsidP="009D31E7">
      <w:pPr>
        <w:pStyle w:val="ListParagraph"/>
        <w:tabs>
          <w:tab w:val="center" w:pos="4680"/>
        </w:tabs>
        <w:rPr>
          <w:ins w:id="341" w:author="z003n3cs" w:date="2017-11-05T21:12:00Z"/>
          <w:b/>
        </w:rPr>
        <w:pPrChange w:id="342" w:author="z003n3cs" w:date="2017-11-04T19:14:00Z">
          <w:pPr/>
        </w:pPrChange>
      </w:pPr>
      <w:ins w:id="343" w:author="z003n3cs" w:date="2017-11-04T19:14:00Z">
        <w:r w:rsidRPr="009D31E7">
          <w:rPr>
            <w:rFonts w:hint="eastAsia"/>
            <w:b/>
            <w:rPrChange w:id="344" w:author="z003n3cs" w:date="2017-11-04T19:15:00Z">
              <w:rPr>
                <w:rFonts w:hint="eastAsia"/>
              </w:rPr>
            </w:rPrChange>
          </w:rPr>
          <w:t>注：</w:t>
        </w:r>
        <w:r w:rsidRPr="009D31E7">
          <w:rPr>
            <w:b/>
            <w:rPrChange w:id="345" w:author="z003n3cs" w:date="2017-11-04T19:15:00Z">
              <w:rPr/>
            </w:rPrChange>
          </w:rPr>
          <w:t>inner_msg_index_item</w:t>
        </w:r>
        <w:r w:rsidRPr="009D31E7">
          <w:rPr>
            <w:rFonts w:hint="eastAsia"/>
            <w:b/>
            <w:rPrChange w:id="346" w:author="z003n3cs" w:date="2017-11-04T19:15:00Z">
              <w:rPr>
                <w:rFonts w:hint="eastAsia"/>
              </w:rPr>
            </w:rPrChange>
          </w:rPr>
          <w:t>的所有记录均通过无序</w:t>
        </w:r>
        <w:r w:rsidRPr="009D31E7">
          <w:rPr>
            <w:b/>
            <w:rPrChange w:id="347" w:author="z003n3cs" w:date="2017-11-04T19:15:00Z">
              <w:rPr/>
            </w:rPrChange>
          </w:rPr>
          <w:t>map</w:t>
        </w:r>
        <w:r w:rsidRPr="009D31E7">
          <w:rPr>
            <w:rFonts w:hint="eastAsia"/>
            <w:b/>
            <w:rPrChange w:id="348" w:author="z003n3cs" w:date="2017-11-04T19:15:00Z">
              <w:rPr>
                <w:rFonts w:hint="eastAsia"/>
              </w:rPr>
            </w:rPrChange>
          </w:rPr>
          <w:t>记录在</w:t>
        </w:r>
        <w:r w:rsidRPr="009D31E7">
          <w:rPr>
            <w:b/>
            <w:rPrChange w:id="349" w:author="z003n3cs" w:date="2017-11-04T19:15:00Z">
              <w:rPr/>
            </w:rPrChange>
          </w:rPr>
          <w:t>meter_handler</w:t>
        </w:r>
        <w:r w:rsidRPr="009D31E7">
          <w:rPr>
            <w:rFonts w:hint="eastAsia"/>
            <w:b/>
            <w:rPrChange w:id="350" w:author="z003n3cs" w:date="2017-11-04T19:15:00Z">
              <w:rPr>
                <w:rFonts w:hint="eastAsia"/>
              </w:rPr>
            </w:rPrChange>
          </w:rPr>
          <w:t>中，</w:t>
        </w:r>
        <w:r w:rsidRPr="009D31E7">
          <w:rPr>
            <w:b/>
            <w:rPrChange w:id="351" w:author="z003n3cs" w:date="2017-11-04T19:15:00Z">
              <w:rPr/>
            </w:rPrChange>
          </w:rPr>
          <w:t>inner_index</w:t>
        </w:r>
        <w:r w:rsidRPr="009D31E7">
          <w:rPr>
            <w:rFonts w:hint="eastAsia"/>
            <w:b/>
            <w:rPrChange w:id="352" w:author="z003n3cs" w:date="2017-11-04T19:15:00Z">
              <w:rPr>
                <w:rFonts w:hint="eastAsia"/>
              </w:rPr>
            </w:rPrChange>
          </w:rPr>
          <w:t>为</w:t>
        </w:r>
      </w:ins>
      <w:ins w:id="353" w:author="z003n3cs" w:date="2017-11-04T19:15:00Z">
        <w:r w:rsidRPr="009D31E7">
          <w:rPr>
            <w:rFonts w:hint="eastAsia"/>
            <w:b/>
            <w:rPrChange w:id="354" w:author="z003n3cs" w:date="2017-11-04T19:15:00Z">
              <w:rPr>
                <w:rFonts w:hint="eastAsia"/>
              </w:rPr>
            </w:rPrChange>
          </w:rPr>
          <w:t>递增、唯一的。</w:t>
        </w:r>
      </w:ins>
    </w:p>
    <w:p w:rsidR="00000000" w:rsidRDefault="00464B7B">
      <w:pPr>
        <w:tabs>
          <w:tab w:val="center" w:pos="4680"/>
        </w:tabs>
        <w:rPr>
          <w:ins w:id="355" w:author="z003n3cs" w:date="2017-11-05T21:12:00Z"/>
          <w:b/>
        </w:rPr>
        <w:pPrChange w:id="356" w:author="z003n3cs" w:date="2017-11-05T21:12:00Z">
          <w:pPr/>
        </w:pPrChange>
      </w:pPr>
    </w:p>
    <w:p w:rsidR="00000000" w:rsidRDefault="00A3045B">
      <w:pPr>
        <w:tabs>
          <w:tab w:val="center" w:pos="4680"/>
        </w:tabs>
        <w:rPr>
          <w:ins w:id="357" w:author="z003n3cs" w:date="2017-11-05T21:12:00Z"/>
          <w:b/>
        </w:rPr>
        <w:pPrChange w:id="358" w:author="z003n3cs" w:date="2017-11-05T21:12:00Z">
          <w:pPr/>
        </w:pPrChange>
      </w:pPr>
      <w:ins w:id="359" w:author="z003n3cs" w:date="2017-11-05T21:12:00Z">
        <w:r>
          <w:rPr>
            <w:rFonts w:hint="eastAsia"/>
            <w:b/>
          </w:rPr>
          <w:t>//update 2017-11-5</w:t>
        </w:r>
      </w:ins>
    </w:p>
    <w:tbl>
      <w:tblPr>
        <w:tblStyle w:val="TableGrid"/>
        <w:tblW w:w="0" w:type="auto"/>
        <w:tblInd w:w="720" w:type="dxa"/>
        <w:tblLook w:val="04A0"/>
      </w:tblPr>
      <w:tblGrid>
        <w:gridCol w:w="1908"/>
        <w:gridCol w:w="1890"/>
        <w:gridCol w:w="1890"/>
        <w:gridCol w:w="1980"/>
      </w:tblGrid>
      <w:tr w:rsidR="00B2313E" w:rsidTr="00FA358C">
        <w:trPr>
          <w:ins w:id="360" w:author="z003n3cs" w:date="2017-11-05T21:12:00Z"/>
        </w:trPr>
        <w:tc>
          <w:tcPr>
            <w:tcW w:w="1908" w:type="dxa"/>
          </w:tcPr>
          <w:p w:rsidR="00B2313E" w:rsidRDefault="00B2313E" w:rsidP="0014522E">
            <w:pPr>
              <w:tabs>
                <w:tab w:val="center" w:pos="4680"/>
              </w:tabs>
              <w:rPr>
                <w:ins w:id="361" w:author="z003n3cs" w:date="2017-11-05T21:12:00Z"/>
              </w:rPr>
            </w:pPr>
            <w:ins w:id="362" w:author="z003n3cs" w:date="2017-11-05T21:12:00Z">
              <w:r>
                <w:rPr>
                  <w:rFonts w:hint="eastAsia"/>
                </w:rPr>
                <w:t>Inner_index</w:t>
              </w:r>
            </w:ins>
          </w:p>
        </w:tc>
        <w:tc>
          <w:tcPr>
            <w:tcW w:w="1890" w:type="dxa"/>
          </w:tcPr>
          <w:p w:rsidR="00B2313E" w:rsidRDefault="00B2313E" w:rsidP="0014522E">
            <w:pPr>
              <w:tabs>
                <w:tab w:val="center" w:pos="4680"/>
              </w:tabs>
              <w:rPr>
                <w:ins w:id="363" w:author="z003n3cs" w:date="2017-11-05T21:13:00Z"/>
              </w:rPr>
            </w:pPr>
            <w:ins w:id="364" w:author="z003n3cs" w:date="2017-11-05T21:13:00Z">
              <w:r>
                <w:t>tv</w:t>
              </w:r>
              <w:r>
                <w:rPr>
                  <w:rFonts w:hint="eastAsia"/>
                </w:rPr>
                <w:t>_send_</w:t>
              </w:r>
            </w:ins>
          </w:p>
        </w:tc>
        <w:tc>
          <w:tcPr>
            <w:tcW w:w="1890" w:type="dxa"/>
          </w:tcPr>
          <w:p w:rsidR="00B2313E" w:rsidRDefault="00B2313E" w:rsidP="0014522E">
            <w:pPr>
              <w:tabs>
                <w:tab w:val="center" w:pos="4680"/>
              </w:tabs>
              <w:rPr>
                <w:ins w:id="365" w:author="z003n3cs" w:date="2017-11-05T21:12:00Z"/>
              </w:rPr>
            </w:pPr>
            <w:ins w:id="366" w:author="z003n3cs" w:date="2017-11-05T21:12:00Z">
              <w:r>
                <w:rPr>
                  <w:rFonts w:hint="eastAsia"/>
                </w:rPr>
                <w:t>tv_receive_</w:t>
              </w:r>
            </w:ins>
          </w:p>
        </w:tc>
        <w:tc>
          <w:tcPr>
            <w:tcW w:w="1980" w:type="dxa"/>
          </w:tcPr>
          <w:p w:rsidR="00B2313E" w:rsidRDefault="00B2313E" w:rsidP="0014522E">
            <w:pPr>
              <w:tabs>
                <w:tab w:val="center" w:pos="4680"/>
              </w:tabs>
              <w:rPr>
                <w:ins w:id="367" w:author="z003n3cs" w:date="2017-11-05T21:12:00Z"/>
              </w:rPr>
            </w:pPr>
            <w:ins w:id="368" w:author="z003n3cs" w:date="2017-11-05T21:12:00Z">
              <w:r>
                <w:t>I</w:t>
              </w:r>
              <w:r>
                <w:rPr>
                  <w:rFonts w:hint="eastAsia"/>
                </w:rPr>
                <w:t>nvoke_id_priority</w:t>
              </w:r>
            </w:ins>
          </w:p>
        </w:tc>
      </w:tr>
      <w:tr w:rsidR="00B2313E" w:rsidTr="00FA358C">
        <w:trPr>
          <w:ins w:id="369" w:author="z003n3cs" w:date="2017-11-05T21:12:00Z"/>
        </w:trPr>
        <w:tc>
          <w:tcPr>
            <w:tcW w:w="1908" w:type="dxa"/>
          </w:tcPr>
          <w:p w:rsidR="00B2313E" w:rsidRDefault="00B2313E" w:rsidP="0014522E">
            <w:pPr>
              <w:tabs>
                <w:tab w:val="center" w:pos="4680"/>
              </w:tabs>
              <w:rPr>
                <w:ins w:id="370" w:author="z003n3cs" w:date="2017-11-05T21:12:00Z"/>
              </w:rPr>
            </w:pPr>
            <w:ins w:id="371" w:author="z003n3cs" w:date="2017-11-05T21:12:00Z">
              <w:r>
                <w:rPr>
                  <w:rFonts w:hint="eastAsia"/>
                </w:rPr>
                <w:t>25</w:t>
              </w:r>
            </w:ins>
          </w:p>
        </w:tc>
        <w:tc>
          <w:tcPr>
            <w:tcW w:w="1890" w:type="dxa"/>
          </w:tcPr>
          <w:p w:rsidR="00B2313E" w:rsidRPr="002A66F2" w:rsidRDefault="00B2313E" w:rsidP="0014522E">
            <w:pPr>
              <w:tabs>
                <w:tab w:val="center" w:pos="4680"/>
              </w:tabs>
              <w:rPr>
                <w:ins w:id="372" w:author="z003n3cs" w:date="2017-11-05T21:13:00Z"/>
              </w:rPr>
            </w:pPr>
            <w:ins w:id="373" w:author="z003n3cs" w:date="2017-11-05T21:13:00Z">
              <w:r w:rsidRPr="002A66F2">
                <w:t>1489588</w:t>
              </w:r>
              <w:r>
                <w:rPr>
                  <w:rFonts w:hint="eastAsia"/>
                </w:rPr>
                <w:t>200</w:t>
              </w:r>
            </w:ins>
          </w:p>
        </w:tc>
        <w:tc>
          <w:tcPr>
            <w:tcW w:w="1890" w:type="dxa"/>
          </w:tcPr>
          <w:p w:rsidR="00B2313E" w:rsidRDefault="00B2313E" w:rsidP="0014522E">
            <w:pPr>
              <w:tabs>
                <w:tab w:val="center" w:pos="4680"/>
              </w:tabs>
              <w:rPr>
                <w:ins w:id="374" w:author="z003n3cs" w:date="2017-11-05T21:12:00Z"/>
              </w:rPr>
            </w:pPr>
            <w:ins w:id="375" w:author="z003n3cs" w:date="2017-11-05T21:12:00Z">
              <w:r w:rsidRPr="002A66F2">
                <w:t>1489588</w:t>
              </w:r>
              <w:r>
                <w:rPr>
                  <w:rFonts w:hint="eastAsia"/>
                </w:rPr>
                <w:t>389</w:t>
              </w:r>
            </w:ins>
          </w:p>
        </w:tc>
        <w:tc>
          <w:tcPr>
            <w:tcW w:w="1980" w:type="dxa"/>
          </w:tcPr>
          <w:p w:rsidR="00B2313E" w:rsidRDefault="00B2313E" w:rsidP="0014522E">
            <w:pPr>
              <w:tabs>
                <w:tab w:val="center" w:pos="4680"/>
              </w:tabs>
              <w:rPr>
                <w:ins w:id="376" w:author="z003n3cs" w:date="2017-11-05T21:12:00Z"/>
              </w:rPr>
            </w:pPr>
            <w:ins w:id="377" w:author="z003n3cs" w:date="2017-11-05T21:12:00Z">
              <w:r>
                <w:rPr>
                  <w:rFonts w:hint="eastAsia"/>
                </w:rPr>
                <w:t>?</w:t>
              </w:r>
            </w:ins>
          </w:p>
        </w:tc>
      </w:tr>
    </w:tbl>
    <w:p w:rsidR="00000000" w:rsidRDefault="00464B7B">
      <w:pPr>
        <w:tabs>
          <w:tab w:val="center" w:pos="4680"/>
        </w:tabs>
        <w:rPr>
          <w:ins w:id="378" w:author="z003n3cs" w:date="2017-11-05T21:19:00Z"/>
          <w:b/>
        </w:rPr>
        <w:pPrChange w:id="379" w:author="z003n3cs" w:date="2017-11-05T21:12:00Z">
          <w:pPr/>
        </w:pPrChange>
      </w:pPr>
    </w:p>
    <w:p w:rsidR="00000000" w:rsidRDefault="009D31E7">
      <w:pPr>
        <w:pStyle w:val="ListParagraph"/>
        <w:numPr>
          <w:ilvl w:val="0"/>
          <w:numId w:val="21"/>
        </w:numPr>
        <w:tabs>
          <w:tab w:val="center" w:pos="4680"/>
        </w:tabs>
        <w:rPr>
          <w:ins w:id="380" w:author="z003n3cs" w:date="2017-11-05T21:19:00Z"/>
          <w:b/>
          <w:rPrChange w:id="381" w:author="z003n3cs" w:date="2017-11-05T21:19:00Z">
            <w:rPr>
              <w:ins w:id="382" w:author="z003n3cs" w:date="2017-11-05T21:19:00Z"/>
            </w:rPr>
          </w:rPrChange>
        </w:rPr>
        <w:pPrChange w:id="383" w:author="z003n3cs" w:date="2017-11-05T21:19:00Z">
          <w:pPr/>
        </w:pPrChange>
      </w:pPr>
      <w:ins w:id="384" w:author="z003n3cs" w:date="2017-11-05T21:19:00Z">
        <w:r w:rsidRPr="009D31E7">
          <w:rPr>
            <w:rFonts w:hint="eastAsia"/>
            <w:b/>
            <w:rPrChange w:id="385" w:author="z003n3cs" w:date="2017-11-05T21:19:00Z">
              <w:rPr>
                <w:rFonts w:hint="eastAsia"/>
              </w:rPr>
            </w:rPrChange>
          </w:rPr>
          <w:t>在明文通信时，直接使用</w:t>
        </w:r>
        <w:r w:rsidRPr="009D31E7">
          <w:rPr>
            <w:b/>
            <w:rPrChange w:id="386" w:author="z003n3cs" w:date="2017-11-05T21:19:00Z">
              <w:rPr/>
            </w:rPrChange>
          </w:rPr>
          <w:t>invoke_id_prior</w:t>
        </w:r>
        <w:r w:rsidRPr="009D31E7">
          <w:rPr>
            <w:rFonts w:hint="eastAsia"/>
            <w:b/>
            <w:rPrChange w:id="387" w:author="z003n3cs" w:date="2017-11-05T21:19:00Z">
              <w:rPr>
                <w:rFonts w:hint="eastAsia"/>
              </w:rPr>
            </w:rPrChange>
          </w:rPr>
          <w:t>对</w:t>
        </w:r>
        <w:r w:rsidRPr="009D31E7">
          <w:rPr>
            <w:b/>
            <w:rPrChange w:id="388" w:author="z003n3cs" w:date="2017-11-05T21:19:00Z">
              <w:rPr/>
            </w:rPrChange>
          </w:rPr>
          <w:t>ivk_pr_item</w:t>
        </w:r>
        <w:r w:rsidRPr="009D31E7">
          <w:rPr>
            <w:rFonts w:hint="eastAsia"/>
            <w:b/>
            <w:rPrChange w:id="389" w:author="z003n3cs" w:date="2017-11-05T21:19:00Z">
              <w:rPr>
                <w:rFonts w:hint="eastAsia"/>
              </w:rPr>
            </w:rPrChange>
          </w:rPr>
          <w:t>数据项</w:t>
        </w:r>
        <w:r w:rsidR="006C68AC">
          <w:rPr>
            <w:rFonts w:hint="eastAsia"/>
            <w:b/>
          </w:rPr>
          <w:t>tv_</w:t>
        </w:r>
      </w:ins>
      <w:ins w:id="390" w:author="z003n3cs" w:date="2017-11-05T21:20:00Z">
        <w:r w:rsidR="006C68AC">
          <w:rPr>
            <w:rFonts w:hint="eastAsia"/>
            <w:b/>
          </w:rPr>
          <w:t>send_</w:t>
        </w:r>
        <w:r w:rsidR="006C68AC">
          <w:rPr>
            <w:rFonts w:hint="eastAsia"/>
            <w:b/>
          </w:rPr>
          <w:t>和</w:t>
        </w:r>
        <w:r w:rsidR="006C68AC">
          <w:rPr>
            <w:rFonts w:hint="eastAsia"/>
            <w:b/>
          </w:rPr>
          <w:t>tv_receive_</w:t>
        </w:r>
        <w:r w:rsidR="006C68AC">
          <w:rPr>
            <w:rFonts w:hint="eastAsia"/>
            <w:b/>
          </w:rPr>
          <w:t>进行</w:t>
        </w:r>
      </w:ins>
      <w:ins w:id="391" w:author="z003n3cs" w:date="2017-11-05T21:19:00Z">
        <w:r w:rsidRPr="009D31E7">
          <w:rPr>
            <w:rFonts w:hint="eastAsia"/>
            <w:b/>
            <w:rPrChange w:id="392" w:author="z003n3cs" w:date="2017-11-05T21:19:00Z">
              <w:rPr>
                <w:rFonts w:hint="eastAsia"/>
              </w:rPr>
            </w:rPrChange>
          </w:rPr>
          <w:t>填写；</w:t>
        </w:r>
      </w:ins>
    </w:p>
    <w:p w:rsidR="00000000" w:rsidRDefault="00464B7B">
      <w:pPr>
        <w:pStyle w:val="ListParagraph"/>
        <w:numPr>
          <w:ilvl w:val="0"/>
          <w:numId w:val="21"/>
        </w:numPr>
        <w:tabs>
          <w:tab w:val="center" w:pos="4680"/>
        </w:tabs>
        <w:rPr>
          <w:ins w:id="393" w:author="z003n3cs" w:date="2017-11-04T18:38:00Z"/>
          <w:b/>
          <w:rPrChange w:id="394" w:author="z003n3cs" w:date="2017-11-05T21:19:00Z">
            <w:rPr>
              <w:ins w:id="395" w:author="z003n3cs" w:date="2017-11-04T18:38:00Z"/>
            </w:rPr>
          </w:rPrChange>
        </w:rPr>
        <w:pPrChange w:id="396" w:author="z003n3cs" w:date="2017-11-05T21:19:00Z">
          <w:pPr/>
        </w:pPrChange>
      </w:pPr>
    </w:p>
    <w:p w:rsidR="009D31E7" w:rsidRDefault="009D31E7" w:rsidP="009D31E7">
      <w:pPr>
        <w:tabs>
          <w:tab w:val="center" w:pos="4680"/>
        </w:tabs>
        <w:pPrChange w:id="397" w:author="z003n3cs" w:date="2017-11-04T18:38:00Z">
          <w:pPr/>
        </w:pPrChange>
      </w:pPr>
    </w:p>
    <w:sectPr w:rsidR="009D31E7" w:rsidSect="00445C2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7" w:author="z003n3cs" w:date="2017-08-03T17:30:00Z" w:initials="z">
    <w:p w:rsidR="007578ED" w:rsidRDefault="007578ED">
      <w:pPr>
        <w:pStyle w:val="CommentText"/>
      </w:pPr>
      <w:r>
        <w:rPr>
          <w:rStyle w:val="CommentReference"/>
        </w:rPr>
        <w:annotationRef/>
      </w:r>
      <w:proofErr w:type="gramStart"/>
      <w:r>
        <w:t>configurable</w:t>
      </w:r>
      <w:proofErr w:type="gram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B7B" w:rsidRDefault="00464B7B" w:rsidP="00464B7B">
      <w:pPr>
        <w:spacing w:after="0" w:line="240" w:lineRule="auto"/>
      </w:pPr>
      <w:r>
        <w:separator/>
      </w:r>
    </w:p>
  </w:endnote>
  <w:endnote w:type="continuationSeparator" w:id="0">
    <w:p w:rsidR="00464B7B" w:rsidRDefault="00464B7B" w:rsidP="0046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 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7B" w:rsidRDefault="00464B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7B" w:rsidRDefault="00464B7B">
    <w:pPr>
      <w:pStyle w:val="Footer"/>
    </w:pPr>
    <w:ins w:id="398" w:author="z003n3cs" w:date="2017-12-12T17:18:00Z">
      <w:r>
        <w:t>Unrestricted</w:t>
      </w:r>
    </w:ins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7B" w:rsidRDefault="00464B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B7B" w:rsidRDefault="00464B7B" w:rsidP="00464B7B">
      <w:pPr>
        <w:spacing w:after="0" w:line="240" w:lineRule="auto"/>
      </w:pPr>
      <w:r>
        <w:separator/>
      </w:r>
    </w:p>
  </w:footnote>
  <w:footnote w:type="continuationSeparator" w:id="0">
    <w:p w:rsidR="00464B7B" w:rsidRDefault="00464B7B" w:rsidP="0046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7B" w:rsidRDefault="00464B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7B" w:rsidRDefault="00464B7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7B" w:rsidRDefault="00464B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57EDF"/>
    <w:multiLevelType w:val="hybridMultilevel"/>
    <w:tmpl w:val="FD50A5EC"/>
    <w:lvl w:ilvl="0" w:tplc="4C9A4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82368F"/>
    <w:multiLevelType w:val="hybridMultilevel"/>
    <w:tmpl w:val="33EA04F6"/>
    <w:lvl w:ilvl="0" w:tplc="4C9A4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391955"/>
    <w:multiLevelType w:val="hybridMultilevel"/>
    <w:tmpl w:val="14C425B4"/>
    <w:lvl w:ilvl="0" w:tplc="0D245D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C579D"/>
    <w:multiLevelType w:val="hybridMultilevel"/>
    <w:tmpl w:val="AB208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2499D"/>
    <w:multiLevelType w:val="hybridMultilevel"/>
    <w:tmpl w:val="5F386CA0"/>
    <w:lvl w:ilvl="0" w:tplc="8C96D2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47F56"/>
    <w:multiLevelType w:val="hybridMultilevel"/>
    <w:tmpl w:val="1B643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145F9"/>
    <w:multiLevelType w:val="hybridMultilevel"/>
    <w:tmpl w:val="B50E7E84"/>
    <w:lvl w:ilvl="0" w:tplc="B04AABE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A1851"/>
    <w:multiLevelType w:val="hybridMultilevel"/>
    <w:tmpl w:val="0D90CA36"/>
    <w:lvl w:ilvl="0" w:tplc="4C9A4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A16F64"/>
    <w:multiLevelType w:val="hybridMultilevel"/>
    <w:tmpl w:val="33EA04F6"/>
    <w:lvl w:ilvl="0" w:tplc="4C9A4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332D1C"/>
    <w:multiLevelType w:val="hybridMultilevel"/>
    <w:tmpl w:val="F0B84796"/>
    <w:lvl w:ilvl="0" w:tplc="17A8F3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63277"/>
    <w:multiLevelType w:val="hybridMultilevel"/>
    <w:tmpl w:val="B3FEBA9C"/>
    <w:lvl w:ilvl="0" w:tplc="244848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8258F"/>
    <w:multiLevelType w:val="hybridMultilevel"/>
    <w:tmpl w:val="1B643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83D00"/>
    <w:multiLevelType w:val="hybridMultilevel"/>
    <w:tmpl w:val="7A80F4E2"/>
    <w:lvl w:ilvl="0" w:tplc="D0303A0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7563D9"/>
    <w:multiLevelType w:val="hybridMultilevel"/>
    <w:tmpl w:val="7A80F4E2"/>
    <w:lvl w:ilvl="0" w:tplc="D0303A0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C12863"/>
    <w:multiLevelType w:val="hybridMultilevel"/>
    <w:tmpl w:val="B170B636"/>
    <w:lvl w:ilvl="0" w:tplc="4C9A4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A93C3E"/>
    <w:multiLevelType w:val="hybridMultilevel"/>
    <w:tmpl w:val="E1B681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E13BD8"/>
    <w:multiLevelType w:val="hybridMultilevel"/>
    <w:tmpl w:val="87E047BC"/>
    <w:lvl w:ilvl="0" w:tplc="74B816BC">
      <w:start w:val="1"/>
      <w:numFmt w:val="decimal"/>
      <w:lvlText w:val="%1、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A7681F"/>
    <w:multiLevelType w:val="hybridMultilevel"/>
    <w:tmpl w:val="FFC83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43FA6"/>
    <w:multiLevelType w:val="hybridMultilevel"/>
    <w:tmpl w:val="B19E6CCA"/>
    <w:lvl w:ilvl="0" w:tplc="A16AD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8F744A"/>
    <w:multiLevelType w:val="hybridMultilevel"/>
    <w:tmpl w:val="F0B84796"/>
    <w:lvl w:ilvl="0" w:tplc="17A8F3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47024E"/>
    <w:multiLevelType w:val="hybridMultilevel"/>
    <w:tmpl w:val="8F0E9CA4"/>
    <w:lvl w:ilvl="0" w:tplc="33F80C4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6"/>
  </w:num>
  <w:num w:numId="2">
    <w:abstractNumId w:val="6"/>
  </w:num>
  <w:num w:numId="3">
    <w:abstractNumId w:val="20"/>
  </w:num>
  <w:num w:numId="4">
    <w:abstractNumId w:val="10"/>
  </w:num>
  <w:num w:numId="5">
    <w:abstractNumId w:val="13"/>
  </w:num>
  <w:num w:numId="6">
    <w:abstractNumId w:val="12"/>
  </w:num>
  <w:num w:numId="7">
    <w:abstractNumId w:val="8"/>
  </w:num>
  <w:num w:numId="8">
    <w:abstractNumId w:val="1"/>
  </w:num>
  <w:num w:numId="9">
    <w:abstractNumId w:val="7"/>
  </w:num>
  <w:num w:numId="10">
    <w:abstractNumId w:val="14"/>
  </w:num>
  <w:num w:numId="11">
    <w:abstractNumId w:val="0"/>
  </w:num>
  <w:num w:numId="12">
    <w:abstractNumId w:val="2"/>
  </w:num>
  <w:num w:numId="13">
    <w:abstractNumId w:val="4"/>
  </w:num>
  <w:num w:numId="14">
    <w:abstractNumId w:val="18"/>
  </w:num>
  <w:num w:numId="15">
    <w:abstractNumId w:val="15"/>
  </w:num>
  <w:num w:numId="16">
    <w:abstractNumId w:val="11"/>
  </w:num>
  <w:num w:numId="17">
    <w:abstractNumId w:val="3"/>
  </w:num>
  <w:num w:numId="18">
    <w:abstractNumId w:val="5"/>
  </w:num>
  <w:num w:numId="19">
    <w:abstractNumId w:val="9"/>
  </w:num>
  <w:num w:numId="20">
    <w:abstractNumId w:val="19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A2F2E"/>
    <w:rsid w:val="0002272D"/>
    <w:rsid w:val="00043B36"/>
    <w:rsid w:val="00044DF5"/>
    <w:rsid w:val="00053C8B"/>
    <w:rsid w:val="00061994"/>
    <w:rsid w:val="000A4D2F"/>
    <w:rsid w:val="000F5616"/>
    <w:rsid w:val="001012DC"/>
    <w:rsid w:val="00103DBB"/>
    <w:rsid w:val="00104112"/>
    <w:rsid w:val="00121DF9"/>
    <w:rsid w:val="001326CA"/>
    <w:rsid w:val="0015140C"/>
    <w:rsid w:val="00151E93"/>
    <w:rsid w:val="00172346"/>
    <w:rsid w:val="00172E38"/>
    <w:rsid w:val="00193FB2"/>
    <w:rsid w:val="001A6E0A"/>
    <w:rsid w:val="001B200D"/>
    <w:rsid w:val="001D160E"/>
    <w:rsid w:val="001E277B"/>
    <w:rsid w:val="001E2A4D"/>
    <w:rsid w:val="001E57B7"/>
    <w:rsid w:val="00240BAA"/>
    <w:rsid w:val="00243A52"/>
    <w:rsid w:val="00243B93"/>
    <w:rsid w:val="0024701E"/>
    <w:rsid w:val="0027622A"/>
    <w:rsid w:val="002A32F5"/>
    <w:rsid w:val="002A66F2"/>
    <w:rsid w:val="002A69BB"/>
    <w:rsid w:val="002B3C2E"/>
    <w:rsid w:val="002B49B1"/>
    <w:rsid w:val="002C22F6"/>
    <w:rsid w:val="002C78E8"/>
    <w:rsid w:val="002C7FF9"/>
    <w:rsid w:val="002F25AC"/>
    <w:rsid w:val="003074C1"/>
    <w:rsid w:val="00310230"/>
    <w:rsid w:val="0031043A"/>
    <w:rsid w:val="00312597"/>
    <w:rsid w:val="00325D3B"/>
    <w:rsid w:val="00361A17"/>
    <w:rsid w:val="00366F4B"/>
    <w:rsid w:val="00374F05"/>
    <w:rsid w:val="00390862"/>
    <w:rsid w:val="00390AC1"/>
    <w:rsid w:val="00391048"/>
    <w:rsid w:val="00395120"/>
    <w:rsid w:val="00396804"/>
    <w:rsid w:val="003E00FA"/>
    <w:rsid w:val="00416C1C"/>
    <w:rsid w:val="004358E2"/>
    <w:rsid w:val="00440887"/>
    <w:rsid w:val="00445C2B"/>
    <w:rsid w:val="00454A33"/>
    <w:rsid w:val="00464B7B"/>
    <w:rsid w:val="00471970"/>
    <w:rsid w:val="00476FC1"/>
    <w:rsid w:val="00492653"/>
    <w:rsid w:val="004D4C3F"/>
    <w:rsid w:val="004E26BE"/>
    <w:rsid w:val="004E36CA"/>
    <w:rsid w:val="004E3E47"/>
    <w:rsid w:val="004F286B"/>
    <w:rsid w:val="00515358"/>
    <w:rsid w:val="00525BBE"/>
    <w:rsid w:val="005406D5"/>
    <w:rsid w:val="00545B93"/>
    <w:rsid w:val="00556BF6"/>
    <w:rsid w:val="005841EF"/>
    <w:rsid w:val="005A06CD"/>
    <w:rsid w:val="005C2879"/>
    <w:rsid w:val="005C5E61"/>
    <w:rsid w:val="005C75B4"/>
    <w:rsid w:val="006147FB"/>
    <w:rsid w:val="006174C8"/>
    <w:rsid w:val="00624FCF"/>
    <w:rsid w:val="00625B24"/>
    <w:rsid w:val="00642B1B"/>
    <w:rsid w:val="006434B4"/>
    <w:rsid w:val="00696EAF"/>
    <w:rsid w:val="006C3392"/>
    <w:rsid w:val="006C68AC"/>
    <w:rsid w:val="006D5393"/>
    <w:rsid w:val="006E5B70"/>
    <w:rsid w:val="006F450F"/>
    <w:rsid w:val="00714BD5"/>
    <w:rsid w:val="0072161F"/>
    <w:rsid w:val="007578ED"/>
    <w:rsid w:val="00761A19"/>
    <w:rsid w:val="007674CB"/>
    <w:rsid w:val="00770315"/>
    <w:rsid w:val="00797576"/>
    <w:rsid w:val="007B01B5"/>
    <w:rsid w:val="00815742"/>
    <w:rsid w:val="008167B5"/>
    <w:rsid w:val="00852DD0"/>
    <w:rsid w:val="008613AF"/>
    <w:rsid w:val="00892411"/>
    <w:rsid w:val="008A6282"/>
    <w:rsid w:val="008C48C2"/>
    <w:rsid w:val="008D7366"/>
    <w:rsid w:val="009251FE"/>
    <w:rsid w:val="00945126"/>
    <w:rsid w:val="009500C5"/>
    <w:rsid w:val="00950CD9"/>
    <w:rsid w:val="00954B29"/>
    <w:rsid w:val="00956BF0"/>
    <w:rsid w:val="00997026"/>
    <w:rsid w:val="009A69E9"/>
    <w:rsid w:val="009B6EBD"/>
    <w:rsid w:val="009B70DA"/>
    <w:rsid w:val="009C2699"/>
    <w:rsid w:val="009D31E7"/>
    <w:rsid w:val="009E1EC4"/>
    <w:rsid w:val="00A3045B"/>
    <w:rsid w:val="00A51743"/>
    <w:rsid w:val="00A5457F"/>
    <w:rsid w:val="00A5602E"/>
    <w:rsid w:val="00A60B44"/>
    <w:rsid w:val="00A70560"/>
    <w:rsid w:val="00A73C49"/>
    <w:rsid w:val="00A844EE"/>
    <w:rsid w:val="00A87110"/>
    <w:rsid w:val="00AC497A"/>
    <w:rsid w:val="00AC5B54"/>
    <w:rsid w:val="00AD2860"/>
    <w:rsid w:val="00AE5FD3"/>
    <w:rsid w:val="00AF7032"/>
    <w:rsid w:val="00B14436"/>
    <w:rsid w:val="00B2313E"/>
    <w:rsid w:val="00B708A6"/>
    <w:rsid w:val="00B80353"/>
    <w:rsid w:val="00B9296F"/>
    <w:rsid w:val="00BC00E8"/>
    <w:rsid w:val="00BC3347"/>
    <w:rsid w:val="00BD61BF"/>
    <w:rsid w:val="00BF2C45"/>
    <w:rsid w:val="00C07D8A"/>
    <w:rsid w:val="00C22E2B"/>
    <w:rsid w:val="00C332D9"/>
    <w:rsid w:val="00C34EB9"/>
    <w:rsid w:val="00C3601E"/>
    <w:rsid w:val="00C44E72"/>
    <w:rsid w:val="00C57A7B"/>
    <w:rsid w:val="00C6775F"/>
    <w:rsid w:val="00C72ABA"/>
    <w:rsid w:val="00CA4117"/>
    <w:rsid w:val="00CB3A40"/>
    <w:rsid w:val="00CE567C"/>
    <w:rsid w:val="00D01210"/>
    <w:rsid w:val="00D160F7"/>
    <w:rsid w:val="00D217C4"/>
    <w:rsid w:val="00D24365"/>
    <w:rsid w:val="00D46B8F"/>
    <w:rsid w:val="00D618D2"/>
    <w:rsid w:val="00D62743"/>
    <w:rsid w:val="00D648E7"/>
    <w:rsid w:val="00DA2647"/>
    <w:rsid w:val="00DA2F2E"/>
    <w:rsid w:val="00DA496C"/>
    <w:rsid w:val="00DB1C14"/>
    <w:rsid w:val="00DD6C34"/>
    <w:rsid w:val="00DE05F4"/>
    <w:rsid w:val="00DE5E86"/>
    <w:rsid w:val="00DE7A47"/>
    <w:rsid w:val="00E005B1"/>
    <w:rsid w:val="00E02FD3"/>
    <w:rsid w:val="00E16A10"/>
    <w:rsid w:val="00E16DF4"/>
    <w:rsid w:val="00E2349D"/>
    <w:rsid w:val="00E23B87"/>
    <w:rsid w:val="00E32A56"/>
    <w:rsid w:val="00E36D31"/>
    <w:rsid w:val="00E41FD9"/>
    <w:rsid w:val="00E72716"/>
    <w:rsid w:val="00E77C31"/>
    <w:rsid w:val="00E8238D"/>
    <w:rsid w:val="00E91A68"/>
    <w:rsid w:val="00EB2B0A"/>
    <w:rsid w:val="00EB74A1"/>
    <w:rsid w:val="00EC3E6F"/>
    <w:rsid w:val="00EC4136"/>
    <w:rsid w:val="00EE4233"/>
    <w:rsid w:val="00EF1B51"/>
    <w:rsid w:val="00F602F9"/>
    <w:rsid w:val="00F71D9B"/>
    <w:rsid w:val="00F91BF2"/>
    <w:rsid w:val="00FC61F7"/>
    <w:rsid w:val="00FD2BD3"/>
    <w:rsid w:val="00FE26F8"/>
    <w:rsid w:val="00FF7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F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2F2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E5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5E8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57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8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8E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01210"/>
    <w:pPr>
      <w:spacing w:after="0" w:line="240" w:lineRule="auto"/>
    </w:pPr>
  </w:style>
  <w:style w:type="table" w:styleId="TableGrid">
    <w:name w:val="Table Grid"/>
    <w:basedOn w:val="TableNormal"/>
    <w:uiPriority w:val="59"/>
    <w:rsid w:val="00396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4B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4B7B"/>
  </w:style>
  <w:style w:type="paragraph" w:styleId="Footer">
    <w:name w:val="footer"/>
    <w:basedOn w:val="Normal"/>
    <w:link w:val="FooterChar"/>
    <w:uiPriority w:val="99"/>
    <w:semiHidden/>
    <w:unhideWhenUsed/>
    <w:rsid w:val="00464B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B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anhai.liu@smartmetering.com.cn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comments" Target="comments.xml"/><Relationship Id="rId28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688BCD-38A0-40A4-8A41-6DCAF5F47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1741</Words>
  <Characters>3727</Characters>
  <Application>Microsoft Office Word</Application>
  <DocSecurity>0</DocSecurity>
  <Lines>173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z003n3cs</dc:creator>
  <cp:keywords>C_Unrestricted</cp:keywords>
  <dc:description/>
  <cp:lastModifiedBy>z003n3cs</cp:lastModifiedBy>
  <cp:revision>242</cp:revision>
  <dcterms:created xsi:type="dcterms:W3CDTF">2017-07-11T09:27:00Z</dcterms:created>
  <dcterms:modified xsi:type="dcterms:W3CDTF">2017-12-12T09:18:00Z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